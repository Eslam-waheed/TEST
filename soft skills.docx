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left="0" w:firstLine="0"/>
        <w:rPr>
          <w:b w:val="1"/>
          <w:sz w:val="32"/>
          <w:szCs w:val="32"/>
        </w:rPr>
      </w:pPr>
      <w:bookmarkStart w:colFirst="0" w:colLast="0" w:name="_heading=h.gjdgxs" w:id="0"/>
      <w:bookmarkEnd w:id="0"/>
      <w:sdt>
        <w:sdtPr>
          <w:tag w:val="goog_rdk_1"/>
        </w:sdtPr>
        <w:sdtContent>
          <w:ins w:author="arwa ahmed" w:id="1" w:date="2022-06-05T21:57:12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ins>
        </w:sdtContent>
      </w:sdt>
      <w:r w:rsidDel="00000000" w:rsidR="00000000" w:rsidRPr="00000000">
        <w:rPr>
          <w:b w:val="1"/>
          <w:sz w:val="32"/>
          <w:szCs w:val="32"/>
          <w:rtl w:val="0"/>
        </w:rPr>
        <w:t xml:space="preserve">ITI Soft skills Questions</w:t>
      </w:r>
    </w:p>
    <w:p w:rsidR="00000000" w:rsidDel="00000000" w:rsidP="00000000" w:rsidRDefault="00000000" w:rsidRPr="00000000" w14:paraId="00000002">
      <w:pPr>
        <w:pageBreakBefore w:val="0"/>
        <w:rPr>
          <w:b w:val="1"/>
          <w:sz w:val="32"/>
          <w:szCs w:val="32"/>
        </w:rPr>
      </w:pPr>
      <w:r w:rsidDel="00000000" w:rsidR="00000000" w:rsidRPr="00000000">
        <w:rPr>
          <w:rtl w:val="0"/>
        </w:rPr>
      </w:r>
    </w:p>
    <w:p w:rsidR="00000000" w:rsidDel="00000000" w:rsidP="00000000" w:rsidRDefault="00000000" w:rsidRPr="00000000" w14:paraId="00000003">
      <w:pPr>
        <w:pageBreakBefore w:val="0"/>
        <w:ind w:left="360"/>
        <w:rPr>
          <w:b w:val="1"/>
          <w:sz w:val="32"/>
          <w:szCs w:val="32"/>
        </w:rPr>
      </w:pPr>
      <w:r w:rsidDel="00000000" w:rsidR="00000000" w:rsidRPr="00000000">
        <w:rPr>
          <w:b w:val="1"/>
          <w:sz w:val="32"/>
          <w:szCs w:val="32"/>
          <w:rtl w:val="1"/>
        </w:rPr>
        <w:t xml:space="preserve">عرف</w:t>
      </w:r>
      <w:r w:rsidDel="00000000" w:rsidR="00000000" w:rsidRPr="00000000">
        <w:rPr>
          <w:b w:val="1"/>
          <w:sz w:val="32"/>
          <w:szCs w:val="32"/>
          <w:rtl w:val="1"/>
        </w:rPr>
        <w:t xml:space="preserve"> </w:t>
      </w:r>
      <w:r w:rsidDel="00000000" w:rsidR="00000000" w:rsidRPr="00000000">
        <w:rPr>
          <w:b w:val="1"/>
          <w:sz w:val="32"/>
          <w:szCs w:val="32"/>
          <w:rtl w:val="1"/>
        </w:rPr>
        <w:t xml:space="preserve">نفسك</w:t>
      </w:r>
      <w:r w:rsidDel="00000000" w:rsidR="00000000" w:rsidRPr="00000000">
        <w:rPr>
          <w:b w:val="1"/>
          <w:sz w:val="32"/>
          <w:szCs w:val="32"/>
          <w:rtl w:val="0"/>
        </w:rPr>
        <w:t xml:space="preserve"> ؟ </w:t>
      </w:r>
      <w:sdt>
        <w:sdtPr>
          <w:tag w:val="goog_rdk_2"/>
        </w:sdtPr>
        <w:sdtContent>
          <w:ins w:author="Khaled Magdy" w:id="2" w:date="2022-03-26T22:37:25Z">
            <w:r w:rsidDel="00000000" w:rsidR="00000000" w:rsidRPr="00000000">
              <w:rPr>
                <w:b w:val="1"/>
                <w:sz w:val="32"/>
                <w:szCs w:val="32"/>
                <w:rtl w:val="0"/>
              </w:rPr>
              <w:t xml:space="preserve">!!</w:t>
            </w:r>
          </w:ins>
        </w:sdtContent>
      </w:sdt>
      <w:r w:rsidDel="00000000" w:rsidR="00000000" w:rsidRPr="00000000">
        <w:rPr>
          <w:rtl w:val="0"/>
        </w:rPr>
      </w:r>
    </w:p>
    <w:p w:rsidR="00000000" w:rsidDel="00000000" w:rsidP="00000000" w:rsidRDefault="00000000" w:rsidRPr="00000000" w14:paraId="00000004">
      <w:pPr>
        <w:pageBreakBefore w:val="0"/>
        <w:ind w:left="99"/>
        <w:rPr>
          <w:b w:val="1"/>
          <w:sz w:val="32"/>
          <w:szCs w:val="32"/>
        </w:rPr>
      </w:pPr>
      <w:r w:rsidDel="00000000" w:rsidR="00000000" w:rsidRPr="00000000">
        <w:rPr>
          <w:rtl w:val="0"/>
        </w:rPr>
      </w:r>
    </w:p>
    <w:sdt>
      <w:sdtPr>
        <w:tag w:val="goog_rdk_3"/>
      </w:sdtPr>
      <w:sdtContent>
        <w:p w:rsidR="00000000" w:rsidDel="00000000" w:rsidP="00000000" w:rsidRDefault="00000000" w:rsidRPr="00000000" w14:paraId="00000005">
          <w:pPr>
            <w:pageBreakBefore w:val="0"/>
            <w:ind w:left="0" w:firstLine="0"/>
            <w:rPr>
              <w:b w:val="1"/>
              <w:sz w:val="32"/>
              <w:szCs w:val="32"/>
            </w:rPr>
            <w:pPrChange w:author="mahmoud elsangidy" w:id="0" w:date="2022-03-18T20:22:53Z">
              <w:pPr>
                <w:pageBreakBefore w:val="0"/>
                <w:ind w:left="1800"/>
              </w:pPr>
            </w:pPrChange>
          </w:pPr>
          <w:r w:rsidDel="00000000" w:rsidR="00000000" w:rsidRPr="00000000">
            <w:rPr>
              <w:b w:val="1"/>
              <w:sz w:val="32"/>
              <w:szCs w:val="32"/>
              <w:rtl w:val="1"/>
            </w:rPr>
            <w:t xml:space="preserve">تعرف</w:t>
          </w:r>
          <w:r w:rsidDel="00000000" w:rsidR="00000000" w:rsidRPr="00000000">
            <w:rPr>
              <w:b w:val="1"/>
              <w:sz w:val="32"/>
              <w:szCs w:val="32"/>
              <w:rtl w:val="1"/>
            </w:rPr>
            <w:t xml:space="preserve"> </w:t>
          </w:r>
          <w:r w:rsidDel="00000000" w:rsidR="00000000" w:rsidRPr="00000000">
            <w:rPr>
              <w:b w:val="1"/>
              <w:sz w:val="32"/>
              <w:szCs w:val="32"/>
              <w:rtl w:val="1"/>
            </w:rPr>
            <w:t xml:space="preserve">ايه</w:t>
          </w:r>
          <w:r w:rsidDel="00000000" w:rsidR="00000000" w:rsidRPr="00000000">
            <w:rPr>
              <w:b w:val="1"/>
              <w:sz w:val="32"/>
              <w:szCs w:val="32"/>
              <w:rtl w:val="1"/>
            </w:rPr>
            <w:t xml:space="preserve"> </w:t>
          </w:r>
          <w:r w:rsidDel="00000000" w:rsidR="00000000" w:rsidRPr="00000000">
            <w:rPr>
              <w:b w:val="1"/>
              <w:sz w:val="32"/>
              <w:szCs w:val="32"/>
              <w:rtl w:val="1"/>
            </w:rPr>
            <w:t xml:space="preserve">عن</w:t>
          </w:r>
          <w:r w:rsidDel="00000000" w:rsidR="00000000" w:rsidRPr="00000000">
            <w:rPr>
              <w:b w:val="1"/>
              <w:sz w:val="32"/>
              <w:szCs w:val="32"/>
              <w:rtl w:val="1"/>
            </w:rPr>
            <w:t xml:space="preserve"> </w:t>
          </w:r>
          <w:r w:rsidDel="00000000" w:rsidR="00000000" w:rsidRPr="00000000">
            <w:rPr>
              <w:b w:val="1"/>
              <w:sz w:val="32"/>
              <w:szCs w:val="32"/>
              <w:rtl w:val="1"/>
            </w:rPr>
            <w:t xml:space="preserve">ال</w:t>
          </w:r>
          <w:r w:rsidDel="00000000" w:rsidR="00000000" w:rsidRPr="00000000">
            <w:rPr>
              <w:b w:val="1"/>
              <w:sz w:val="32"/>
              <w:szCs w:val="32"/>
              <w:rtl w:val="0"/>
            </w:rPr>
            <w:t xml:space="preserve"> </w:t>
          </w:r>
          <w:r w:rsidDel="00000000" w:rsidR="00000000" w:rsidRPr="00000000">
            <w:rPr>
              <w:b w:val="1"/>
              <w:sz w:val="32"/>
              <w:szCs w:val="32"/>
              <w:rtl w:val="0"/>
            </w:rPr>
            <w:t xml:space="preserve">iti</w:t>
          </w:r>
          <w:r w:rsidDel="00000000" w:rsidR="00000000" w:rsidRPr="00000000">
            <w:rPr>
              <w:b w:val="1"/>
              <w:sz w:val="32"/>
              <w:szCs w:val="32"/>
              <w:rtl w:val="0"/>
            </w:rPr>
            <w:t xml:space="preserve"> ?</w:t>
          </w:r>
        </w:p>
      </w:sdtContent>
    </w:sdt>
    <w:p w:rsidR="00000000" w:rsidDel="00000000" w:rsidP="00000000" w:rsidRDefault="00000000" w:rsidRPr="00000000" w14:paraId="00000006">
      <w:pPr>
        <w:pageBreakBefore w:val="0"/>
        <w:ind w:left="360"/>
        <w:rPr>
          <w:b w:val="1"/>
          <w:sz w:val="32"/>
          <w:szCs w:val="32"/>
        </w:rPr>
      </w:pPr>
      <w:r w:rsidDel="00000000" w:rsidR="00000000" w:rsidRPr="00000000">
        <w:rPr>
          <w:b w:val="1"/>
          <w:sz w:val="32"/>
          <w:szCs w:val="32"/>
          <w:rtl w:val="0"/>
        </w:rPr>
        <w:t xml:space="preserve">The Information Technology Institute belongs to ministry of communication it was established by </w:t>
      </w:r>
    </w:p>
    <w:p w:rsidR="00000000" w:rsidDel="00000000" w:rsidP="00000000" w:rsidRDefault="00000000" w:rsidRPr="00000000" w14:paraId="00000007">
      <w:pPr>
        <w:pageBreakBefore w:val="0"/>
        <w:ind w:left="360"/>
        <w:rPr>
          <w:b w:val="1"/>
          <w:sz w:val="32"/>
          <w:szCs w:val="32"/>
        </w:rPr>
      </w:pPr>
      <w:r w:rsidDel="00000000" w:rsidR="00000000" w:rsidRPr="00000000">
        <w:rPr>
          <w:b w:val="1"/>
          <w:sz w:val="32"/>
          <w:szCs w:val="32"/>
          <w:rtl w:val="0"/>
        </w:rPr>
        <w:t xml:space="preserve">Dr. Hisham El-Sherif </w:t>
      </w:r>
    </w:p>
    <w:sdt>
      <w:sdtPr>
        <w:tag w:val="goog_rdk_5"/>
      </w:sdtPr>
      <w:sdtContent>
        <w:p w:rsidR="00000000" w:rsidDel="00000000" w:rsidP="00000000" w:rsidRDefault="00000000" w:rsidRPr="00000000" w14:paraId="00000008">
          <w:pPr>
            <w:pageBreakBefore w:val="0"/>
            <w:ind w:left="360"/>
            <w:rPr>
              <w:ins w:author="Ibrahim Sherif" w:id="4" w:date="2022-05-27T16:39:17Z"/>
              <w:b w:val="1"/>
              <w:sz w:val="32"/>
              <w:szCs w:val="32"/>
            </w:rPr>
          </w:pPr>
          <w:r w:rsidDel="00000000" w:rsidR="00000000" w:rsidRPr="00000000">
            <w:rPr>
              <w:b w:val="1"/>
              <w:sz w:val="32"/>
              <w:szCs w:val="32"/>
              <w:rtl w:val="0"/>
            </w:rPr>
            <w:t xml:space="preserve">Dr. Nabil El-Nady</w:t>
          </w:r>
          <w:sdt>
            <w:sdtPr>
              <w:tag w:val="goog_rdk_4"/>
            </w:sdtPr>
            <w:sdtContent>
              <w:ins w:author="Ibrahim Sherif" w:id="4" w:date="2022-05-27T16:39:17Z">
                <w:r w:rsidDel="00000000" w:rsidR="00000000" w:rsidRPr="00000000">
                  <w:rPr>
                    <w:rtl w:val="0"/>
                  </w:rPr>
                </w:r>
              </w:ins>
            </w:sdtContent>
          </w:sdt>
        </w:p>
      </w:sdtContent>
    </w:sdt>
    <w:p w:rsidR="00000000" w:rsidDel="00000000" w:rsidP="00000000" w:rsidRDefault="00000000" w:rsidRPr="00000000" w14:paraId="00000009">
      <w:pPr>
        <w:pageBreakBefore w:val="0"/>
        <w:ind w:left="360"/>
        <w:rPr>
          <w:b w:val="1"/>
          <w:sz w:val="32"/>
          <w:szCs w:val="32"/>
        </w:rPr>
      </w:pPr>
      <w:r w:rsidDel="00000000" w:rsidR="00000000" w:rsidRPr="00000000">
        <w:rPr>
          <w:rtl w:val="0"/>
        </w:rPr>
      </w:r>
    </w:p>
    <w:sdt>
      <w:sdtPr>
        <w:tag w:val="goog_rdk_7"/>
      </w:sdtPr>
      <w:sdtContent>
        <w:p w:rsidR="00000000" w:rsidDel="00000000" w:rsidP="00000000" w:rsidRDefault="00000000" w:rsidRPr="00000000" w14:paraId="0000000A">
          <w:pPr>
            <w:pageBreakBefore w:val="0"/>
            <w:ind w:left="360"/>
            <w:rPr>
              <w:ins w:author="Mohamed attya" w:id="5" w:date="2022-07-05T12:20:30Z"/>
              <w:b w:val="1"/>
              <w:sz w:val="32"/>
              <w:szCs w:val="32"/>
            </w:rPr>
          </w:pPr>
          <w:r w:rsidDel="00000000" w:rsidR="00000000" w:rsidRPr="00000000">
            <w:rPr>
              <w:b w:val="1"/>
              <w:sz w:val="32"/>
              <w:szCs w:val="32"/>
              <w:rtl w:val="0"/>
            </w:rPr>
            <w:t xml:space="preserve">Dr. Nabil Said</w:t>
          </w:r>
          <w:sdt>
            <w:sdtPr>
              <w:tag w:val="goog_rdk_6"/>
            </w:sdtPr>
            <w:sdtContent>
              <w:ins w:author="Mohamed attya" w:id="5" w:date="2022-07-05T12:20:30Z">
                <w:r w:rsidDel="00000000" w:rsidR="00000000" w:rsidRPr="00000000">
                  <w:rPr>
                    <w:rtl w:val="0"/>
                  </w:rPr>
                </w:r>
              </w:ins>
            </w:sdtContent>
          </w:sdt>
        </w:p>
      </w:sdtContent>
    </w:sdt>
    <w:sdt>
      <w:sdtPr>
        <w:tag w:val="goog_rdk_11"/>
      </w:sdtPr>
      <w:sdtContent>
        <w:p w:rsidR="00000000" w:rsidDel="00000000" w:rsidP="00000000" w:rsidRDefault="00000000" w:rsidRPr="00000000" w14:paraId="0000000B">
          <w:pPr>
            <w:pageBreakBefore w:val="0"/>
            <w:ind w:left="360"/>
            <w:rPr>
              <w:ins w:author="Mohamed attya" w:id="5" w:date="2022-07-05T12:20:30Z"/>
              <w:del w:author="menna ahmed" w:id="6" w:date="2022-07-29T07:34:34Z"/>
              <w:b w:val="1"/>
              <w:sz w:val="32"/>
              <w:szCs w:val="32"/>
            </w:rPr>
          </w:pPr>
          <w:sdt>
            <w:sdtPr>
              <w:tag w:val="goog_rdk_9"/>
            </w:sdtPr>
            <w:sdtContent>
              <w:ins w:author="Mohamed attya" w:id="5" w:date="2022-07-05T12:20:30Z">
                <w:sdt>
                  <w:sdtPr>
                    <w:tag w:val="goog_rdk_10"/>
                  </w:sdtPr>
                  <w:sdtContent>
                    <w:del w:author="menna ahmed" w:id="6" w:date="2022-07-29T07:34:34Z">
                      <w:r w:rsidDel="00000000" w:rsidR="00000000" w:rsidRPr="00000000">
                        <w:rPr>
                          <w:rtl w:val="0"/>
                        </w:rPr>
                      </w:r>
                    </w:del>
                  </w:sdtContent>
                </w:sdt>
              </w:ins>
            </w:sdtContent>
          </w:sdt>
        </w:p>
      </w:sdtContent>
    </w:sdt>
    <w:sdt>
      <w:sdtPr>
        <w:tag w:val="goog_rdk_14"/>
      </w:sdtPr>
      <w:sdtContent>
        <w:p w:rsidR="00000000" w:rsidDel="00000000" w:rsidP="00000000" w:rsidRDefault="00000000" w:rsidRPr="00000000" w14:paraId="0000000C">
          <w:pPr>
            <w:pageBreakBefore w:val="0"/>
            <w:ind w:left="0" w:firstLine="0"/>
            <w:rPr>
              <w:ins w:author="Mohamed attya" w:id="5" w:date="2022-07-05T12:20:30Z"/>
              <w:del w:author="menna ahmed" w:id="6" w:date="2022-07-29T07:34:34Z"/>
              <w:b w:val="1"/>
              <w:sz w:val="32"/>
              <w:szCs w:val="32"/>
            </w:rPr>
            <w:pPrChange w:author="Mero Magdy" w:id="0" w:date="2022-07-17T22:15:36Z">
              <w:pPr>
                <w:pageBreakBefore w:val="0"/>
                <w:ind w:left="360"/>
              </w:pPr>
            </w:pPrChange>
          </w:pPr>
          <w:sdt>
            <w:sdtPr>
              <w:tag w:val="goog_rdk_12"/>
            </w:sdtPr>
            <w:sdtContent>
              <w:ins w:author="Mohamed attya" w:id="5" w:date="2022-07-05T12:20:30Z">
                <w:sdt>
                  <w:sdtPr>
                    <w:tag w:val="goog_rdk_13"/>
                  </w:sdtPr>
                  <w:sdtContent>
                    <w:del w:author="menna ahmed" w:id="6" w:date="2022-07-29T07:34:34Z">
                      <w:r w:rsidDel="00000000" w:rsidR="00000000" w:rsidRPr="00000000">
                        <w:rPr>
                          <w:rtl w:val="0"/>
                        </w:rPr>
                      </w:r>
                    </w:del>
                  </w:sdtContent>
                </w:sdt>
              </w:ins>
            </w:sdtContent>
          </w:sdt>
        </w:p>
      </w:sdtContent>
    </w:sdt>
    <w:sdt>
      <w:sdtPr>
        <w:tag w:val="goog_rdk_17"/>
      </w:sdtPr>
      <w:sdtContent>
        <w:p w:rsidR="00000000" w:rsidDel="00000000" w:rsidP="00000000" w:rsidRDefault="00000000" w:rsidRPr="00000000" w14:paraId="0000000D">
          <w:pPr>
            <w:pageBreakBefore w:val="0"/>
            <w:ind w:left="0" w:firstLine="0"/>
            <w:rPr>
              <w:ins w:author="Mohamed attya" w:id="5" w:date="2022-07-05T12:20:30Z"/>
              <w:del w:author="menna ahmed" w:id="6" w:date="2022-07-29T07:34:34Z"/>
              <w:b w:val="1"/>
              <w:sz w:val="32"/>
              <w:szCs w:val="32"/>
            </w:rPr>
            <w:pPrChange w:author="Mero Magdy" w:id="0" w:date="2022-07-17T22:15:36Z">
              <w:pPr>
                <w:pageBreakBefore w:val="0"/>
                <w:ind w:left="360"/>
              </w:pPr>
            </w:pPrChange>
          </w:pPr>
          <w:sdt>
            <w:sdtPr>
              <w:tag w:val="goog_rdk_15"/>
            </w:sdtPr>
            <w:sdtContent>
              <w:ins w:author="Mohamed attya" w:id="5" w:date="2022-07-05T12:20:30Z">
                <w:sdt>
                  <w:sdtPr>
                    <w:tag w:val="goog_rdk_16"/>
                  </w:sdtPr>
                  <w:sdtContent>
                    <w:del w:author="menna ahmed" w:id="6" w:date="2022-07-29T07:34:34Z">
                      <w:r w:rsidDel="00000000" w:rsidR="00000000" w:rsidRPr="00000000">
                        <w:rPr>
                          <w:rtl w:val="0"/>
                        </w:rPr>
                      </w:r>
                    </w:del>
                  </w:sdtContent>
                </w:sdt>
              </w:ins>
            </w:sdtContent>
          </w:sdt>
        </w:p>
      </w:sdtContent>
    </w:sdt>
    <w:sdt>
      <w:sdtPr>
        <w:tag w:val="goog_rdk_20"/>
      </w:sdtPr>
      <w:sdtContent>
        <w:p w:rsidR="00000000" w:rsidDel="00000000" w:rsidP="00000000" w:rsidRDefault="00000000" w:rsidRPr="00000000" w14:paraId="0000000E">
          <w:pPr>
            <w:pageBreakBefore w:val="0"/>
            <w:ind w:left="0" w:firstLine="0"/>
            <w:rPr>
              <w:ins w:author="Mohamed attya" w:id="5" w:date="2022-07-05T12:20:30Z"/>
              <w:del w:author="menna ahmed" w:id="6" w:date="2022-07-29T07:34:34Z"/>
              <w:b w:val="1"/>
              <w:sz w:val="32"/>
              <w:szCs w:val="32"/>
            </w:rPr>
            <w:pPrChange w:author="Mero Magdy" w:id="0" w:date="2022-07-17T22:15:36Z">
              <w:pPr>
                <w:pageBreakBefore w:val="0"/>
                <w:ind w:left="360"/>
              </w:pPr>
            </w:pPrChange>
          </w:pPr>
          <w:sdt>
            <w:sdtPr>
              <w:tag w:val="goog_rdk_18"/>
            </w:sdtPr>
            <w:sdtContent>
              <w:ins w:author="Mohamed attya" w:id="5" w:date="2022-07-05T12:20:30Z">
                <w:sdt>
                  <w:sdtPr>
                    <w:tag w:val="goog_rdk_19"/>
                  </w:sdtPr>
                  <w:sdtContent>
                    <w:del w:author="menna ahmed" w:id="6" w:date="2022-07-29T07:34:34Z">
                      <w:r w:rsidDel="00000000" w:rsidR="00000000" w:rsidRPr="00000000">
                        <w:rPr>
                          <w:rtl w:val="0"/>
                        </w:rPr>
                      </w:r>
                    </w:del>
                  </w:sdtContent>
                </w:sdt>
              </w:ins>
            </w:sdtContent>
          </w:sdt>
        </w:p>
      </w:sdtContent>
    </w:sdt>
    <w:sdt>
      <w:sdtPr>
        <w:tag w:val="goog_rdk_23"/>
      </w:sdtPr>
      <w:sdtContent>
        <w:p w:rsidR="00000000" w:rsidDel="00000000" w:rsidP="00000000" w:rsidRDefault="00000000" w:rsidRPr="00000000" w14:paraId="0000000F">
          <w:pPr>
            <w:pageBreakBefore w:val="0"/>
            <w:ind w:left="0" w:firstLine="0"/>
            <w:rPr>
              <w:ins w:author="Mohamed attya" w:id="5" w:date="2022-07-05T12:20:30Z"/>
              <w:del w:author="menna ahmed" w:id="6" w:date="2022-07-29T07:34:34Z"/>
              <w:b w:val="1"/>
              <w:sz w:val="32"/>
              <w:szCs w:val="32"/>
            </w:rPr>
            <w:pPrChange w:author="Mero Magdy" w:id="0" w:date="2022-07-17T22:15:36Z">
              <w:pPr>
                <w:pageBreakBefore w:val="0"/>
                <w:ind w:left="360"/>
              </w:pPr>
            </w:pPrChange>
          </w:pPr>
          <w:sdt>
            <w:sdtPr>
              <w:tag w:val="goog_rdk_21"/>
            </w:sdtPr>
            <w:sdtContent>
              <w:ins w:author="Mohamed attya" w:id="5" w:date="2022-07-05T12:20:30Z">
                <w:sdt>
                  <w:sdtPr>
                    <w:tag w:val="goog_rdk_22"/>
                  </w:sdtPr>
                  <w:sdtContent>
                    <w:del w:author="menna ahmed" w:id="6" w:date="2022-07-29T07:34:34Z">
                      <w:r w:rsidDel="00000000" w:rsidR="00000000" w:rsidRPr="00000000">
                        <w:rPr>
                          <w:rtl w:val="0"/>
                        </w:rPr>
                      </w:r>
                    </w:del>
                  </w:sdtContent>
                </w:sdt>
              </w:ins>
            </w:sdtContent>
          </w:sdt>
        </w:p>
      </w:sdtContent>
    </w:sdt>
    <w:sdt>
      <w:sdtPr>
        <w:tag w:val="goog_rdk_26"/>
      </w:sdtPr>
      <w:sdtContent>
        <w:p w:rsidR="00000000" w:rsidDel="00000000" w:rsidP="00000000" w:rsidRDefault="00000000" w:rsidRPr="00000000" w14:paraId="00000010">
          <w:pPr>
            <w:pageBreakBefore w:val="0"/>
            <w:ind w:left="0" w:firstLine="0"/>
            <w:rPr>
              <w:ins w:author="Mohamed attya" w:id="5" w:date="2022-07-05T12:20:30Z"/>
              <w:del w:author="menna ahmed" w:id="6" w:date="2022-07-29T07:34:34Z"/>
              <w:b w:val="1"/>
              <w:sz w:val="32"/>
              <w:szCs w:val="32"/>
            </w:rPr>
            <w:pPrChange w:author="Mero Magdy" w:id="0" w:date="2022-07-17T22:15:36Z">
              <w:pPr>
                <w:pageBreakBefore w:val="0"/>
                <w:ind w:left="360"/>
              </w:pPr>
            </w:pPrChange>
          </w:pPr>
          <w:sdt>
            <w:sdtPr>
              <w:tag w:val="goog_rdk_24"/>
            </w:sdtPr>
            <w:sdtContent>
              <w:ins w:author="Mohamed attya" w:id="5" w:date="2022-07-05T12:20:30Z">
                <w:sdt>
                  <w:sdtPr>
                    <w:tag w:val="goog_rdk_25"/>
                  </w:sdtPr>
                  <w:sdtContent>
                    <w:del w:author="menna ahmed" w:id="6" w:date="2022-07-29T07:34:34Z">
                      <w:r w:rsidDel="00000000" w:rsidR="00000000" w:rsidRPr="00000000">
                        <w:rPr>
                          <w:rtl w:val="0"/>
                        </w:rPr>
                      </w:r>
                    </w:del>
                  </w:sdtContent>
                </w:sdt>
              </w:ins>
            </w:sdtContent>
          </w:sdt>
        </w:p>
      </w:sdtContent>
    </w:sdt>
    <w:sdt>
      <w:sdtPr>
        <w:tag w:val="goog_rdk_29"/>
      </w:sdtPr>
      <w:sdtContent>
        <w:p w:rsidR="00000000" w:rsidDel="00000000" w:rsidP="00000000" w:rsidRDefault="00000000" w:rsidRPr="00000000" w14:paraId="00000011">
          <w:pPr>
            <w:pageBreakBefore w:val="0"/>
            <w:ind w:left="0" w:firstLine="0"/>
            <w:rPr>
              <w:ins w:author="Mohamed attya" w:id="5" w:date="2022-07-05T12:20:30Z"/>
              <w:del w:author="menna ahmed" w:id="6" w:date="2022-07-29T07:34:34Z"/>
              <w:b w:val="1"/>
              <w:sz w:val="32"/>
              <w:szCs w:val="32"/>
            </w:rPr>
            <w:pPrChange w:author="Mero Magdy" w:id="0" w:date="2022-07-17T22:15:36Z">
              <w:pPr>
                <w:pageBreakBefore w:val="0"/>
                <w:ind w:left="360"/>
              </w:pPr>
            </w:pPrChange>
          </w:pPr>
          <w:sdt>
            <w:sdtPr>
              <w:tag w:val="goog_rdk_27"/>
            </w:sdtPr>
            <w:sdtContent>
              <w:ins w:author="Mohamed attya" w:id="5" w:date="2022-07-05T12:20:30Z">
                <w:sdt>
                  <w:sdtPr>
                    <w:tag w:val="goog_rdk_28"/>
                  </w:sdtPr>
                  <w:sdtContent>
                    <w:del w:author="menna ahmed" w:id="6" w:date="2022-07-29T07:34:34Z">
                      <w:r w:rsidDel="00000000" w:rsidR="00000000" w:rsidRPr="00000000">
                        <w:rPr>
                          <w:rtl w:val="0"/>
                        </w:rPr>
                      </w:r>
                    </w:del>
                  </w:sdtContent>
                </w:sdt>
              </w:ins>
            </w:sdtContent>
          </w:sdt>
        </w:p>
      </w:sdtContent>
    </w:sdt>
    <w:sdt>
      <w:sdtPr>
        <w:tag w:val="goog_rdk_32"/>
      </w:sdtPr>
      <w:sdtContent>
        <w:p w:rsidR="00000000" w:rsidDel="00000000" w:rsidP="00000000" w:rsidRDefault="00000000" w:rsidRPr="00000000" w14:paraId="00000012">
          <w:pPr>
            <w:pageBreakBefore w:val="0"/>
            <w:ind w:left="0" w:firstLine="0"/>
            <w:rPr>
              <w:ins w:author="Mohamed attya" w:id="5" w:date="2022-07-05T12:20:30Z"/>
              <w:del w:author="menna ahmed" w:id="6" w:date="2022-07-29T07:34:34Z"/>
              <w:b w:val="1"/>
              <w:sz w:val="32"/>
              <w:szCs w:val="32"/>
            </w:rPr>
            <w:pPrChange w:author="Mero Magdy" w:id="0" w:date="2022-07-17T22:15:36Z">
              <w:pPr>
                <w:pageBreakBefore w:val="0"/>
                <w:ind w:left="360"/>
              </w:pPr>
            </w:pPrChange>
          </w:pPr>
          <w:sdt>
            <w:sdtPr>
              <w:tag w:val="goog_rdk_30"/>
            </w:sdtPr>
            <w:sdtContent>
              <w:ins w:author="Mohamed attya" w:id="5" w:date="2022-07-05T12:20:30Z">
                <w:sdt>
                  <w:sdtPr>
                    <w:tag w:val="goog_rdk_31"/>
                  </w:sdtPr>
                  <w:sdtContent>
                    <w:del w:author="menna ahmed" w:id="6" w:date="2022-07-29T07:34:34Z">
                      <w:r w:rsidDel="00000000" w:rsidR="00000000" w:rsidRPr="00000000">
                        <w:rPr>
                          <w:rtl w:val="0"/>
                        </w:rPr>
                      </w:r>
                    </w:del>
                  </w:sdtContent>
                </w:sdt>
              </w:ins>
            </w:sdtContent>
          </w:sdt>
        </w:p>
      </w:sdtContent>
    </w:sdt>
    <w:sdt>
      <w:sdtPr>
        <w:tag w:val="goog_rdk_35"/>
      </w:sdtPr>
      <w:sdtContent>
        <w:p w:rsidR="00000000" w:rsidDel="00000000" w:rsidP="00000000" w:rsidRDefault="00000000" w:rsidRPr="00000000" w14:paraId="00000013">
          <w:pPr>
            <w:pageBreakBefore w:val="0"/>
            <w:ind w:left="0" w:firstLine="0"/>
            <w:rPr>
              <w:ins w:author="Mohamed attya" w:id="5" w:date="2022-07-05T12:20:30Z"/>
              <w:del w:author="menna ahmed" w:id="6" w:date="2022-07-29T07:34:34Z"/>
              <w:b w:val="1"/>
              <w:sz w:val="32"/>
              <w:szCs w:val="32"/>
            </w:rPr>
            <w:pPrChange w:author="Mero Magdy" w:id="0" w:date="2022-07-17T22:15:36Z">
              <w:pPr>
                <w:pageBreakBefore w:val="0"/>
                <w:ind w:left="360"/>
              </w:pPr>
            </w:pPrChange>
          </w:pPr>
          <w:sdt>
            <w:sdtPr>
              <w:tag w:val="goog_rdk_33"/>
            </w:sdtPr>
            <w:sdtContent>
              <w:ins w:author="Mohamed attya" w:id="5" w:date="2022-07-05T12:20:30Z">
                <w:sdt>
                  <w:sdtPr>
                    <w:tag w:val="goog_rdk_34"/>
                  </w:sdtPr>
                  <w:sdtContent>
                    <w:del w:author="menna ahmed" w:id="6" w:date="2022-07-29T07:34:34Z">
                      <w:r w:rsidDel="00000000" w:rsidR="00000000" w:rsidRPr="00000000">
                        <w:rPr>
                          <w:rtl w:val="0"/>
                        </w:rPr>
                      </w:r>
                    </w:del>
                  </w:sdtContent>
                </w:sdt>
              </w:ins>
            </w:sdtContent>
          </w:sdt>
        </w:p>
      </w:sdtContent>
    </w:sdt>
    <w:sdt>
      <w:sdtPr>
        <w:tag w:val="goog_rdk_38"/>
      </w:sdtPr>
      <w:sdtContent>
        <w:p w:rsidR="00000000" w:rsidDel="00000000" w:rsidP="00000000" w:rsidRDefault="00000000" w:rsidRPr="00000000" w14:paraId="00000014">
          <w:pPr>
            <w:pageBreakBefore w:val="0"/>
            <w:ind w:left="0" w:firstLine="0"/>
            <w:rPr>
              <w:ins w:author="Mohamed attya" w:id="5" w:date="2022-07-05T12:20:30Z"/>
              <w:del w:author="menna ahmed" w:id="6" w:date="2022-07-29T07:34:34Z"/>
              <w:b w:val="1"/>
              <w:sz w:val="32"/>
              <w:szCs w:val="32"/>
            </w:rPr>
            <w:pPrChange w:author="Mero Magdy" w:id="0" w:date="2022-07-17T22:15:36Z">
              <w:pPr>
                <w:pageBreakBefore w:val="0"/>
                <w:ind w:left="360"/>
              </w:pPr>
            </w:pPrChange>
          </w:pPr>
          <w:sdt>
            <w:sdtPr>
              <w:tag w:val="goog_rdk_36"/>
            </w:sdtPr>
            <w:sdtContent>
              <w:ins w:author="Mohamed attya" w:id="5" w:date="2022-07-05T12:20:30Z">
                <w:sdt>
                  <w:sdtPr>
                    <w:tag w:val="goog_rdk_37"/>
                  </w:sdtPr>
                  <w:sdtContent>
                    <w:del w:author="menna ahmed" w:id="6" w:date="2022-07-29T07:34:34Z">
                      <w:r w:rsidDel="00000000" w:rsidR="00000000" w:rsidRPr="00000000">
                        <w:rPr>
                          <w:rtl w:val="0"/>
                        </w:rPr>
                      </w:r>
                    </w:del>
                  </w:sdtContent>
                </w:sdt>
              </w:ins>
            </w:sdtContent>
          </w:sdt>
        </w:p>
      </w:sdtContent>
    </w:sdt>
    <w:sdt>
      <w:sdtPr>
        <w:tag w:val="goog_rdk_41"/>
      </w:sdtPr>
      <w:sdtContent>
        <w:p w:rsidR="00000000" w:rsidDel="00000000" w:rsidP="00000000" w:rsidRDefault="00000000" w:rsidRPr="00000000" w14:paraId="00000015">
          <w:pPr>
            <w:pageBreakBefore w:val="0"/>
            <w:ind w:left="0" w:firstLine="0"/>
            <w:rPr>
              <w:ins w:author="Mohamed attya" w:id="5" w:date="2022-07-05T12:20:30Z"/>
              <w:del w:author="menna ahmed" w:id="6" w:date="2022-07-29T07:34:34Z"/>
              <w:b w:val="1"/>
              <w:sz w:val="32"/>
              <w:szCs w:val="32"/>
            </w:rPr>
            <w:pPrChange w:author="Mero Magdy" w:id="0" w:date="2022-07-17T22:15:36Z">
              <w:pPr>
                <w:pageBreakBefore w:val="0"/>
                <w:ind w:left="360"/>
              </w:pPr>
            </w:pPrChange>
          </w:pPr>
          <w:sdt>
            <w:sdtPr>
              <w:tag w:val="goog_rdk_39"/>
            </w:sdtPr>
            <w:sdtContent>
              <w:ins w:author="Mohamed attya" w:id="5" w:date="2022-07-05T12:20:30Z">
                <w:sdt>
                  <w:sdtPr>
                    <w:tag w:val="goog_rdk_40"/>
                  </w:sdtPr>
                  <w:sdtContent>
                    <w:del w:author="menna ahmed" w:id="6" w:date="2022-07-29T07:34:34Z">
                      <w:r w:rsidDel="00000000" w:rsidR="00000000" w:rsidRPr="00000000">
                        <w:rPr>
                          <w:rtl w:val="0"/>
                        </w:rPr>
                      </w:r>
                    </w:del>
                  </w:sdtContent>
                </w:sdt>
              </w:ins>
            </w:sdtContent>
          </w:sdt>
        </w:p>
      </w:sdtContent>
    </w:sdt>
    <w:sdt>
      <w:sdtPr>
        <w:tag w:val="goog_rdk_44"/>
      </w:sdtPr>
      <w:sdtContent>
        <w:p w:rsidR="00000000" w:rsidDel="00000000" w:rsidP="00000000" w:rsidRDefault="00000000" w:rsidRPr="00000000" w14:paraId="00000016">
          <w:pPr>
            <w:pageBreakBefore w:val="0"/>
            <w:ind w:left="0" w:firstLine="0"/>
            <w:rPr>
              <w:ins w:author="Mohamed attya" w:id="5" w:date="2022-07-05T12:20:30Z"/>
              <w:del w:author="menna ahmed" w:id="6" w:date="2022-07-29T07:34:34Z"/>
              <w:b w:val="1"/>
              <w:sz w:val="32"/>
              <w:szCs w:val="32"/>
            </w:rPr>
            <w:pPrChange w:author="Mero Magdy" w:id="0" w:date="2022-07-17T22:15:36Z">
              <w:pPr>
                <w:pageBreakBefore w:val="0"/>
                <w:ind w:left="360"/>
              </w:pPr>
            </w:pPrChange>
          </w:pPr>
          <w:sdt>
            <w:sdtPr>
              <w:tag w:val="goog_rdk_42"/>
            </w:sdtPr>
            <w:sdtContent>
              <w:ins w:author="Mohamed attya" w:id="5" w:date="2022-07-05T12:20:30Z">
                <w:sdt>
                  <w:sdtPr>
                    <w:tag w:val="goog_rdk_43"/>
                  </w:sdtPr>
                  <w:sdtContent>
                    <w:del w:author="menna ahmed" w:id="6" w:date="2022-07-29T07:34:34Z">
                      <w:r w:rsidDel="00000000" w:rsidR="00000000" w:rsidRPr="00000000">
                        <w:rPr>
                          <w:rtl w:val="0"/>
                        </w:rPr>
                      </w:r>
                    </w:del>
                  </w:sdtContent>
                </w:sdt>
              </w:ins>
            </w:sdtContent>
          </w:sdt>
        </w:p>
      </w:sdtContent>
    </w:sdt>
    <w:sdt>
      <w:sdtPr>
        <w:tag w:val="goog_rdk_47"/>
      </w:sdtPr>
      <w:sdtContent>
        <w:p w:rsidR="00000000" w:rsidDel="00000000" w:rsidP="00000000" w:rsidRDefault="00000000" w:rsidRPr="00000000" w14:paraId="00000017">
          <w:pPr>
            <w:pageBreakBefore w:val="0"/>
            <w:ind w:left="0" w:firstLine="0"/>
            <w:rPr>
              <w:ins w:author="Mohamed attya" w:id="5" w:date="2022-07-05T12:20:30Z"/>
              <w:del w:author="menna ahmed" w:id="6" w:date="2022-07-29T07:34:34Z"/>
              <w:b w:val="1"/>
              <w:sz w:val="32"/>
              <w:szCs w:val="32"/>
            </w:rPr>
            <w:pPrChange w:author="Mero Magdy" w:id="0" w:date="2022-07-17T22:15:36Z">
              <w:pPr>
                <w:pageBreakBefore w:val="0"/>
                <w:ind w:left="360"/>
              </w:pPr>
            </w:pPrChange>
          </w:pPr>
          <w:sdt>
            <w:sdtPr>
              <w:tag w:val="goog_rdk_45"/>
            </w:sdtPr>
            <w:sdtContent>
              <w:ins w:author="Mohamed attya" w:id="5" w:date="2022-07-05T12:20:30Z">
                <w:sdt>
                  <w:sdtPr>
                    <w:tag w:val="goog_rdk_46"/>
                  </w:sdtPr>
                  <w:sdtContent>
                    <w:del w:author="menna ahmed" w:id="6" w:date="2022-07-29T07:34:34Z">
                      <w:r w:rsidDel="00000000" w:rsidR="00000000" w:rsidRPr="00000000">
                        <w:rPr>
                          <w:rtl w:val="0"/>
                        </w:rPr>
                      </w:r>
                    </w:del>
                  </w:sdtContent>
                </w:sdt>
              </w:ins>
            </w:sdtContent>
          </w:sdt>
        </w:p>
      </w:sdtContent>
    </w:sdt>
    <w:sdt>
      <w:sdtPr>
        <w:tag w:val="goog_rdk_50"/>
      </w:sdtPr>
      <w:sdtContent>
        <w:p w:rsidR="00000000" w:rsidDel="00000000" w:rsidP="00000000" w:rsidRDefault="00000000" w:rsidRPr="00000000" w14:paraId="00000018">
          <w:pPr>
            <w:pageBreakBefore w:val="0"/>
            <w:ind w:left="0" w:firstLine="0"/>
            <w:rPr>
              <w:ins w:author="Mohamed attya" w:id="5" w:date="2022-07-05T12:20:30Z"/>
              <w:del w:author="menna ahmed" w:id="6" w:date="2022-07-29T07:34:34Z"/>
              <w:b w:val="1"/>
              <w:sz w:val="32"/>
              <w:szCs w:val="32"/>
            </w:rPr>
            <w:pPrChange w:author="Mero Magdy" w:id="0" w:date="2022-07-17T22:15:36Z">
              <w:pPr>
                <w:pageBreakBefore w:val="0"/>
                <w:ind w:left="360"/>
              </w:pPr>
            </w:pPrChange>
          </w:pPr>
          <w:sdt>
            <w:sdtPr>
              <w:tag w:val="goog_rdk_48"/>
            </w:sdtPr>
            <w:sdtContent>
              <w:ins w:author="Mohamed attya" w:id="5" w:date="2022-07-05T12:20:30Z">
                <w:sdt>
                  <w:sdtPr>
                    <w:tag w:val="goog_rdk_49"/>
                  </w:sdtPr>
                  <w:sdtContent>
                    <w:del w:author="menna ahmed" w:id="6" w:date="2022-07-29T07:34:34Z">
                      <w:r w:rsidDel="00000000" w:rsidR="00000000" w:rsidRPr="00000000">
                        <w:rPr>
                          <w:rtl w:val="0"/>
                        </w:rPr>
                      </w:r>
                    </w:del>
                  </w:sdtContent>
                </w:sdt>
              </w:ins>
            </w:sdtContent>
          </w:sdt>
        </w:p>
      </w:sdtContent>
    </w:sdt>
    <w:sdt>
      <w:sdtPr>
        <w:tag w:val="goog_rdk_53"/>
      </w:sdtPr>
      <w:sdtContent>
        <w:p w:rsidR="00000000" w:rsidDel="00000000" w:rsidP="00000000" w:rsidRDefault="00000000" w:rsidRPr="00000000" w14:paraId="00000019">
          <w:pPr>
            <w:pageBreakBefore w:val="0"/>
            <w:ind w:left="0" w:firstLine="0"/>
            <w:rPr>
              <w:ins w:author="Mohamed attya" w:id="5" w:date="2022-07-05T12:20:30Z"/>
              <w:del w:author="menna ahmed" w:id="6" w:date="2022-07-29T07:34:34Z"/>
              <w:b w:val="1"/>
              <w:sz w:val="32"/>
              <w:szCs w:val="32"/>
            </w:rPr>
            <w:pPrChange w:author="Mero Magdy" w:id="0" w:date="2022-07-17T22:15:36Z">
              <w:pPr>
                <w:pageBreakBefore w:val="0"/>
                <w:ind w:left="360"/>
              </w:pPr>
            </w:pPrChange>
          </w:pPr>
          <w:sdt>
            <w:sdtPr>
              <w:tag w:val="goog_rdk_51"/>
            </w:sdtPr>
            <w:sdtContent>
              <w:ins w:author="Mohamed attya" w:id="5" w:date="2022-07-05T12:20:30Z">
                <w:sdt>
                  <w:sdtPr>
                    <w:tag w:val="goog_rdk_52"/>
                  </w:sdtPr>
                  <w:sdtContent>
                    <w:del w:author="menna ahmed" w:id="6" w:date="2022-07-29T07:34:34Z">
                      <w:r w:rsidDel="00000000" w:rsidR="00000000" w:rsidRPr="00000000">
                        <w:rPr>
                          <w:rtl w:val="0"/>
                        </w:rPr>
                      </w:r>
                    </w:del>
                  </w:sdtContent>
                </w:sdt>
              </w:ins>
            </w:sdtContent>
          </w:sdt>
        </w:p>
      </w:sdtContent>
    </w:sdt>
    <w:sdt>
      <w:sdtPr>
        <w:tag w:val="goog_rdk_56"/>
      </w:sdtPr>
      <w:sdtContent>
        <w:p w:rsidR="00000000" w:rsidDel="00000000" w:rsidP="00000000" w:rsidRDefault="00000000" w:rsidRPr="00000000" w14:paraId="0000001A">
          <w:pPr>
            <w:pageBreakBefore w:val="0"/>
            <w:ind w:left="0" w:firstLine="0"/>
            <w:rPr>
              <w:ins w:author="Mohamed attya" w:id="5" w:date="2022-07-05T12:20:30Z"/>
              <w:del w:author="menna ahmed" w:id="6" w:date="2022-07-29T07:34:34Z"/>
              <w:b w:val="1"/>
              <w:sz w:val="32"/>
              <w:szCs w:val="32"/>
            </w:rPr>
            <w:pPrChange w:author="Mero Magdy" w:id="0" w:date="2022-07-17T22:15:36Z">
              <w:pPr>
                <w:pageBreakBefore w:val="0"/>
                <w:ind w:left="360"/>
              </w:pPr>
            </w:pPrChange>
          </w:pPr>
          <w:sdt>
            <w:sdtPr>
              <w:tag w:val="goog_rdk_54"/>
            </w:sdtPr>
            <w:sdtContent>
              <w:ins w:author="Mohamed attya" w:id="5" w:date="2022-07-05T12:20:30Z">
                <w:sdt>
                  <w:sdtPr>
                    <w:tag w:val="goog_rdk_55"/>
                  </w:sdtPr>
                  <w:sdtContent>
                    <w:del w:author="menna ahmed" w:id="6" w:date="2022-07-29T07:34:34Z">
                      <w:r w:rsidDel="00000000" w:rsidR="00000000" w:rsidRPr="00000000">
                        <w:rPr>
                          <w:rtl w:val="0"/>
                        </w:rPr>
                      </w:r>
                    </w:del>
                  </w:sdtContent>
                </w:sdt>
              </w:ins>
            </w:sdtContent>
          </w:sdt>
        </w:p>
      </w:sdtContent>
    </w:sdt>
    <w:sdt>
      <w:sdtPr>
        <w:tag w:val="goog_rdk_59"/>
      </w:sdtPr>
      <w:sdtContent>
        <w:p w:rsidR="00000000" w:rsidDel="00000000" w:rsidP="00000000" w:rsidRDefault="00000000" w:rsidRPr="00000000" w14:paraId="0000001B">
          <w:pPr>
            <w:pageBreakBefore w:val="0"/>
            <w:ind w:left="0" w:firstLine="0"/>
            <w:rPr>
              <w:ins w:author="Mohamed attya" w:id="5" w:date="2022-07-05T12:20:30Z"/>
              <w:del w:author="menna ahmed" w:id="6" w:date="2022-07-29T07:34:34Z"/>
              <w:b w:val="1"/>
              <w:sz w:val="32"/>
              <w:szCs w:val="32"/>
            </w:rPr>
            <w:pPrChange w:author="Mero Magdy" w:id="0" w:date="2022-07-17T22:15:36Z">
              <w:pPr>
                <w:pageBreakBefore w:val="0"/>
                <w:ind w:left="360"/>
              </w:pPr>
            </w:pPrChange>
          </w:pPr>
          <w:sdt>
            <w:sdtPr>
              <w:tag w:val="goog_rdk_57"/>
            </w:sdtPr>
            <w:sdtContent>
              <w:ins w:author="Mohamed attya" w:id="5" w:date="2022-07-05T12:20:30Z">
                <w:sdt>
                  <w:sdtPr>
                    <w:tag w:val="goog_rdk_58"/>
                  </w:sdtPr>
                  <w:sdtContent>
                    <w:del w:author="menna ahmed" w:id="6" w:date="2022-07-29T07:34:34Z">
                      <w:r w:rsidDel="00000000" w:rsidR="00000000" w:rsidRPr="00000000">
                        <w:rPr>
                          <w:rtl w:val="0"/>
                        </w:rPr>
                      </w:r>
                    </w:del>
                  </w:sdtContent>
                </w:sdt>
              </w:ins>
            </w:sdtContent>
          </w:sdt>
        </w:p>
      </w:sdtContent>
    </w:sdt>
    <w:sdt>
      <w:sdtPr>
        <w:tag w:val="goog_rdk_62"/>
      </w:sdtPr>
      <w:sdtContent>
        <w:p w:rsidR="00000000" w:rsidDel="00000000" w:rsidP="00000000" w:rsidRDefault="00000000" w:rsidRPr="00000000" w14:paraId="0000001C">
          <w:pPr>
            <w:pageBreakBefore w:val="0"/>
            <w:ind w:left="0" w:firstLine="0"/>
            <w:rPr>
              <w:ins w:author="Mohamed attya" w:id="5" w:date="2022-07-05T12:20:30Z"/>
              <w:del w:author="menna ahmed" w:id="6" w:date="2022-07-29T07:34:34Z"/>
              <w:b w:val="1"/>
              <w:sz w:val="32"/>
              <w:szCs w:val="32"/>
            </w:rPr>
            <w:pPrChange w:author="Mero Magdy" w:id="0" w:date="2022-07-17T22:15:36Z">
              <w:pPr>
                <w:pageBreakBefore w:val="0"/>
                <w:ind w:left="360"/>
              </w:pPr>
            </w:pPrChange>
          </w:pPr>
          <w:sdt>
            <w:sdtPr>
              <w:tag w:val="goog_rdk_60"/>
            </w:sdtPr>
            <w:sdtContent>
              <w:ins w:author="Mohamed attya" w:id="5" w:date="2022-07-05T12:20:30Z">
                <w:sdt>
                  <w:sdtPr>
                    <w:tag w:val="goog_rdk_61"/>
                  </w:sdtPr>
                  <w:sdtContent>
                    <w:del w:author="menna ahmed" w:id="6" w:date="2022-07-29T07:34:34Z">
                      <w:r w:rsidDel="00000000" w:rsidR="00000000" w:rsidRPr="00000000">
                        <w:rPr>
                          <w:rtl w:val="0"/>
                        </w:rPr>
                      </w:r>
                    </w:del>
                  </w:sdtContent>
                </w:sdt>
              </w:ins>
            </w:sdtContent>
          </w:sdt>
        </w:p>
      </w:sdtContent>
    </w:sdt>
    <w:sdt>
      <w:sdtPr>
        <w:tag w:val="goog_rdk_69"/>
      </w:sdtPr>
      <w:sdtContent>
        <w:p w:rsidR="00000000" w:rsidDel="00000000" w:rsidP="00000000" w:rsidRDefault="00000000" w:rsidRPr="00000000" w14:paraId="0000001D">
          <w:pPr>
            <w:pageBreakBefore w:val="0"/>
            <w:ind w:left="0" w:firstLine="0"/>
            <w:rPr>
              <w:ins w:author="Mohamed attya" w:id="5" w:date="2022-07-05T12:20:30Z"/>
              <w:del w:author="menna ahmed" w:id="6" w:date="2022-07-29T07:34:34Z"/>
              <w:b w:val="1"/>
              <w:sz w:val="32"/>
              <w:szCs w:val="32"/>
            </w:rPr>
            <w:pPrChange w:author="Mero Magdy" w:id="0" w:date="2022-07-17T22:15:36Z">
              <w:pPr>
                <w:pageBreakBefore w:val="0"/>
                <w:ind w:left="360"/>
              </w:pPr>
            </w:pPrChange>
          </w:pPr>
          <w:sdt>
            <w:sdtPr>
              <w:tag w:val="goog_rdk_65"/>
            </w:sdtPr>
            <w:sdtContent>
              <w:ins w:author="Sara Mohamed" w:id="8" w:date="2022-07-05T16:43:45Z">
                <w:sdt>
                  <w:sdtPr>
                    <w:tag w:val="goog_rdk_66"/>
                  </w:sdtPr>
                  <w:sdtContent>
                    <w:del w:author="menna ahmed" w:id="6" w:date="2022-07-29T07:34:34Z">
                      <w:r w:rsidDel="00000000" w:rsidR="00000000" w:rsidRPr="00000000">
                        <w:rPr>
                          <w:b w:val="1"/>
                          <w:sz w:val="32"/>
                          <w:szCs w:val="32"/>
                          <w:rtl w:val="0"/>
                        </w:rPr>
                        <w:delText xml:space="preserve">tt</w:delText>
                      </w:r>
                    </w:del>
                  </w:sdtContent>
                </w:sdt>
              </w:ins>
            </w:sdtContent>
          </w:sdt>
          <w:sdt>
            <w:sdtPr>
              <w:tag w:val="goog_rdk_67"/>
            </w:sdtPr>
            <w:sdtContent>
              <w:ins w:author="Mohamed attya" w:id="5" w:date="2022-07-05T12:20:30Z">
                <w:sdt>
                  <w:sdtPr>
                    <w:tag w:val="goog_rdk_68"/>
                  </w:sdtPr>
                  <w:sdtContent>
                    <w:del w:author="menna ahmed" w:id="6" w:date="2022-07-29T07:34:34Z">
                      <w:r w:rsidDel="00000000" w:rsidR="00000000" w:rsidRPr="00000000">
                        <w:rPr>
                          <w:rtl w:val="0"/>
                        </w:rPr>
                      </w:r>
                    </w:del>
                  </w:sdtContent>
                </w:sdt>
              </w:ins>
            </w:sdtContent>
          </w:sdt>
        </w:p>
      </w:sdtContent>
    </w:sdt>
    <w:sdt>
      <w:sdtPr>
        <w:tag w:val="goog_rdk_72"/>
      </w:sdtPr>
      <w:sdtContent>
        <w:p w:rsidR="00000000" w:rsidDel="00000000" w:rsidP="00000000" w:rsidRDefault="00000000" w:rsidRPr="00000000" w14:paraId="0000001E">
          <w:pPr>
            <w:pageBreakBefore w:val="0"/>
            <w:ind w:left="360"/>
            <w:rPr>
              <w:ins w:author="Mohamed attya" w:id="5" w:date="2022-07-05T12:20:30Z"/>
              <w:del w:author="menna ahmed" w:id="6" w:date="2022-07-29T07:34:34Z"/>
              <w:b w:val="1"/>
              <w:sz w:val="32"/>
              <w:szCs w:val="32"/>
            </w:rPr>
            <w:pPrChange w:author="Mero Magdy" w:id="0" w:date="2022-07-17T22:15:36Z">
              <w:pPr>
                <w:pageBreakBefore w:val="0"/>
                <w:ind w:left="360"/>
              </w:pPr>
            </w:pPrChange>
          </w:pPr>
          <w:sdt>
            <w:sdtPr>
              <w:tag w:val="goog_rdk_70"/>
            </w:sdtPr>
            <w:sdtContent>
              <w:ins w:author="Mohamed attya" w:id="5" w:date="2022-07-05T12:20:30Z">
                <w:sdt>
                  <w:sdtPr>
                    <w:tag w:val="goog_rdk_71"/>
                  </w:sdtPr>
                  <w:sdtContent>
                    <w:del w:author="menna ahmed" w:id="6" w:date="2022-07-29T07:34:34Z">
                      <w:r w:rsidDel="00000000" w:rsidR="00000000" w:rsidRPr="00000000">
                        <w:rPr>
                          <w:rtl w:val="0"/>
                        </w:rPr>
                      </w:r>
                    </w:del>
                  </w:sdtContent>
                </w:sdt>
              </w:ins>
            </w:sdtContent>
          </w:sdt>
        </w:p>
      </w:sdtContent>
    </w:sdt>
    <w:sdt>
      <w:sdtPr>
        <w:tag w:val="goog_rdk_75"/>
      </w:sdtPr>
      <w:sdtContent>
        <w:p w:rsidR="00000000" w:rsidDel="00000000" w:rsidP="00000000" w:rsidRDefault="00000000" w:rsidRPr="00000000" w14:paraId="0000001F">
          <w:pPr>
            <w:pageBreakBefore w:val="0"/>
            <w:ind w:left="0" w:firstLine="0"/>
            <w:rPr>
              <w:ins w:author="Mohamed attya" w:id="5" w:date="2022-07-05T12:20:30Z"/>
              <w:del w:author="menna ahmed" w:id="6" w:date="2022-07-29T07:34:34Z"/>
              <w:b w:val="1"/>
              <w:sz w:val="32"/>
              <w:szCs w:val="32"/>
            </w:rPr>
            <w:pPrChange w:author="Mero Magdy" w:id="0" w:date="2022-07-17T22:15:36Z">
              <w:pPr>
                <w:pageBreakBefore w:val="0"/>
                <w:ind w:left="360"/>
              </w:pPr>
            </w:pPrChange>
          </w:pPr>
          <w:sdt>
            <w:sdtPr>
              <w:tag w:val="goog_rdk_73"/>
            </w:sdtPr>
            <w:sdtContent>
              <w:ins w:author="Mohamed attya" w:id="5" w:date="2022-07-05T12:20:30Z">
                <w:sdt>
                  <w:sdtPr>
                    <w:tag w:val="goog_rdk_74"/>
                  </w:sdtPr>
                  <w:sdtContent>
                    <w:del w:author="menna ahmed" w:id="6" w:date="2022-07-29T07:34:34Z">
                      <w:r w:rsidDel="00000000" w:rsidR="00000000" w:rsidRPr="00000000">
                        <w:rPr>
                          <w:rtl w:val="0"/>
                        </w:rPr>
                      </w:r>
                    </w:del>
                  </w:sdtContent>
                </w:sdt>
              </w:ins>
            </w:sdtContent>
          </w:sdt>
        </w:p>
      </w:sdtContent>
    </w:sdt>
    <w:sdt>
      <w:sdtPr>
        <w:tag w:val="goog_rdk_78"/>
      </w:sdtPr>
      <w:sdtContent>
        <w:p w:rsidR="00000000" w:rsidDel="00000000" w:rsidP="00000000" w:rsidRDefault="00000000" w:rsidRPr="00000000" w14:paraId="00000020">
          <w:pPr>
            <w:pageBreakBefore w:val="0"/>
            <w:ind w:left="0" w:firstLine="0"/>
            <w:rPr>
              <w:ins w:author="Mohamed attya" w:id="5" w:date="2022-07-05T12:20:30Z"/>
              <w:del w:author="menna ahmed" w:id="6" w:date="2022-07-29T07:34:34Z"/>
              <w:b w:val="1"/>
              <w:sz w:val="32"/>
              <w:szCs w:val="32"/>
            </w:rPr>
            <w:pPrChange w:author="Mero Magdy" w:id="0" w:date="2022-07-17T22:15:36Z">
              <w:pPr>
                <w:pageBreakBefore w:val="0"/>
                <w:ind w:left="360"/>
              </w:pPr>
            </w:pPrChange>
          </w:pPr>
          <w:sdt>
            <w:sdtPr>
              <w:tag w:val="goog_rdk_76"/>
            </w:sdtPr>
            <w:sdtContent>
              <w:ins w:author="Mohamed attya" w:id="5" w:date="2022-07-05T12:20:30Z">
                <w:sdt>
                  <w:sdtPr>
                    <w:tag w:val="goog_rdk_77"/>
                  </w:sdtPr>
                  <w:sdtContent>
                    <w:del w:author="menna ahmed" w:id="6" w:date="2022-07-29T07:34:34Z">
                      <w:r w:rsidDel="00000000" w:rsidR="00000000" w:rsidRPr="00000000">
                        <w:rPr>
                          <w:rtl w:val="0"/>
                        </w:rPr>
                      </w:r>
                    </w:del>
                  </w:sdtContent>
                </w:sdt>
              </w:ins>
            </w:sdtContent>
          </w:sdt>
        </w:p>
      </w:sdtContent>
    </w:sdt>
    <w:sdt>
      <w:sdtPr>
        <w:tag w:val="goog_rdk_81"/>
      </w:sdtPr>
      <w:sdtContent>
        <w:p w:rsidR="00000000" w:rsidDel="00000000" w:rsidP="00000000" w:rsidRDefault="00000000" w:rsidRPr="00000000" w14:paraId="00000021">
          <w:pPr>
            <w:pageBreakBefore w:val="0"/>
            <w:ind w:left="0" w:firstLine="0"/>
            <w:rPr>
              <w:ins w:author="Mohamed attya" w:id="5" w:date="2022-07-05T12:20:30Z"/>
              <w:del w:author="menna ahmed" w:id="6" w:date="2022-07-29T07:34:34Z"/>
              <w:b w:val="1"/>
              <w:sz w:val="32"/>
              <w:szCs w:val="32"/>
            </w:rPr>
            <w:pPrChange w:author="Mero Magdy" w:id="0" w:date="2022-07-17T22:15:36Z">
              <w:pPr>
                <w:pageBreakBefore w:val="0"/>
                <w:ind w:left="360"/>
              </w:pPr>
            </w:pPrChange>
          </w:pPr>
          <w:sdt>
            <w:sdtPr>
              <w:tag w:val="goog_rdk_79"/>
            </w:sdtPr>
            <w:sdtContent>
              <w:ins w:author="Mohamed attya" w:id="5" w:date="2022-07-05T12:20:30Z">
                <w:sdt>
                  <w:sdtPr>
                    <w:tag w:val="goog_rdk_80"/>
                  </w:sdtPr>
                  <w:sdtContent>
                    <w:del w:author="menna ahmed" w:id="6" w:date="2022-07-29T07:34:34Z">
                      <w:r w:rsidDel="00000000" w:rsidR="00000000" w:rsidRPr="00000000">
                        <w:rPr>
                          <w:rtl w:val="0"/>
                        </w:rPr>
                      </w:r>
                    </w:del>
                  </w:sdtContent>
                </w:sdt>
              </w:ins>
            </w:sdtContent>
          </w:sdt>
        </w:p>
      </w:sdtContent>
    </w:sdt>
    <w:sdt>
      <w:sdtPr>
        <w:tag w:val="goog_rdk_84"/>
      </w:sdtPr>
      <w:sdtContent>
        <w:p w:rsidR="00000000" w:rsidDel="00000000" w:rsidP="00000000" w:rsidRDefault="00000000" w:rsidRPr="00000000" w14:paraId="00000022">
          <w:pPr>
            <w:pageBreakBefore w:val="0"/>
            <w:ind w:left="0" w:firstLine="0"/>
            <w:rPr>
              <w:ins w:author="Mohamed attya" w:id="5" w:date="2022-07-05T12:20:30Z"/>
              <w:del w:author="menna ahmed" w:id="6" w:date="2022-07-29T07:34:34Z"/>
              <w:b w:val="1"/>
              <w:sz w:val="32"/>
              <w:szCs w:val="32"/>
            </w:rPr>
            <w:pPrChange w:author="Mero Magdy" w:id="0" w:date="2022-07-17T22:15:36Z">
              <w:pPr>
                <w:pageBreakBefore w:val="0"/>
                <w:ind w:left="360"/>
              </w:pPr>
            </w:pPrChange>
          </w:pPr>
          <w:sdt>
            <w:sdtPr>
              <w:tag w:val="goog_rdk_82"/>
            </w:sdtPr>
            <w:sdtContent>
              <w:ins w:author="Mohamed attya" w:id="5" w:date="2022-07-05T12:20:30Z">
                <w:sdt>
                  <w:sdtPr>
                    <w:tag w:val="goog_rdk_83"/>
                  </w:sdtPr>
                  <w:sdtContent>
                    <w:del w:author="menna ahmed" w:id="6" w:date="2022-07-29T07:34:34Z">
                      <w:r w:rsidDel="00000000" w:rsidR="00000000" w:rsidRPr="00000000">
                        <w:rPr>
                          <w:rtl w:val="0"/>
                        </w:rPr>
                      </w:r>
                    </w:del>
                  </w:sdtContent>
                </w:sdt>
              </w:ins>
            </w:sdtContent>
          </w:sdt>
        </w:p>
      </w:sdtContent>
    </w:sdt>
    <w:sdt>
      <w:sdtPr>
        <w:tag w:val="goog_rdk_87"/>
      </w:sdtPr>
      <w:sdtContent>
        <w:p w:rsidR="00000000" w:rsidDel="00000000" w:rsidP="00000000" w:rsidRDefault="00000000" w:rsidRPr="00000000" w14:paraId="00000023">
          <w:pPr>
            <w:pageBreakBefore w:val="0"/>
            <w:ind w:left="0" w:firstLine="0"/>
            <w:rPr>
              <w:ins w:author="Mohamed attya" w:id="5" w:date="2022-07-05T12:20:30Z"/>
              <w:del w:author="menna ahmed" w:id="6" w:date="2022-07-29T07:34:34Z"/>
              <w:b w:val="1"/>
              <w:sz w:val="32"/>
              <w:szCs w:val="32"/>
            </w:rPr>
            <w:pPrChange w:author="Mero Magdy" w:id="0" w:date="2022-07-17T22:15:36Z">
              <w:pPr>
                <w:pageBreakBefore w:val="0"/>
                <w:ind w:left="360"/>
              </w:pPr>
            </w:pPrChange>
          </w:pPr>
          <w:sdt>
            <w:sdtPr>
              <w:tag w:val="goog_rdk_85"/>
            </w:sdtPr>
            <w:sdtContent>
              <w:ins w:author="Mohamed attya" w:id="5" w:date="2022-07-05T12:20:30Z">
                <w:sdt>
                  <w:sdtPr>
                    <w:tag w:val="goog_rdk_86"/>
                  </w:sdtPr>
                  <w:sdtContent>
                    <w:del w:author="menna ahmed" w:id="6" w:date="2022-07-29T07:34:34Z">
                      <w:r w:rsidDel="00000000" w:rsidR="00000000" w:rsidRPr="00000000">
                        <w:rPr>
                          <w:rtl w:val="0"/>
                        </w:rPr>
                      </w:r>
                    </w:del>
                  </w:sdtContent>
                </w:sdt>
              </w:ins>
            </w:sdtContent>
          </w:sdt>
        </w:p>
      </w:sdtContent>
    </w:sdt>
    <w:sdt>
      <w:sdtPr>
        <w:tag w:val="goog_rdk_90"/>
      </w:sdtPr>
      <w:sdtContent>
        <w:p w:rsidR="00000000" w:rsidDel="00000000" w:rsidP="00000000" w:rsidRDefault="00000000" w:rsidRPr="00000000" w14:paraId="00000024">
          <w:pPr>
            <w:pageBreakBefore w:val="0"/>
            <w:ind w:left="0" w:firstLine="0"/>
            <w:rPr>
              <w:ins w:author="Mohamed attya" w:id="5" w:date="2022-07-05T12:20:30Z"/>
              <w:del w:author="menna ahmed" w:id="6" w:date="2022-07-29T07:34:34Z"/>
              <w:b w:val="1"/>
              <w:sz w:val="32"/>
              <w:szCs w:val="32"/>
            </w:rPr>
            <w:pPrChange w:author="Mero Magdy" w:id="0" w:date="2022-07-17T22:15:36Z">
              <w:pPr>
                <w:pageBreakBefore w:val="0"/>
                <w:ind w:left="360"/>
              </w:pPr>
            </w:pPrChange>
          </w:pPr>
          <w:sdt>
            <w:sdtPr>
              <w:tag w:val="goog_rdk_88"/>
            </w:sdtPr>
            <w:sdtContent>
              <w:ins w:author="Mohamed attya" w:id="5" w:date="2022-07-05T12:20:30Z">
                <w:sdt>
                  <w:sdtPr>
                    <w:tag w:val="goog_rdk_89"/>
                  </w:sdtPr>
                  <w:sdtContent>
                    <w:del w:author="menna ahmed" w:id="6" w:date="2022-07-29T07:34:34Z">
                      <w:r w:rsidDel="00000000" w:rsidR="00000000" w:rsidRPr="00000000">
                        <w:rPr>
                          <w:rtl w:val="0"/>
                        </w:rPr>
                      </w:r>
                    </w:del>
                  </w:sdtContent>
                </w:sdt>
              </w:ins>
            </w:sdtContent>
          </w:sdt>
        </w:p>
      </w:sdtContent>
    </w:sdt>
    <w:sdt>
      <w:sdtPr>
        <w:tag w:val="goog_rdk_93"/>
      </w:sdtPr>
      <w:sdtContent>
        <w:p w:rsidR="00000000" w:rsidDel="00000000" w:rsidP="00000000" w:rsidRDefault="00000000" w:rsidRPr="00000000" w14:paraId="00000025">
          <w:pPr>
            <w:pageBreakBefore w:val="0"/>
            <w:ind w:left="0" w:firstLine="0"/>
            <w:rPr>
              <w:ins w:author="Mohamed attya" w:id="5" w:date="2022-07-05T12:20:30Z"/>
              <w:del w:author="menna ahmed" w:id="6" w:date="2022-07-29T07:34:34Z"/>
              <w:b w:val="1"/>
              <w:sz w:val="32"/>
              <w:szCs w:val="32"/>
            </w:rPr>
            <w:pPrChange w:author="Mero Magdy" w:id="0" w:date="2022-07-17T22:15:36Z">
              <w:pPr>
                <w:pageBreakBefore w:val="0"/>
                <w:ind w:left="360"/>
              </w:pPr>
            </w:pPrChange>
          </w:pPr>
          <w:sdt>
            <w:sdtPr>
              <w:tag w:val="goog_rdk_91"/>
            </w:sdtPr>
            <w:sdtContent>
              <w:ins w:author="Mohamed attya" w:id="5" w:date="2022-07-05T12:20:30Z">
                <w:sdt>
                  <w:sdtPr>
                    <w:tag w:val="goog_rdk_92"/>
                  </w:sdtPr>
                  <w:sdtContent>
                    <w:del w:author="menna ahmed" w:id="6" w:date="2022-07-29T07:34:34Z">
                      <w:r w:rsidDel="00000000" w:rsidR="00000000" w:rsidRPr="00000000">
                        <w:rPr>
                          <w:rtl w:val="0"/>
                        </w:rPr>
                      </w:r>
                    </w:del>
                  </w:sdtContent>
                </w:sdt>
              </w:ins>
            </w:sdtContent>
          </w:sdt>
        </w:p>
      </w:sdtContent>
    </w:sdt>
    <w:sdt>
      <w:sdtPr>
        <w:tag w:val="goog_rdk_96"/>
      </w:sdtPr>
      <w:sdtContent>
        <w:p w:rsidR="00000000" w:rsidDel="00000000" w:rsidP="00000000" w:rsidRDefault="00000000" w:rsidRPr="00000000" w14:paraId="00000026">
          <w:pPr>
            <w:pageBreakBefore w:val="0"/>
            <w:ind w:left="0" w:firstLine="0"/>
            <w:rPr>
              <w:ins w:author="Mohamed attya" w:id="5" w:date="2022-07-05T12:20:30Z"/>
              <w:del w:author="menna ahmed" w:id="6" w:date="2022-07-29T07:34:34Z"/>
              <w:b w:val="1"/>
              <w:sz w:val="32"/>
              <w:szCs w:val="32"/>
            </w:rPr>
            <w:pPrChange w:author="Mero Magdy" w:id="0" w:date="2022-07-17T22:15:36Z">
              <w:pPr>
                <w:pageBreakBefore w:val="0"/>
                <w:ind w:left="360"/>
              </w:pPr>
            </w:pPrChange>
          </w:pPr>
          <w:sdt>
            <w:sdtPr>
              <w:tag w:val="goog_rdk_94"/>
            </w:sdtPr>
            <w:sdtContent>
              <w:ins w:author="Mohamed attya" w:id="5" w:date="2022-07-05T12:20:30Z">
                <w:sdt>
                  <w:sdtPr>
                    <w:tag w:val="goog_rdk_95"/>
                  </w:sdtPr>
                  <w:sdtContent>
                    <w:del w:author="menna ahmed" w:id="6" w:date="2022-07-29T07:34:34Z">
                      <w:r w:rsidDel="00000000" w:rsidR="00000000" w:rsidRPr="00000000">
                        <w:rPr>
                          <w:rtl w:val="0"/>
                        </w:rPr>
                      </w:r>
                    </w:del>
                  </w:sdtContent>
                </w:sdt>
              </w:ins>
            </w:sdtContent>
          </w:sdt>
        </w:p>
      </w:sdtContent>
    </w:sdt>
    <w:sdt>
      <w:sdtPr>
        <w:tag w:val="goog_rdk_99"/>
      </w:sdtPr>
      <w:sdtContent>
        <w:p w:rsidR="00000000" w:rsidDel="00000000" w:rsidP="00000000" w:rsidRDefault="00000000" w:rsidRPr="00000000" w14:paraId="00000027">
          <w:pPr>
            <w:pageBreakBefore w:val="0"/>
            <w:ind w:left="0" w:firstLine="0"/>
            <w:rPr>
              <w:ins w:author="Mohamed attya" w:id="5" w:date="2022-07-05T12:20:30Z"/>
              <w:del w:author="menna ahmed" w:id="6" w:date="2022-07-29T07:34:34Z"/>
              <w:b w:val="1"/>
              <w:sz w:val="32"/>
              <w:szCs w:val="32"/>
            </w:rPr>
            <w:pPrChange w:author="Mero Magdy" w:id="0" w:date="2022-07-17T22:15:36Z">
              <w:pPr>
                <w:pageBreakBefore w:val="0"/>
                <w:ind w:left="360"/>
              </w:pPr>
            </w:pPrChange>
          </w:pPr>
          <w:sdt>
            <w:sdtPr>
              <w:tag w:val="goog_rdk_97"/>
            </w:sdtPr>
            <w:sdtContent>
              <w:ins w:author="Mohamed attya" w:id="5" w:date="2022-07-05T12:20:30Z">
                <w:sdt>
                  <w:sdtPr>
                    <w:tag w:val="goog_rdk_98"/>
                  </w:sdtPr>
                  <w:sdtContent>
                    <w:del w:author="menna ahmed" w:id="6" w:date="2022-07-29T07:34:34Z">
                      <w:r w:rsidDel="00000000" w:rsidR="00000000" w:rsidRPr="00000000">
                        <w:rPr>
                          <w:rtl w:val="0"/>
                        </w:rPr>
                      </w:r>
                    </w:del>
                  </w:sdtContent>
                </w:sdt>
              </w:ins>
            </w:sdtContent>
          </w:sdt>
        </w:p>
      </w:sdtContent>
    </w:sdt>
    <w:sdt>
      <w:sdtPr>
        <w:tag w:val="goog_rdk_102"/>
      </w:sdtPr>
      <w:sdtContent>
        <w:p w:rsidR="00000000" w:rsidDel="00000000" w:rsidP="00000000" w:rsidRDefault="00000000" w:rsidRPr="00000000" w14:paraId="00000028">
          <w:pPr>
            <w:pageBreakBefore w:val="0"/>
            <w:ind w:left="0" w:firstLine="0"/>
            <w:rPr>
              <w:ins w:author="Mohamed attya" w:id="5" w:date="2022-07-05T12:20:30Z"/>
              <w:del w:author="menna ahmed" w:id="6" w:date="2022-07-29T07:34:34Z"/>
              <w:b w:val="1"/>
              <w:sz w:val="32"/>
              <w:szCs w:val="32"/>
            </w:rPr>
            <w:pPrChange w:author="Mero Magdy" w:id="0" w:date="2022-07-17T22:15:36Z">
              <w:pPr>
                <w:pageBreakBefore w:val="0"/>
                <w:ind w:left="360"/>
              </w:pPr>
            </w:pPrChange>
          </w:pPr>
          <w:sdt>
            <w:sdtPr>
              <w:tag w:val="goog_rdk_100"/>
            </w:sdtPr>
            <w:sdtContent>
              <w:ins w:author="Mohamed attya" w:id="5" w:date="2022-07-05T12:20:30Z">
                <w:sdt>
                  <w:sdtPr>
                    <w:tag w:val="goog_rdk_101"/>
                  </w:sdtPr>
                  <w:sdtContent>
                    <w:del w:author="menna ahmed" w:id="6" w:date="2022-07-29T07:34:34Z">
                      <w:r w:rsidDel="00000000" w:rsidR="00000000" w:rsidRPr="00000000">
                        <w:rPr>
                          <w:rtl w:val="0"/>
                        </w:rPr>
                      </w:r>
                    </w:del>
                  </w:sdtContent>
                </w:sdt>
              </w:ins>
            </w:sdtContent>
          </w:sdt>
        </w:p>
      </w:sdtContent>
    </w:sdt>
    <w:sdt>
      <w:sdtPr>
        <w:tag w:val="goog_rdk_105"/>
      </w:sdtPr>
      <w:sdtContent>
        <w:p w:rsidR="00000000" w:rsidDel="00000000" w:rsidP="00000000" w:rsidRDefault="00000000" w:rsidRPr="00000000" w14:paraId="00000029">
          <w:pPr>
            <w:pageBreakBefore w:val="0"/>
            <w:ind w:left="0" w:firstLine="0"/>
            <w:rPr>
              <w:ins w:author="Mohamed attya" w:id="5" w:date="2022-07-05T12:20:30Z"/>
              <w:del w:author="menna ahmed" w:id="6" w:date="2022-07-29T07:34:34Z"/>
              <w:b w:val="1"/>
              <w:sz w:val="32"/>
              <w:szCs w:val="32"/>
            </w:rPr>
            <w:pPrChange w:author="Mero Magdy" w:id="0" w:date="2022-07-17T22:15:36Z">
              <w:pPr>
                <w:pageBreakBefore w:val="0"/>
                <w:ind w:left="360"/>
              </w:pPr>
            </w:pPrChange>
          </w:pPr>
          <w:sdt>
            <w:sdtPr>
              <w:tag w:val="goog_rdk_103"/>
            </w:sdtPr>
            <w:sdtContent>
              <w:ins w:author="Mohamed attya" w:id="5" w:date="2022-07-05T12:20:30Z">
                <w:sdt>
                  <w:sdtPr>
                    <w:tag w:val="goog_rdk_104"/>
                  </w:sdtPr>
                  <w:sdtContent>
                    <w:del w:author="menna ahmed" w:id="6" w:date="2022-07-29T07:34:34Z">
                      <w:r w:rsidDel="00000000" w:rsidR="00000000" w:rsidRPr="00000000">
                        <w:rPr>
                          <w:rtl w:val="0"/>
                        </w:rPr>
                      </w:r>
                    </w:del>
                  </w:sdtContent>
                </w:sdt>
              </w:ins>
            </w:sdtContent>
          </w:sdt>
        </w:p>
      </w:sdtContent>
    </w:sdt>
    <w:sdt>
      <w:sdtPr>
        <w:tag w:val="goog_rdk_108"/>
      </w:sdtPr>
      <w:sdtContent>
        <w:p w:rsidR="00000000" w:rsidDel="00000000" w:rsidP="00000000" w:rsidRDefault="00000000" w:rsidRPr="00000000" w14:paraId="0000002A">
          <w:pPr>
            <w:pageBreakBefore w:val="0"/>
            <w:ind w:left="0" w:firstLine="0"/>
            <w:rPr>
              <w:ins w:author="Mohamed attya" w:id="5" w:date="2022-07-05T12:20:30Z"/>
              <w:del w:author="menna ahmed" w:id="6" w:date="2022-07-29T07:34:34Z"/>
              <w:b w:val="1"/>
              <w:sz w:val="32"/>
              <w:szCs w:val="32"/>
            </w:rPr>
            <w:pPrChange w:author="Mero Magdy" w:id="0" w:date="2022-07-17T22:15:36Z">
              <w:pPr>
                <w:pageBreakBefore w:val="0"/>
                <w:ind w:left="360"/>
              </w:pPr>
            </w:pPrChange>
          </w:pPr>
          <w:sdt>
            <w:sdtPr>
              <w:tag w:val="goog_rdk_106"/>
            </w:sdtPr>
            <w:sdtContent>
              <w:ins w:author="Mohamed attya" w:id="5" w:date="2022-07-05T12:20:30Z">
                <w:sdt>
                  <w:sdtPr>
                    <w:tag w:val="goog_rdk_107"/>
                  </w:sdtPr>
                  <w:sdtContent>
                    <w:del w:author="menna ahmed" w:id="6" w:date="2022-07-29T07:34:34Z">
                      <w:r w:rsidDel="00000000" w:rsidR="00000000" w:rsidRPr="00000000">
                        <w:rPr>
                          <w:rtl w:val="0"/>
                        </w:rPr>
                      </w:r>
                    </w:del>
                  </w:sdtContent>
                </w:sdt>
              </w:ins>
            </w:sdtContent>
          </w:sdt>
        </w:p>
      </w:sdtContent>
    </w:sdt>
    <w:sdt>
      <w:sdtPr>
        <w:tag w:val="goog_rdk_111"/>
      </w:sdtPr>
      <w:sdtContent>
        <w:p w:rsidR="00000000" w:rsidDel="00000000" w:rsidP="00000000" w:rsidRDefault="00000000" w:rsidRPr="00000000" w14:paraId="0000002B">
          <w:pPr>
            <w:pageBreakBefore w:val="0"/>
            <w:ind w:left="0" w:firstLine="0"/>
            <w:rPr>
              <w:ins w:author="Mohamed attya" w:id="5" w:date="2022-07-05T12:20:30Z"/>
              <w:del w:author="menna ahmed" w:id="6" w:date="2022-07-29T07:34:34Z"/>
              <w:b w:val="1"/>
              <w:sz w:val="32"/>
              <w:szCs w:val="32"/>
            </w:rPr>
            <w:pPrChange w:author="Mero Magdy" w:id="0" w:date="2022-07-17T22:15:36Z">
              <w:pPr>
                <w:pageBreakBefore w:val="0"/>
                <w:ind w:left="360"/>
              </w:pPr>
            </w:pPrChange>
          </w:pPr>
          <w:sdt>
            <w:sdtPr>
              <w:tag w:val="goog_rdk_109"/>
            </w:sdtPr>
            <w:sdtContent>
              <w:ins w:author="Mohamed attya" w:id="5" w:date="2022-07-05T12:20:30Z">
                <w:sdt>
                  <w:sdtPr>
                    <w:tag w:val="goog_rdk_110"/>
                  </w:sdtPr>
                  <w:sdtContent>
                    <w:del w:author="menna ahmed" w:id="6" w:date="2022-07-29T07:34:34Z">
                      <w:r w:rsidDel="00000000" w:rsidR="00000000" w:rsidRPr="00000000">
                        <w:rPr>
                          <w:rtl w:val="0"/>
                        </w:rPr>
                      </w:r>
                    </w:del>
                  </w:sdtContent>
                </w:sdt>
              </w:ins>
            </w:sdtContent>
          </w:sdt>
        </w:p>
      </w:sdtContent>
    </w:sdt>
    <w:sdt>
      <w:sdtPr>
        <w:tag w:val="goog_rdk_114"/>
      </w:sdtPr>
      <w:sdtContent>
        <w:p w:rsidR="00000000" w:rsidDel="00000000" w:rsidP="00000000" w:rsidRDefault="00000000" w:rsidRPr="00000000" w14:paraId="0000002C">
          <w:pPr>
            <w:pageBreakBefore w:val="0"/>
            <w:ind w:left="0" w:firstLine="0"/>
            <w:rPr>
              <w:ins w:author="Mohamed attya" w:id="5" w:date="2022-07-05T12:20:30Z"/>
              <w:del w:author="menna ahmed" w:id="6" w:date="2022-07-29T07:34:34Z"/>
              <w:b w:val="1"/>
              <w:sz w:val="32"/>
              <w:szCs w:val="32"/>
            </w:rPr>
            <w:pPrChange w:author="Mero Magdy" w:id="0" w:date="2022-07-17T22:15:36Z">
              <w:pPr>
                <w:pageBreakBefore w:val="0"/>
                <w:ind w:left="360"/>
              </w:pPr>
            </w:pPrChange>
          </w:pPr>
          <w:sdt>
            <w:sdtPr>
              <w:tag w:val="goog_rdk_112"/>
            </w:sdtPr>
            <w:sdtContent>
              <w:ins w:author="Mohamed attya" w:id="5" w:date="2022-07-05T12:20:30Z">
                <w:sdt>
                  <w:sdtPr>
                    <w:tag w:val="goog_rdk_113"/>
                  </w:sdtPr>
                  <w:sdtContent>
                    <w:del w:author="menna ahmed" w:id="6" w:date="2022-07-29T07:34:34Z">
                      <w:r w:rsidDel="00000000" w:rsidR="00000000" w:rsidRPr="00000000">
                        <w:rPr>
                          <w:rtl w:val="0"/>
                        </w:rPr>
                      </w:r>
                    </w:del>
                  </w:sdtContent>
                </w:sdt>
              </w:ins>
            </w:sdtContent>
          </w:sdt>
        </w:p>
      </w:sdtContent>
    </w:sdt>
    <w:sdt>
      <w:sdtPr>
        <w:tag w:val="goog_rdk_117"/>
      </w:sdtPr>
      <w:sdtContent>
        <w:p w:rsidR="00000000" w:rsidDel="00000000" w:rsidP="00000000" w:rsidRDefault="00000000" w:rsidRPr="00000000" w14:paraId="0000002D">
          <w:pPr>
            <w:pageBreakBefore w:val="0"/>
            <w:ind w:left="0" w:firstLine="0"/>
            <w:rPr>
              <w:ins w:author="Mohamed attya" w:id="5" w:date="2022-07-05T12:20:30Z"/>
              <w:del w:author="menna ahmed" w:id="6" w:date="2022-07-29T07:34:34Z"/>
              <w:b w:val="1"/>
              <w:sz w:val="32"/>
              <w:szCs w:val="32"/>
            </w:rPr>
            <w:pPrChange w:author="Mero Magdy" w:id="0" w:date="2022-07-17T22:15:36Z">
              <w:pPr>
                <w:pageBreakBefore w:val="0"/>
                <w:ind w:left="360"/>
              </w:pPr>
            </w:pPrChange>
          </w:pPr>
          <w:sdt>
            <w:sdtPr>
              <w:tag w:val="goog_rdk_115"/>
            </w:sdtPr>
            <w:sdtContent>
              <w:ins w:author="Mohamed attya" w:id="5" w:date="2022-07-05T12:20:30Z">
                <w:sdt>
                  <w:sdtPr>
                    <w:tag w:val="goog_rdk_116"/>
                  </w:sdtPr>
                  <w:sdtContent>
                    <w:del w:author="menna ahmed" w:id="6" w:date="2022-07-29T07:34:34Z">
                      <w:r w:rsidDel="00000000" w:rsidR="00000000" w:rsidRPr="00000000">
                        <w:rPr>
                          <w:rtl w:val="0"/>
                        </w:rPr>
                      </w:r>
                    </w:del>
                  </w:sdtContent>
                </w:sdt>
              </w:ins>
            </w:sdtContent>
          </w:sdt>
        </w:p>
      </w:sdtContent>
    </w:sdt>
    <w:sdt>
      <w:sdtPr>
        <w:tag w:val="goog_rdk_120"/>
      </w:sdtPr>
      <w:sdtContent>
        <w:p w:rsidR="00000000" w:rsidDel="00000000" w:rsidP="00000000" w:rsidRDefault="00000000" w:rsidRPr="00000000" w14:paraId="0000002E">
          <w:pPr>
            <w:pageBreakBefore w:val="0"/>
            <w:ind w:left="0" w:firstLine="0"/>
            <w:rPr>
              <w:ins w:author="Mohamed attya" w:id="5" w:date="2022-07-05T12:20:30Z"/>
              <w:del w:author="menna ahmed" w:id="6" w:date="2022-07-29T07:34:34Z"/>
              <w:b w:val="1"/>
              <w:sz w:val="32"/>
              <w:szCs w:val="32"/>
            </w:rPr>
            <w:pPrChange w:author="Mero Magdy" w:id="0" w:date="2022-07-17T22:15:36Z">
              <w:pPr>
                <w:pageBreakBefore w:val="0"/>
                <w:ind w:left="360"/>
              </w:pPr>
            </w:pPrChange>
          </w:pPr>
          <w:sdt>
            <w:sdtPr>
              <w:tag w:val="goog_rdk_118"/>
            </w:sdtPr>
            <w:sdtContent>
              <w:ins w:author="Mohamed attya" w:id="5" w:date="2022-07-05T12:20:30Z">
                <w:sdt>
                  <w:sdtPr>
                    <w:tag w:val="goog_rdk_119"/>
                  </w:sdtPr>
                  <w:sdtContent>
                    <w:del w:author="menna ahmed" w:id="6" w:date="2022-07-29T07:34:34Z">
                      <w:r w:rsidDel="00000000" w:rsidR="00000000" w:rsidRPr="00000000">
                        <w:rPr>
                          <w:rtl w:val="0"/>
                        </w:rPr>
                      </w:r>
                    </w:del>
                  </w:sdtContent>
                </w:sdt>
              </w:ins>
            </w:sdtContent>
          </w:sdt>
        </w:p>
      </w:sdtContent>
    </w:sdt>
    <w:sdt>
      <w:sdtPr>
        <w:tag w:val="goog_rdk_123"/>
      </w:sdtPr>
      <w:sdtContent>
        <w:p w:rsidR="00000000" w:rsidDel="00000000" w:rsidP="00000000" w:rsidRDefault="00000000" w:rsidRPr="00000000" w14:paraId="0000002F">
          <w:pPr>
            <w:pageBreakBefore w:val="0"/>
            <w:ind w:left="0" w:firstLine="0"/>
            <w:rPr>
              <w:ins w:author="Mohamed attya" w:id="5" w:date="2022-07-05T12:20:30Z"/>
              <w:del w:author="menna ahmed" w:id="6" w:date="2022-07-29T07:34:34Z"/>
              <w:b w:val="1"/>
              <w:sz w:val="32"/>
              <w:szCs w:val="32"/>
            </w:rPr>
            <w:pPrChange w:author="Mero Magdy" w:id="0" w:date="2022-07-17T22:15:36Z">
              <w:pPr>
                <w:pageBreakBefore w:val="0"/>
                <w:ind w:left="360"/>
              </w:pPr>
            </w:pPrChange>
          </w:pPr>
          <w:sdt>
            <w:sdtPr>
              <w:tag w:val="goog_rdk_121"/>
            </w:sdtPr>
            <w:sdtContent>
              <w:ins w:author="Mohamed attya" w:id="5" w:date="2022-07-05T12:20:30Z">
                <w:sdt>
                  <w:sdtPr>
                    <w:tag w:val="goog_rdk_122"/>
                  </w:sdtPr>
                  <w:sdtContent>
                    <w:del w:author="menna ahmed" w:id="6" w:date="2022-07-29T07:34:34Z">
                      <w:r w:rsidDel="00000000" w:rsidR="00000000" w:rsidRPr="00000000">
                        <w:rPr>
                          <w:rtl w:val="0"/>
                        </w:rPr>
                      </w:r>
                    </w:del>
                  </w:sdtContent>
                </w:sdt>
              </w:ins>
            </w:sdtContent>
          </w:sdt>
        </w:p>
      </w:sdtContent>
    </w:sdt>
    <w:sdt>
      <w:sdtPr>
        <w:tag w:val="goog_rdk_126"/>
      </w:sdtPr>
      <w:sdtContent>
        <w:p w:rsidR="00000000" w:rsidDel="00000000" w:rsidP="00000000" w:rsidRDefault="00000000" w:rsidRPr="00000000" w14:paraId="00000030">
          <w:pPr>
            <w:pageBreakBefore w:val="0"/>
            <w:ind w:left="0" w:firstLine="0"/>
            <w:rPr>
              <w:ins w:author="Mohamed attya" w:id="5" w:date="2022-07-05T12:20:30Z"/>
              <w:del w:author="menna ahmed" w:id="6" w:date="2022-07-29T07:34:34Z"/>
              <w:b w:val="1"/>
              <w:sz w:val="32"/>
              <w:szCs w:val="32"/>
            </w:rPr>
            <w:pPrChange w:author="Mero Magdy" w:id="0" w:date="2022-07-17T22:15:36Z">
              <w:pPr>
                <w:pageBreakBefore w:val="0"/>
                <w:ind w:left="360"/>
              </w:pPr>
            </w:pPrChange>
          </w:pPr>
          <w:sdt>
            <w:sdtPr>
              <w:tag w:val="goog_rdk_124"/>
            </w:sdtPr>
            <w:sdtContent>
              <w:ins w:author="Mohamed attya" w:id="5" w:date="2022-07-05T12:20:30Z">
                <w:sdt>
                  <w:sdtPr>
                    <w:tag w:val="goog_rdk_125"/>
                  </w:sdtPr>
                  <w:sdtContent>
                    <w:del w:author="menna ahmed" w:id="6" w:date="2022-07-29T07:34:34Z">
                      <w:r w:rsidDel="00000000" w:rsidR="00000000" w:rsidRPr="00000000">
                        <w:rPr>
                          <w:rtl w:val="0"/>
                        </w:rPr>
                      </w:r>
                    </w:del>
                  </w:sdtContent>
                </w:sdt>
              </w:ins>
            </w:sdtContent>
          </w:sdt>
        </w:p>
      </w:sdtContent>
    </w:sdt>
    <w:sdt>
      <w:sdtPr>
        <w:tag w:val="goog_rdk_129"/>
      </w:sdtPr>
      <w:sdtContent>
        <w:p w:rsidR="00000000" w:rsidDel="00000000" w:rsidP="00000000" w:rsidRDefault="00000000" w:rsidRPr="00000000" w14:paraId="00000031">
          <w:pPr>
            <w:pageBreakBefore w:val="0"/>
            <w:ind w:left="0" w:firstLine="0"/>
            <w:rPr>
              <w:ins w:author="Mohamed attya" w:id="5" w:date="2022-07-05T12:20:30Z"/>
              <w:del w:author="menna ahmed" w:id="6" w:date="2022-07-29T07:34:34Z"/>
              <w:b w:val="1"/>
              <w:sz w:val="32"/>
              <w:szCs w:val="32"/>
            </w:rPr>
            <w:pPrChange w:author="Mero Magdy" w:id="0" w:date="2022-07-17T22:15:36Z">
              <w:pPr>
                <w:pageBreakBefore w:val="0"/>
                <w:ind w:left="360"/>
              </w:pPr>
            </w:pPrChange>
          </w:pPr>
          <w:sdt>
            <w:sdtPr>
              <w:tag w:val="goog_rdk_127"/>
            </w:sdtPr>
            <w:sdtContent>
              <w:ins w:author="Mohamed attya" w:id="5" w:date="2022-07-05T12:20:30Z">
                <w:sdt>
                  <w:sdtPr>
                    <w:tag w:val="goog_rdk_128"/>
                  </w:sdtPr>
                  <w:sdtContent>
                    <w:del w:author="menna ahmed" w:id="6" w:date="2022-07-29T07:34:34Z">
                      <w:r w:rsidDel="00000000" w:rsidR="00000000" w:rsidRPr="00000000">
                        <w:rPr>
                          <w:rtl w:val="0"/>
                        </w:rPr>
                      </w:r>
                    </w:del>
                  </w:sdtContent>
                </w:sdt>
              </w:ins>
            </w:sdtContent>
          </w:sdt>
        </w:p>
      </w:sdtContent>
    </w:sdt>
    <w:sdt>
      <w:sdtPr>
        <w:tag w:val="goog_rdk_132"/>
      </w:sdtPr>
      <w:sdtContent>
        <w:p w:rsidR="00000000" w:rsidDel="00000000" w:rsidP="00000000" w:rsidRDefault="00000000" w:rsidRPr="00000000" w14:paraId="00000032">
          <w:pPr>
            <w:pageBreakBefore w:val="0"/>
            <w:ind w:left="0" w:firstLine="0"/>
            <w:rPr>
              <w:ins w:author="Mohamed attya" w:id="5" w:date="2022-07-05T12:20:30Z"/>
              <w:del w:author="menna ahmed" w:id="6" w:date="2022-07-29T07:34:34Z"/>
              <w:b w:val="1"/>
              <w:sz w:val="32"/>
              <w:szCs w:val="32"/>
            </w:rPr>
            <w:pPrChange w:author="Mero Magdy" w:id="0" w:date="2022-07-17T22:15:36Z">
              <w:pPr>
                <w:pageBreakBefore w:val="0"/>
                <w:ind w:left="360"/>
              </w:pPr>
            </w:pPrChange>
          </w:pPr>
          <w:sdt>
            <w:sdtPr>
              <w:tag w:val="goog_rdk_130"/>
            </w:sdtPr>
            <w:sdtContent>
              <w:ins w:author="Mohamed attya" w:id="5" w:date="2022-07-05T12:20:30Z">
                <w:sdt>
                  <w:sdtPr>
                    <w:tag w:val="goog_rdk_131"/>
                  </w:sdtPr>
                  <w:sdtContent>
                    <w:del w:author="menna ahmed" w:id="6" w:date="2022-07-29T07:34:34Z">
                      <w:r w:rsidDel="00000000" w:rsidR="00000000" w:rsidRPr="00000000">
                        <w:rPr>
                          <w:rtl w:val="0"/>
                        </w:rPr>
                      </w:r>
                    </w:del>
                  </w:sdtContent>
                </w:sdt>
              </w:ins>
            </w:sdtContent>
          </w:sdt>
        </w:p>
      </w:sdtContent>
    </w:sdt>
    <w:sdt>
      <w:sdtPr>
        <w:tag w:val="goog_rdk_135"/>
      </w:sdtPr>
      <w:sdtContent>
        <w:p w:rsidR="00000000" w:rsidDel="00000000" w:rsidP="00000000" w:rsidRDefault="00000000" w:rsidRPr="00000000" w14:paraId="00000033">
          <w:pPr>
            <w:pageBreakBefore w:val="0"/>
            <w:ind w:left="0" w:firstLine="0"/>
            <w:rPr>
              <w:ins w:author="Mohamed attya" w:id="5" w:date="2022-07-05T12:20:30Z"/>
              <w:del w:author="menna ahmed" w:id="6" w:date="2022-07-29T07:34:34Z"/>
              <w:b w:val="1"/>
              <w:sz w:val="32"/>
              <w:szCs w:val="32"/>
            </w:rPr>
            <w:pPrChange w:author="Mero Magdy" w:id="0" w:date="2022-07-17T22:15:36Z">
              <w:pPr>
                <w:pageBreakBefore w:val="0"/>
                <w:ind w:left="360"/>
              </w:pPr>
            </w:pPrChange>
          </w:pPr>
          <w:sdt>
            <w:sdtPr>
              <w:tag w:val="goog_rdk_133"/>
            </w:sdtPr>
            <w:sdtContent>
              <w:ins w:author="Mohamed attya" w:id="5" w:date="2022-07-05T12:20:30Z">
                <w:sdt>
                  <w:sdtPr>
                    <w:tag w:val="goog_rdk_134"/>
                  </w:sdtPr>
                  <w:sdtContent>
                    <w:del w:author="menna ahmed" w:id="6" w:date="2022-07-29T07:34:34Z">
                      <w:r w:rsidDel="00000000" w:rsidR="00000000" w:rsidRPr="00000000">
                        <w:rPr>
                          <w:rtl w:val="0"/>
                        </w:rPr>
                      </w:r>
                    </w:del>
                  </w:sdtContent>
                </w:sdt>
              </w:ins>
            </w:sdtContent>
          </w:sdt>
        </w:p>
      </w:sdtContent>
    </w:sdt>
    <w:sdt>
      <w:sdtPr>
        <w:tag w:val="goog_rdk_138"/>
      </w:sdtPr>
      <w:sdtContent>
        <w:p w:rsidR="00000000" w:rsidDel="00000000" w:rsidP="00000000" w:rsidRDefault="00000000" w:rsidRPr="00000000" w14:paraId="00000034">
          <w:pPr>
            <w:pageBreakBefore w:val="0"/>
            <w:ind w:left="0" w:firstLine="0"/>
            <w:rPr>
              <w:ins w:author="Mohamed attya" w:id="5" w:date="2022-07-05T12:20:30Z"/>
              <w:del w:author="menna ahmed" w:id="6" w:date="2022-07-29T07:34:34Z"/>
              <w:b w:val="1"/>
              <w:sz w:val="32"/>
              <w:szCs w:val="32"/>
            </w:rPr>
            <w:pPrChange w:author="Mero Magdy" w:id="0" w:date="2022-07-17T22:15:36Z">
              <w:pPr>
                <w:pageBreakBefore w:val="0"/>
                <w:ind w:left="360"/>
              </w:pPr>
            </w:pPrChange>
          </w:pPr>
          <w:sdt>
            <w:sdtPr>
              <w:tag w:val="goog_rdk_136"/>
            </w:sdtPr>
            <w:sdtContent>
              <w:ins w:author="Mohamed attya" w:id="5" w:date="2022-07-05T12:20:30Z">
                <w:sdt>
                  <w:sdtPr>
                    <w:tag w:val="goog_rdk_137"/>
                  </w:sdtPr>
                  <w:sdtContent>
                    <w:del w:author="menna ahmed" w:id="6" w:date="2022-07-29T07:34:34Z">
                      <w:r w:rsidDel="00000000" w:rsidR="00000000" w:rsidRPr="00000000">
                        <w:rPr>
                          <w:rtl w:val="0"/>
                        </w:rPr>
                      </w:r>
                    </w:del>
                  </w:sdtContent>
                </w:sdt>
              </w:ins>
            </w:sdtContent>
          </w:sdt>
        </w:p>
      </w:sdtContent>
    </w:sdt>
    <w:sdt>
      <w:sdtPr>
        <w:tag w:val="goog_rdk_141"/>
      </w:sdtPr>
      <w:sdtContent>
        <w:p w:rsidR="00000000" w:rsidDel="00000000" w:rsidP="00000000" w:rsidRDefault="00000000" w:rsidRPr="00000000" w14:paraId="00000035">
          <w:pPr>
            <w:pageBreakBefore w:val="0"/>
            <w:ind w:left="0" w:firstLine="0"/>
            <w:rPr>
              <w:ins w:author="Mohamed attya" w:id="5" w:date="2022-07-05T12:20:30Z"/>
              <w:del w:author="menna ahmed" w:id="6" w:date="2022-07-29T07:34:34Z"/>
              <w:b w:val="1"/>
              <w:sz w:val="32"/>
              <w:szCs w:val="32"/>
            </w:rPr>
            <w:pPrChange w:author="Mero Magdy" w:id="0" w:date="2022-07-17T22:15:36Z">
              <w:pPr>
                <w:pageBreakBefore w:val="0"/>
                <w:ind w:left="360"/>
              </w:pPr>
            </w:pPrChange>
          </w:pPr>
          <w:sdt>
            <w:sdtPr>
              <w:tag w:val="goog_rdk_139"/>
            </w:sdtPr>
            <w:sdtContent>
              <w:ins w:author="Mohamed attya" w:id="5" w:date="2022-07-05T12:20:30Z">
                <w:sdt>
                  <w:sdtPr>
                    <w:tag w:val="goog_rdk_140"/>
                  </w:sdtPr>
                  <w:sdtContent>
                    <w:del w:author="menna ahmed" w:id="6" w:date="2022-07-29T07:34:34Z">
                      <w:r w:rsidDel="00000000" w:rsidR="00000000" w:rsidRPr="00000000">
                        <w:rPr>
                          <w:rtl w:val="0"/>
                        </w:rPr>
                      </w:r>
                    </w:del>
                  </w:sdtContent>
                </w:sdt>
              </w:ins>
            </w:sdtContent>
          </w:sdt>
        </w:p>
      </w:sdtContent>
    </w:sdt>
    <w:sdt>
      <w:sdtPr>
        <w:tag w:val="goog_rdk_144"/>
      </w:sdtPr>
      <w:sdtContent>
        <w:p w:rsidR="00000000" w:rsidDel="00000000" w:rsidP="00000000" w:rsidRDefault="00000000" w:rsidRPr="00000000" w14:paraId="00000036">
          <w:pPr>
            <w:pageBreakBefore w:val="0"/>
            <w:ind w:left="0" w:firstLine="0"/>
            <w:rPr>
              <w:ins w:author="Mohamed attya" w:id="5" w:date="2022-07-05T12:20:30Z"/>
              <w:del w:author="menna ahmed" w:id="6" w:date="2022-07-29T07:34:34Z"/>
              <w:b w:val="1"/>
              <w:sz w:val="32"/>
              <w:szCs w:val="32"/>
            </w:rPr>
            <w:pPrChange w:author="Mero Magdy" w:id="0" w:date="2022-07-17T22:15:36Z">
              <w:pPr>
                <w:pageBreakBefore w:val="0"/>
                <w:ind w:left="360"/>
              </w:pPr>
            </w:pPrChange>
          </w:pPr>
          <w:sdt>
            <w:sdtPr>
              <w:tag w:val="goog_rdk_142"/>
            </w:sdtPr>
            <w:sdtContent>
              <w:ins w:author="Mohamed attya" w:id="5" w:date="2022-07-05T12:20:30Z">
                <w:sdt>
                  <w:sdtPr>
                    <w:tag w:val="goog_rdk_143"/>
                  </w:sdtPr>
                  <w:sdtContent>
                    <w:del w:author="menna ahmed" w:id="6" w:date="2022-07-29T07:34:34Z">
                      <w:r w:rsidDel="00000000" w:rsidR="00000000" w:rsidRPr="00000000">
                        <w:rPr>
                          <w:rtl w:val="0"/>
                        </w:rPr>
                      </w:r>
                    </w:del>
                  </w:sdtContent>
                </w:sdt>
              </w:ins>
            </w:sdtContent>
          </w:sdt>
        </w:p>
      </w:sdtContent>
    </w:sdt>
    <w:sdt>
      <w:sdtPr>
        <w:tag w:val="goog_rdk_147"/>
      </w:sdtPr>
      <w:sdtContent>
        <w:p w:rsidR="00000000" w:rsidDel="00000000" w:rsidP="00000000" w:rsidRDefault="00000000" w:rsidRPr="00000000" w14:paraId="00000037">
          <w:pPr>
            <w:pageBreakBefore w:val="0"/>
            <w:ind w:left="0" w:firstLine="0"/>
            <w:rPr>
              <w:ins w:author="Mohamed attya" w:id="5" w:date="2022-07-05T12:20:30Z"/>
              <w:del w:author="menna ahmed" w:id="6" w:date="2022-07-29T07:34:34Z"/>
              <w:b w:val="1"/>
              <w:sz w:val="32"/>
              <w:szCs w:val="32"/>
            </w:rPr>
            <w:pPrChange w:author="Mero Magdy" w:id="0" w:date="2022-07-17T22:15:36Z">
              <w:pPr>
                <w:pageBreakBefore w:val="0"/>
                <w:ind w:left="360"/>
              </w:pPr>
            </w:pPrChange>
          </w:pPr>
          <w:sdt>
            <w:sdtPr>
              <w:tag w:val="goog_rdk_145"/>
            </w:sdtPr>
            <w:sdtContent>
              <w:ins w:author="Mohamed attya" w:id="5" w:date="2022-07-05T12:20:30Z">
                <w:sdt>
                  <w:sdtPr>
                    <w:tag w:val="goog_rdk_146"/>
                  </w:sdtPr>
                  <w:sdtContent>
                    <w:del w:author="menna ahmed" w:id="6" w:date="2022-07-29T07:34:34Z">
                      <w:r w:rsidDel="00000000" w:rsidR="00000000" w:rsidRPr="00000000">
                        <w:rPr>
                          <w:rtl w:val="0"/>
                        </w:rPr>
                      </w:r>
                    </w:del>
                  </w:sdtContent>
                </w:sdt>
              </w:ins>
            </w:sdtContent>
          </w:sdt>
        </w:p>
      </w:sdtContent>
    </w:sdt>
    <w:sdt>
      <w:sdtPr>
        <w:tag w:val="goog_rdk_150"/>
      </w:sdtPr>
      <w:sdtContent>
        <w:p w:rsidR="00000000" w:rsidDel="00000000" w:rsidP="00000000" w:rsidRDefault="00000000" w:rsidRPr="00000000" w14:paraId="00000038">
          <w:pPr>
            <w:pageBreakBefore w:val="0"/>
            <w:ind w:left="0" w:firstLine="0"/>
            <w:rPr>
              <w:ins w:author="Mohamed attya" w:id="5" w:date="2022-07-05T12:20:30Z"/>
              <w:del w:author="menna ahmed" w:id="6" w:date="2022-07-29T07:34:34Z"/>
              <w:b w:val="1"/>
              <w:sz w:val="32"/>
              <w:szCs w:val="32"/>
            </w:rPr>
            <w:pPrChange w:author="Mero Magdy" w:id="0" w:date="2022-07-17T22:15:36Z">
              <w:pPr>
                <w:pageBreakBefore w:val="0"/>
                <w:ind w:left="360"/>
              </w:pPr>
            </w:pPrChange>
          </w:pPr>
          <w:sdt>
            <w:sdtPr>
              <w:tag w:val="goog_rdk_148"/>
            </w:sdtPr>
            <w:sdtContent>
              <w:ins w:author="Mohamed attya" w:id="5" w:date="2022-07-05T12:20:30Z">
                <w:sdt>
                  <w:sdtPr>
                    <w:tag w:val="goog_rdk_149"/>
                  </w:sdtPr>
                  <w:sdtContent>
                    <w:del w:author="menna ahmed" w:id="6" w:date="2022-07-29T07:34:34Z">
                      <w:r w:rsidDel="00000000" w:rsidR="00000000" w:rsidRPr="00000000">
                        <w:rPr>
                          <w:rtl w:val="0"/>
                        </w:rPr>
                      </w:r>
                    </w:del>
                  </w:sdtContent>
                </w:sdt>
              </w:ins>
            </w:sdtContent>
          </w:sdt>
        </w:p>
      </w:sdtContent>
    </w:sdt>
    <w:sdt>
      <w:sdtPr>
        <w:tag w:val="goog_rdk_153"/>
      </w:sdtPr>
      <w:sdtContent>
        <w:p w:rsidR="00000000" w:rsidDel="00000000" w:rsidP="00000000" w:rsidRDefault="00000000" w:rsidRPr="00000000" w14:paraId="00000039">
          <w:pPr>
            <w:pageBreakBefore w:val="0"/>
            <w:ind w:left="0" w:firstLine="0"/>
            <w:rPr>
              <w:ins w:author="Mohamed attya" w:id="5" w:date="2022-07-05T12:20:30Z"/>
              <w:del w:author="menna ahmed" w:id="6" w:date="2022-07-29T07:34:34Z"/>
              <w:b w:val="1"/>
              <w:sz w:val="32"/>
              <w:szCs w:val="32"/>
            </w:rPr>
            <w:pPrChange w:author="Mero Magdy" w:id="0" w:date="2022-07-17T22:15:36Z">
              <w:pPr>
                <w:pageBreakBefore w:val="0"/>
                <w:ind w:left="360"/>
              </w:pPr>
            </w:pPrChange>
          </w:pPr>
          <w:sdt>
            <w:sdtPr>
              <w:tag w:val="goog_rdk_151"/>
            </w:sdtPr>
            <w:sdtContent>
              <w:ins w:author="Mohamed attya" w:id="5" w:date="2022-07-05T12:20:30Z">
                <w:sdt>
                  <w:sdtPr>
                    <w:tag w:val="goog_rdk_152"/>
                  </w:sdtPr>
                  <w:sdtContent>
                    <w:del w:author="menna ahmed" w:id="6" w:date="2022-07-29T07:34:34Z">
                      <w:r w:rsidDel="00000000" w:rsidR="00000000" w:rsidRPr="00000000">
                        <w:rPr>
                          <w:rtl w:val="0"/>
                        </w:rPr>
                      </w:r>
                    </w:del>
                  </w:sdtContent>
                </w:sdt>
              </w:ins>
            </w:sdtContent>
          </w:sdt>
        </w:p>
      </w:sdtContent>
    </w:sdt>
    <w:sdt>
      <w:sdtPr>
        <w:tag w:val="goog_rdk_156"/>
      </w:sdtPr>
      <w:sdtContent>
        <w:p w:rsidR="00000000" w:rsidDel="00000000" w:rsidP="00000000" w:rsidRDefault="00000000" w:rsidRPr="00000000" w14:paraId="0000003A">
          <w:pPr>
            <w:pageBreakBefore w:val="0"/>
            <w:ind w:left="0" w:firstLine="0"/>
            <w:rPr>
              <w:ins w:author="Mohamed attya" w:id="5" w:date="2022-07-05T12:20:30Z"/>
              <w:del w:author="menna ahmed" w:id="6" w:date="2022-07-29T07:34:34Z"/>
              <w:b w:val="1"/>
              <w:sz w:val="32"/>
              <w:szCs w:val="32"/>
            </w:rPr>
            <w:pPrChange w:author="Mero Magdy" w:id="0" w:date="2022-07-17T22:15:36Z">
              <w:pPr>
                <w:pageBreakBefore w:val="0"/>
                <w:ind w:left="360"/>
              </w:pPr>
            </w:pPrChange>
          </w:pPr>
          <w:sdt>
            <w:sdtPr>
              <w:tag w:val="goog_rdk_154"/>
            </w:sdtPr>
            <w:sdtContent>
              <w:ins w:author="Mohamed attya" w:id="5" w:date="2022-07-05T12:20:30Z">
                <w:sdt>
                  <w:sdtPr>
                    <w:tag w:val="goog_rdk_155"/>
                  </w:sdtPr>
                  <w:sdtContent>
                    <w:del w:author="menna ahmed" w:id="6" w:date="2022-07-29T07:34:34Z">
                      <w:r w:rsidDel="00000000" w:rsidR="00000000" w:rsidRPr="00000000">
                        <w:rPr>
                          <w:rtl w:val="0"/>
                        </w:rPr>
                      </w:r>
                    </w:del>
                  </w:sdtContent>
                </w:sdt>
              </w:ins>
            </w:sdtContent>
          </w:sdt>
        </w:p>
      </w:sdtContent>
    </w:sdt>
    <w:sdt>
      <w:sdtPr>
        <w:tag w:val="goog_rdk_159"/>
      </w:sdtPr>
      <w:sdtContent>
        <w:p w:rsidR="00000000" w:rsidDel="00000000" w:rsidP="00000000" w:rsidRDefault="00000000" w:rsidRPr="00000000" w14:paraId="0000003B">
          <w:pPr>
            <w:pageBreakBefore w:val="0"/>
            <w:ind w:left="0" w:firstLine="0"/>
            <w:rPr>
              <w:ins w:author="Mohamed attya" w:id="5" w:date="2022-07-05T12:20:30Z"/>
              <w:del w:author="menna ahmed" w:id="6" w:date="2022-07-29T07:34:34Z"/>
              <w:b w:val="1"/>
              <w:sz w:val="32"/>
              <w:szCs w:val="32"/>
            </w:rPr>
            <w:pPrChange w:author="Mero Magdy" w:id="0" w:date="2022-07-17T22:15:36Z">
              <w:pPr>
                <w:pageBreakBefore w:val="0"/>
                <w:ind w:left="360"/>
              </w:pPr>
            </w:pPrChange>
          </w:pPr>
          <w:sdt>
            <w:sdtPr>
              <w:tag w:val="goog_rdk_157"/>
            </w:sdtPr>
            <w:sdtContent>
              <w:ins w:author="Mohamed attya" w:id="5" w:date="2022-07-05T12:20:30Z">
                <w:sdt>
                  <w:sdtPr>
                    <w:tag w:val="goog_rdk_158"/>
                  </w:sdtPr>
                  <w:sdtContent>
                    <w:del w:author="menna ahmed" w:id="6" w:date="2022-07-29T07:34:34Z">
                      <w:r w:rsidDel="00000000" w:rsidR="00000000" w:rsidRPr="00000000">
                        <w:rPr>
                          <w:rtl w:val="0"/>
                        </w:rPr>
                      </w:r>
                    </w:del>
                  </w:sdtContent>
                </w:sdt>
              </w:ins>
            </w:sdtContent>
          </w:sdt>
        </w:p>
      </w:sdtContent>
    </w:sdt>
    <w:sdt>
      <w:sdtPr>
        <w:tag w:val="goog_rdk_162"/>
      </w:sdtPr>
      <w:sdtContent>
        <w:p w:rsidR="00000000" w:rsidDel="00000000" w:rsidP="00000000" w:rsidRDefault="00000000" w:rsidRPr="00000000" w14:paraId="0000003C">
          <w:pPr>
            <w:pageBreakBefore w:val="0"/>
            <w:ind w:left="0" w:firstLine="0"/>
            <w:rPr>
              <w:ins w:author="Mohamed attya" w:id="5" w:date="2022-07-05T12:20:30Z"/>
              <w:del w:author="menna ahmed" w:id="6" w:date="2022-07-29T07:34:34Z"/>
              <w:b w:val="1"/>
              <w:sz w:val="32"/>
              <w:szCs w:val="32"/>
            </w:rPr>
            <w:pPrChange w:author="Mero Magdy" w:id="0" w:date="2022-07-17T22:15:36Z">
              <w:pPr>
                <w:pageBreakBefore w:val="0"/>
                <w:ind w:left="360"/>
              </w:pPr>
            </w:pPrChange>
          </w:pPr>
          <w:sdt>
            <w:sdtPr>
              <w:tag w:val="goog_rdk_160"/>
            </w:sdtPr>
            <w:sdtContent>
              <w:ins w:author="Mohamed attya" w:id="5" w:date="2022-07-05T12:20:30Z">
                <w:sdt>
                  <w:sdtPr>
                    <w:tag w:val="goog_rdk_161"/>
                  </w:sdtPr>
                  <w:sdtContent>
                    <w:del w:author="menna ahmed" w:id="6" w:date="2022-07-29T07:34:34Z">
                      <w:r w:rsidDel="00000000" w:rsidR="00000000" w:rsidRPr="00000000">
                        <w:rPr>
                          <w:rtl w:val="0"/>
                        </w:rPr>
                      </w:r>
                    </w:del>
                  </w:sdtContent>
                </w:sdt>
              </w:ins>
            </w:sdtContent>
          </w:sdt>
        </w:p>
      </w:sdtContent>
    </w:sdt>
    <w:sdt>
      <w:sdtPr>
        <w:tag w:val="goog_rdk_165"/>
      </w:sdtPr>
      <w:sdtContent>
        <w:p w:rsidR="00000000" w:rsidDel="00000000" w:rsidP="00000000" w:rsidRDefault="00000000" w:rsidRPr="00000000" w14:paraId="0000003D">
          <w:pPr>
            <w:pageBreakBefore w:val="0"/>
            <w:ind w:left="0" w:firstLine="0"/>
            <w:rPr>
              <w:ins w:author="Mohamed attya" w:id="5" w:date="2022-07-05T12:20:30Z"/>
              <w:del w:author="menna ahmed" w:id="6" w:date="2022-07-29T07:34:34Z"/>
              <w:b w:val="1"/>
              <w:sz w:val="32"/>
              <w:szCs w:val="32"/>
            </w:rPr>
            <w:pPrChange w:author="Mero Magdy" w:id="0" w:date="2022-07-17T22:15:36Z">
              <w:pPr>
                <w:pageBreakBefore w:val="0"/>
                <w:ind w:left="360"/>
              </w:pPr>
            </w:pPrChange>
          </w:pPr>
          <w:sdt>
            <w:sdtPr>
              <w:tag w:val="goog_rdk_163"/>
            </w:sdtPr>
            <w:sdtContent>
              <w:ins w:author="Mohamed attya" w:id="5" w:date="2022-07-05T12:20:30Z">
                <w:sdt>
                  <w:sdtPr>
                    <w:tag w:val="goog_rdk_164"/>
                  </w:sdtPr>
                  <w:sdtContent>
                    <w:del w:author="menna ahmed" w:id="6" w:date="2022-07-29T07:34:34Z">
                      <w:r w:rsidDel="00000000" w:rsidR="00000000" w:rsidRPr="00000000">
                        <w:rPr>
                          <w:rtl w:val="0"/>
                        </w:rPr>
                      </w:r>
                    </w:del>
                  </w:sdtContent>
                </w:sdt>
              </w:ins>
            </w:sdtContent>
          </w:sdt>
        </w:p>
      </w:sdtContent>
    </w:sdt>
    <w:sdt>
      <w:sdtPr>
        <w:tag w:val="goog_rdk_168"/>
      </w:sdtPr>
      <w:sdtContent>
        <w:p w:rsidR="00000000" w:rsidDel="00000000" w:rsidP="00000000" w:rsidRDefault="00000000" w:rsidRPr="00000000" w14:paraId="0000003E">
          <w:pPr>
            <w:pageBreakBefore w:val="0"/>
            <w:ind w:left="0" w:firstLine="0"/>
            <w:rPr>
              <w:ins w:author="Mohamed attya" w:id="5" w:date="2022-07-05T12:20:30Z"/>
              <w:del w:author="menna ahmed" w:id="6" w:date="2022-07-29T07:34:34Z"/>
              <w:b w:val="1"/>
              <w:sz w:val="32"/>
              <w:szCs w:val="32"/>
            </w:rPr>
            <w:pPrChange w:author="Mero Magdy" w:id="0" w:date="2022-07-17T22:15:36Z">
              <w:pPr>
                <w:pageBreakBefore w:val="0"/>
                <w:ind w:left="360"/>
              </w:pPr>
            </w:pPrChange>
          </w:pPr>
          <w:sdt>
            <w:sdtPr>
              <w:tag w:val="goog_rdk_166"/>
            </w:sdtPr>
            <w:sdtContent>
              <w:ins w:author="Mohamed attya" w:id="5" w:date="2022-07-05T12:20:30Z">
                <w:sdt>
                  <w:sdtPr>
                    <w:tag w:val="goog_rdk_167"/>
                  </w:sdtPr>
                  <w:sdtContent>
                    <w:del w:author="menna ahmed" w:id="6" w:date="2022-07-29T07:34:34Z">
                      <w:r w:rsidDel="00000000" w:rsidR="00000000" w:rsidRPr="00000000">
                        <w:rPr>
                          <w:rtl w:val="0"/>
                        </w:rPr>
                      </w:r>
                    </w:del>
                  </w:sdtContent>
                </w:sdt>
              </w:ins>
            </w:sdtContent>
          </w:sdt>
        </w:p>
      </w:sdtContent>
    </w:sdt>
    <w:sdt>
      <w:sdtPr>
        <w:tag w:val="goog_rdk_171"/>
      </w:sdtPr>
      <w:sdtContent>
        <w:p w:rsidR="00000000" w:rsidDel="00000000" w:rsidP="00000000" w:rsidRDefault="00000000" w:rsidRPr="00000000" w14:paraId="0000003F">
          <w:pPr>
            <w:pageBreakBefore w:val="0"/>
            <w:ind w:left="0" w:firstLine="0"/>
            <w:rPr>
              <w:ins w:author="Mohamed attya" w:id="5" w:date="2022-07-05T12:20:30Z"/>
              <w:del w:author="menna ahmed" w:id="6" w:date="2022-07-29T07:34:34Z"/>
              <w:b w:val="1"/>
              <w:sz w:val="32"/>
              <w:szCs w:val="32"/>
            </w:rPr>
            <w:pPrChange w:author="Mero Magdy" w:id="0" w:date="2022-07-17T22:15:36Z">
              <w:pPr>
                <w:pageBreakBefore w:val="0"/>
                <w:ind w:left="360"/>
              </w:pPr>
            </w:pPrChange>
          </w:pPr>
          <w:sdt>
            <w:sdtPr>
              <w:tag w:val="goog_rdk_169"/>
            </w:sdtPr>
            <w:sdtContent>
              <w:ins w:author="Mohamed attya" w:id="5" w:date="2022-07-05T12:20:30Z">
                <w:sdt>
                  <w:sdtPr>
                    <w:tag w:val="goog_rdk_170"/>
                  </w:sdtPr>
                  <w:sdtContent>
                    <w:del w:author="menna ahmed" w:id="6" w:date="2022-07-29T07:34:34Z">
                      <w:r w:rsidDel="00000000" w:rsidR="00000000" w:rsidRPr="00000000">
                        <w:rPr>
                          <w:rtl w:val="0"/>
                        </w:rPr>
                      </w:r>
                    </w:del>
                  </w:sdtContent>
                </w:sdt>
              </w:ins>
            </w:sdtContent>
          </w:sdt>
        </w:p>
      </w:sdtContent>
    </w:sdt>
    <w:sdt>
      <w:sdtPr>
        <w:tag w:val="goog_rdk_174"/>
      </w:sdtPr>
      <w:sdtContent>
        <w:p w:rsidR="00000000" w:rsidDel="00000000" w:rsidP="00000000" w:rsidRDefault="00000000" w:rsidRPr="00000000" w14:paraId="00000040">
          <w:pPr>
            <w:pageBreakBefore w:val="0"/>
            <w:ind w:left="0" w:firstLine="0"/>
            <w:rPr>
              <w:ins w:author="Mohamed attya" w:id="5" w:date="2022-07-05T12:20:30Z"/>
              <w:del w:author="menna ahmed" w:id="6" w:date="2022-07-29T07:34:34Z"/>
              <w:b w:val="1"/>
              <w:sz w:val="32"/>
              <w:szCs w:val="32"/>
            </w:rPr>
            <w:pPrChange w:author="Mero Magdy" w:id="0" w:date="2022-07-17T22:15:36Z">
              <w:pPr>
                <w:pageBreakBefore w:val="0"/>
                <w:ind w:left="360"/>
              </w:pPr>
            </w:pPrChange>
          </w:pPr>
          <w:sdt>
            <w:sdtPr>
              <w:tag w:val="goog_rdk_172"/>
            </w:sdtPr>
            <w:sdtContent>
              <w:ins w:author="Mohamed attya" w:id="5" w:date="2022-07-05T12:20:30Z">
                <w:sdt>
                  <w:sdtPr>
                    <w:tag w:val="goog_rdk_173"/>
                  </w:sdtPr>
                  <w:sdtContent>
                    <w:del w:author="menna ahmed" w:id="6" w:date="2022-07-29T07:34:34Z">
                      <w:r w:rsidDel="00000000" w:rsidR="00000000" w:rsidRPr="00000000">
                        <w:rPr>
                          <w:rtl w:val="0"/>
                        </w:rPr>
                      </w:r>
                    </w:del>
                  </w:sdtContent>
                </w:sdt>
              </w:ins>
            </w:sdtContent>
          </w:sdt>
        </w:p>
      </w:sdtContent>
    </w:sdt>
    <w:sdt>
      <w:sdtPr>
        <w:tag w:val="goog_rdk_177"/>
      </w:sdtPr>
      <w:sdtContent>
        <w:p w:rsidR="00000000" w:rsidDel="00000000" w:rsidP="00000000" w:rsidRDefault="00000000" w:rsidRPr="00000000" w14:paraId="00000041">
          <w:pPr>
            <w:pageBreakBefore w:val="0"/>
            <w:ind w:left="0" w:firstLine="0"/>
            <w:rPr>
              <w:ins w:author="Mohamed attya" w:id="5" w:date="2022-07-05T12:20:30Z"/>
              <w:del w:author="menna ahmed" w:id="6" w:date="2022-07-29T07:34:34Z"/>
              <w:b w:val="1"/>
              <w:sz w:val="32"/>
              <w:szCs w:val="32"/>
            </w:rPr>
            <w:pPrChange w:author="Mero Magdy" w:id="0" w:date="2022-07-17T22:15:36Z">
              <w:pPr>
                <w:pageBreakBefore w:val="0"/>
                <w:ind w:left="360"/>
              </w:pPr>
            </w:pPrChange>
          </w:pPr>
          <w:sdt>
            <w:sdtPr>
              <w:tag w:val="goog_rdk_175"/>
            </w:sdtPr>
            <w:sdtContent>
              <w:ins w:author="Mohamed attya" w:id="5" w:date="2022-07-05T12:20:30Z">
                <w:sdt>
                  <w:sdtPr>
                    <w:tag w:val="goog_rdk_176"/>
                  </w:sdtPr>
                  <w:sdtContent>
                    <w:del w:author="menna ahmed" w:id="6" w:date="2022-07-29T07:34:34Z">
                      <w:r w:rsidDel="00000000" w:rsidR="00000000" w:rsidRPr="00000000">
                        <w:rPr>
                          <w:rtl w:val="0"/>
                        </w:rPr>
                      </w:r>
                    </w:del>
                  </w:sdtContent>
                </w:sdt>
              </w:ins>
            </w:sdtContent>
          </w:sdt>
        </w:p>
      </w:sdtContent>
    </w:sdt>
    <w:sdt>
      <w:sdtPr>
        <w:tag w:val="goog_rdk_180"/>
      </w:sdtPr>
      <w:sdtContent>
        <w:p w:rsidR="00000000" w:rsidDel="00000000" w:rsidP="00000000" w:rsidRDefault="00000000" w:rsidRPr="00000000" w14:paraId="00000042">
          <w:pPr>
            <w:pageBreakBefore w:val="0"/>
            <w:ind w:left="0" w:firstLine="0"/>
            <w:rPr>
              <w:ins w:author="Mohamed attya" w:id="5" w:date="2022-07-05T12:20:30Z"/>
              <w:del w:author="menna ahmed" w:id="6" w:date="2022-07-29T07:34:34Z"/>
              <w:b w:val="1"/>
              <w:sz w:val="32"/>
              <w:szCs w:val="32"/>
            </w:rPr>
            <w:pPrChange w:author="Mero Magdy" w:id="0" w:date="2022-07-17T22:15:36Z">
              <w:pPr>
                <w:pageBreakBefore w:val="0"/>
                <w:ind w:left="360"/>
              </w:pPr>
            </w:pPrChange>
          </w:pPr>
          <w:sdt>
            <w:sdtPr>
              <w:tag w:val="goog_rdk_178"/>
            </w:sdtPr>
            <w:sdtContent>
              <w:ins w:author="Mohamed attya" w:id="5" w:date="2022-07-05T12:20:30Z">
                <w:sdt>
                  <w:sdtPr>
                    <w:tag w:val="goog_rdk_179"/>
                  </w:sdtPr>
                  <w:sdtContent>
                    <w:del w:author="menna ahmed" w:id="6" w:date="2022-07-29T07:34:34Z">
                      <w:r w:rsidDel="00000000" w:rsidR="00000000" w:rsidRPr="00000000">
                        <w:rPr>
                          <w:rtl w:val="0"/>
                        </w:rPr>
                      </w:r>
                    </w:del>
                  </w:sdtContent>
                </w:sdt>
              </w:ins>
            </w:sdtContent>
          </w:sdt>
        </w:p>
      </w:sdtContent>
    </w:sdt>
    <w:sdt>
      <w:sdtPr>
        <w:tag w:val="goog_rdk_183"/>
      </w:sdtPr>
      <w:sdtContent>
        <w:p w:rsidR="00000000" w:rsidDel="00000000" w:rsidP="00000000" w:rsidRDefault="00000000" w:rsidRPr="00000000" w14:paraId="00000043">
          <w:pPr>
            <w:pageBreakBefore w:val="0"/>
            <w:ind w:left="0" w:firstLine="0"/>
            <w:rPr>
              <w:ins w:author="Mohamed attya" w:id="5" w:date="2022-07-05T12:20:30Z"/>
              <w:del w:author="menna ahmed" w:id="6" w:date="2022-07-29T07:34:34Z"/>
              <w:b w:val="1"/>
              <w:sz w:val="32"/>
              <w:szCs w:val="32"/>
            </w:rPr>
            <w:pPrChange w:author="Mero Magdy" w:id="0" w:date="2022-07-17T22:15:36Z">
              <w:pPr>
                <w:pageBreakBefore w:val="0"/>
                <w:ind w:left="360"/>
              </w:pPr>
            </w:pPrChange>
          </w:pPr>
          <w:sdt>
            <w:sdtPr>
              <w:tag w:val="goog_rdk_181"/>
            </w:sdtPr>
            <w:sdtContent>
              <w:ins w:author="Mohamed attya" w:id="5" w:date="2022-07-05T12:20:30Z">
                <w:sdt>
                  <w:sdtPr>
                    <w:tag w:val="goog_rdk_182"/>
                  </w:sdtPr>
                  <w:sdtContent>
                    <w:del w:author="menna ahmed" w:id="6" w:date="2022-07-29T07:34:34Z">
                      <w:r w:rsidDel="00000000" w:rsidR="00000000" w:rsidRPr="00000000">
                        <w:rPr>
                          <w:rtl w:val="0"/>
                        </w:rPr>
                      </w:r>
                    </w:del>
                  </w:sdtContent>
                </w:sdt>
              </w:ins>
            </w:sdtContent>
          </w:sdt>
        </w:p>
      </w:sdtContent>
    </w:sdt>
    <w:sdt>
      <w:sdtPr>
        <w:tag w:val="goog_rdk_186"/>
      </w:sdtPr>
      <w:sdtContent>
        <w:p w:rsidR="00000000" w:rsidDel="00000000" w:rsidP="00000000" w:rsidRDefault="00000000" w:rsidRPr="00000000" w14:paraId="00000044">
          <w:pPr>
            <w:pageBreakBefore w:val="0"/>
            <w:ind w:left="0" w:firstLine="0"/>
            <w:rPr>
              <w:ins w:author="Mohamed attya" w:id="5" w:date="2022-07-05T12:20:30Z"/>
              <w:del w:author="menna ahmed" w:id="6" w:date="2022-07-29T07:34:34Z"/>
              <w:b w:val="1"/>
              <w:sz w:val="32"/>
              <w:szCs w:val="32"/>
            </w:rPr>
            <w:pPrChange w:author="Mero Magdy" w:id="0" w:date="2022-07-17T22:15:36Z">
              <w:pPr>
                <w:pageBreakBefore w:val="0"/>
                <w:ind w:left="360"/>
              </w:pPr>
            </w:pPrChange>
          </w:pPr>
          <w:sdt>
            <w:sdtPr>
              <w:tag w:val="goog_rdk_184"/>
            </w:sdtPr>
            <w:sdtContent>
              <w:ins w:author="Mohamed attya" w:id="5" w:date="2022-07-05T12:20:30Z">
                <w:sdt>
                  <w:sdtPr>
                    <w:tag w:val="goog_rdk_185"/>
                  </w:sdtPr>
                  <w:sdtContent>
                    <w:del w:author="menna ahmed" w:id="6" w:date="2022-07-29T07:34:34Z">
                      <w:r w:rsidDel="00000000" w:rsidR="00000000" w:rsidRPr="00000000">
                        <w:rPr>
                          <w:rtl w:val="0"/>
                        </w:rPr>
                      </w:r>
                    </w:del>
                  </w:sdtContent>
                </w:sdt>
              </w:ins>
            </w:sdtContent>
          </w:sdt>
        </w:p>
      </w:sdtContent>
    </w:sdt>
    <w:sdt>
      <w:sdtPr>
        <w:tag w:val="goog_rdk_189"/>
      </w:sdtPr>
      <w:sdtContent>
        <w:p w:rsidR="00000000" w:rsidDel="00000000" w:rsidP="00000000" w:rsidRDefault="00000000" w:rsidRPr="00000000" w14:paraId="00000045">
          <w:pPr>
            <w:pageBreakBefore w:val="0"/>
            <w:ind w:left="0" w:firstLine="0"/>
            <w:rPr>
              <w:ins w:author="Mohamed attya" w:id="5" w:date="2022-07-05T12:20:30Z"/>
              <w:del w:author="menna ahmed" w:id="6" w:date="2022-07-29T07:34:34Z"/>
              <w:b w:val="1"/>
              <w:sz w:val="32"/>
              <w:szCs w:val="32"/>
            </w:rPr>
            <w:pPrChange w:author="Mero Magdy" w:id="0" w:date="2022-07-17T22:15:36Z">
              <w:pPr>
                <w:pageBreakBefore w:val="0"/>
                <w:ind w:left="360"/>
              </w:pPr>
            </w:pPrChange>
          </w:pPr>
          <w:sdt>
            <w:sdtPr>
              <w:tag w:val="goog_rdk_187"/>
            </w:sdtPr>
            <w:sdtContent>
              <w:ins w:author="Mohamed attya" w:id="5" w:date="2022-07-05T12:20:30Z">
                <w:sdt>
                  <w:sdtPr>
                    <w:tag w:val="goog_rdk_188"/>
                  </w:sdtPr>
                  <w:sdtContent>
                    <w:del w:author="menna ahmed" w:id="6" w:date="2022-07-29T07:34:34Z">
                      <w:r w:rsidDel="00000000" w:rsidR="00000000" w:rsidRPr="00000000">
                        <w:rPr>
                          <w:rtl w:val="0"/>
                        </w:rPr>
                      </w:r>
                    </w:del>
                  </w:sdtContent>
                </w:sdt>
              </w:ins>
            </w:sdtContent>
          </w:sdt>
        </w:p>
      </w:sdtContent>
    </w:sdt>
    <w:sdt>
      <w:sdtPr>
        <w:tag w:val="goog_rdk_192"/>
      </w:sdtPr>
      <w:sdtContent>
        <w:p w:rsidR="00000000" w:rsidDel="00000000" w:rsidP="00000000" w:rsidRDefault="00000000" w:rsidRPr="00000000" w14:paraId="00000046">
          <w:pPr>
            <w:pageBreakBefore w:val="0"/>
            <w:ind w:left="0" w:firstLine="0"/>
            <w:rPr>
              <w:ins w:author="Mohamed attya" w:id="5" w:date="2022-07-05T12:20:30Z"/>
              <w:del w:author="menna ahmed" w:id="6" w:date="2022-07-29T07:34:34Z"/>
              <w:b w:val="1"/>
              <w:sz w:val="32"/>
              <w:szCs w:val="32"/>
            </w:rPr>
            <w:pPrChange w:author="Mero Magdy" w:id="0" w:date="2022-07-17T22:15:36Z">
              <w:pPr>
                <w:pageBreakBefore w:val="0"/>
                <w:ind w:left="360"/>
              </w:pPr>
            </w:pPrChange>
          </w:pPr>
          <w:sdt>
            <w:sdtPr>
              <w:tag w:val="goog_rdk_190"/>
            </w:sdtPr>
            <w:sdtContent>
              <w:ins w:author="Mohamed attya" w:id="5" w:date="2022-07-05T12:20:30Z">
                <w:sdt>
                  <w:sdtPr>
                    <w:tag w:val="goog_rdk_191"/>
                  </w:sdtPr>
                  <w:sdtContent>
                    <w:del w:author="menna ahmed" w:id="6" w:date="2022-07-29T07:34:34Z">
                      <w:r w:rsidDel="00000000" w:rsidR="00000000" w:rsidRPr="00000000">
                        <w:rPr>
                          <w:rtl w:val="0"/>
                        </w:rPr>
                      </w:r>
                    </w:del>
                  </w:sdtContent>
                </w:sdt>
              </w:ins>
            </w:sdtContent>
          </w:sdt>
        </w:p>
      </w:sdtContent>
    </w:sdt>
    <w:sdt>
      <w:sdtPr>
        <w:tag w:val="goog_rdk_195"/>
      </w:sdtPr>
      <w:sdtContent>
        <w:p w:rsidR="00000000" w:rsidDel="00000000" w:rsidP="00000000" w:rsidRDefault="00000000" w:rsidRPr="00000000" w14:paraId="00000047">
          <w:pPr>
            <w:pageBreakBefore w:val="0"/>
            <w:ind w:left="0" w:firstLine="0"/>
            <w:rPr>
              <w:ins w:author="Mohamed attya" w:id="5" w:date="2022-07-05T12:20:30Z"/>
              <w:del w:author="menna ahmed" w:id="6" w:date="2022-07-29T07:34:34Z"/>
              <w:b w:val="1"/>
              <w:sz w:val="32"/>
              <w:szCs w:val="32"/>
            </w:rPr>
            <w:pPrChange w:author="Mero Magdy" w:id="0" w:date="2022-07-17T22:15:36Z">
              <w:pPr>
                <w:pageBreakBefore w:val="0"/>
                <w:ind w:left="360"/>
              </w:pPr>
            </w:pPrChange>
          </w:pPr>
          <w:sdt>
            <w:sdtPr>
              <w:tag w:val="goog_rdk_193"/>
            </w:sdtPr>
            <w:sdtContent>
              <w:ins w:author="Mohamed attya" w:id="5" w:date="2022-07-05T12:20:30Z">
                <w:sdt>
                  <w:sdtPr>
                    <w:tag w:val="goog_rdk_194"/>
                  </w:sdtPr>
                  <w:sdtContent>
                    <w:del w:author="menna ahmed" w:id="6" w:date="2022-07-29T07:34:34Z">
                      <w:r w:rsidDel="00000000" w:rsidR="00000000" w:rsidRPr="00000000">
                        <w:rPr>
                          <w:rtl w:val="0"/>
                        </w:rPr>
                      </w:r>
                    </w:del>
                  </w:sdtContent>
                </w:sdt>
              </w:ins>
            </w:sdtContent>
          </w:sdt>
        </w:p>
      </w:sdtContent>
    </w:sdt>
    <w:sdt>
      <w:sdtPr>
        <w:tag w:val="goog_rdk_198"/>
      </w:sdtPr>
      <w:sdtContent>
        <w:p w:rsidR="00000000" w:rsidDel="00000000" w:rsidP="00000000" w:rsidRDefault="00000000" w:rsidRPr="00000000" w14:paraId="00000048">
          <w:pPr>
            <w:pageBreakBefore w:val="0"/>
            <w:ind w:left="0" w:firstLine="0"/>
            <w:rPr>
              <w:ins w:author="Mohamed attya" w:id="5" w:date="2022-07-05T12:20:30Z"/>
              <w:del w:author="menna ahmed" w:id="6" w:date="2022-07-29T07:34:34Z"/>
              <w:b w:val="1"/>
              <w:sz w:val="32"/>
              <w:szCs w:val="32"/>
            </w:rPr>
            <w:pPrChange w:author="Mero Magdy" w:id="0" w:date="2022-07-17T22:15:36Z">
              <w:pPr>
                <w:pageBreakBefore w:val="0"/>
                <w:ind w:left="360"/>
              </w:pPr>
            </w:pPrChange>
          </w:pPr>
          <w:sdt>
            <w:sdtPr>
              <w:tag w:val="goog_rdk_196"/>
            </w:sdtPr>
            <w:sdtContent>
              <w:ins w:author="Mohamed attya" w:id="5" w:date="2022-07-05T12:20:30Z">
                <w:sdt>
                  <w:sdtPr>
                    <w:tag w:val="goog_rdk_197"/>
                  </w:sdtPr>
                  <w:sdtContent>
                    <w:del w:author="menna ahmed" w:id="6" w:date="2022-07-29T07:34:34Z">
                      <w:r w:rsidDel="00000000" w:rsidR="00000000" w:rsidRPr="00000000">
                        <w:rPr>
                          <w:rtl w:val="0"/>
                        </w:rPr>
                      </w:r>
                    </w:del>
                  </w:sdtContent>
                </w:sdt>
              </w:ins>
            </w:sdtContent>
          </w:sdt>
        </w:p>
      </w:sdtContent>
    </w:sdt>
    <w:sdt>
      <w:sdtPr>
        <w:tag w:val="goog_rdk_201"/>
      </w:sdtPr>
      <w:sdtContent>
        <w:p w:rsidR="00000000" w:rsidDel="00000000" w:rsidP="00000000" w:rsidRDefault="00000000" w:rsidRPr="00000000" w14:paraId="00000049">
          <w:pPr>
            <w:pageBreakBefore w:val="0"/>
            <w:ind w:left="0" w:firstLine="0"/>
            <w:rPr>
              <w:ins w:author="Mohamed attya" w:id="5" w:date="2022-07-05T12:20:30Z"/>
              <w:del w:author="menna ahmed" w:id="6" w:date="2022-07-29T07:34:34Z"/>
              <w:b w:val="1"/>
              <w:sz w:val="32"/>
              <w:szCs w:val="32"/>
            </w:rPr>
            <w:pPrChange w:author="Mero Magdy" w:id="0" w:date="2022-07-17T22:15:36Z">
              <w:pPr>
                <w:pageBreakBefore w:val="0"/>
                <w:ind w:left="360"/>
              </w:pPr>
            </w:pPrChange>
          </w:pPr>
          <w:sdt>
            <w:sdtPr>
              <w:tag w:val="goog_rdk_199"/>
            </w:sdtPr>
            <w:sdtContent>
              <w:ins w:author="Mohamed attya" w:id="5" w:date="2022-07-05T12:20:30Z">
                <w:sdt>
                  <w:sdtPr>
                    <w:tag w:val="goog_rdk_200"/>
                  </w:sdtPr>
                  <w:sdtContent>
                    <w:del w:author="menna ahmed" w:id="6" w:date="2022-07-29T07:34:34Z">
                      <w:r w:rsidDel="00000000" w:rsidR="00000000" w:rsidRPr="00000000">
                        <w:rPr>
                          <w:rtl w:val="0"/>
                        </w:rPr>
                      </w:r>
                    </w:del>
                  </w:sdtContent>
                </w:sdt>
              </w:ins>
            </w:sdtContent>
          </w:sdt>
        </w:p>
      </w:sdtContent>
    </w:sdt>
    <w:sdt>
      <w:sdtPr>
        <w:tag w:val="goog_rdk_204"/>
      </w:sdtPr>
      <w:sdtContent>
        <w:p w:rsidR="00000000" w:rsidDel="00000000" w:rsidP="00000000" w:rsidRDefault="00000000" w:rsidRPr="00000000" w14:paraId="0000004A">
          <w:pPr>
            <w:pageBreakBefore w:val="0"/>
            <w:ind w:left="0" w:firstLine="0"/>
            <w:rPr>
              <w:ins w:author="Mohamed attya" w:id="5" w:date="2022-07-05T12:20:30Z"/>
              <w:del w:author="menna ahmed" w:id="6" w:date="2022-07-29T07:34:34Z"/>
              <w:b w:val="1"/>
              <w:sz w:val="32"/>
              <w:szCs w:val="32"/>
            </w:rPr>
            <w:pPrChange w:author="Mero Magdy" w:id="0" w:date="2022-07-17T22:15:36Z">
              <w:pPr>
                <w:pageBreakBefore w:val="0"/>
                <w:ind w:left="360"/>
              </w:pPr>
            </w:pPrChange>
          </w:pPr>
          <w:sdt>
            <w:sdtPr>
              <w:tag w:val="goog_rdk_202"/>
            </w:sdtPr>
            <w:sdtContent>
              <w:ins w:author="Mohamed attya" w:id="5" w:date="2022-07-05T12:20:30Z">
                <w:sdt>
                  <w:sdtPr>
                    <w:tag w:val="goog_rdk_203"/>
                  </w:sdtPr>
                  <w:sdtContent>
                    <w:del w:author="menna ahmed" w:id="6" w:date="2022-07-29T07:34:34Z">
                      <w:r w:rsidDel="00000000" w:rsidR="00000000" w:rsidRPr="00000000">
                        <w:rPr>
                          <w:rtl w:val="0"/>
                        </w:rPr>
                      </w:r>
                    </w:del>
                  </w:sdtContent>
                </w:sdt>
              </w:ins>
            </w:sdtContent>
          </w:sdt>
        </w:p>
      </w:sdtContent>
    </w:sdt>
    <w:sdt>
      <w:sdtPr>
        <w:tag w:val="goog_rdk_207"/>
      </w:sdtPr>
      <w:sdtContent>
        <w:p w:rsidR="00000000" w:rsidDel="00000000" w:rsidP="00000000" w:rsidRDefault="00000000" w:rsidRPr="00000000" w14:paraId="0000004B">
          <w:pPr>
            <w:pageBreakBefore w:val="0"/>
            <w:ind w:left="0" w:firstLine="0"/>
            <w:rPr>
              <w:ins w:author="Mohamed attya" w:id="5" w:date="2022-07-05T12:20:30Z"/>
              <w:del w:author="menna ahmed" w:id="6" w:date="2022-07-29T07:34:34Z"/>
              <w:b w:val="1"/>
              <w:sz w:val="32"/>
              <w:szCs w:val="32"/>
            </w:rPr>
            <w:pPrChange w:author="Mero Magdy" w:id="0" w:date="2022-07-17T22:15:36Z">
              <w:pPr>
                <w:pageBreakBefore w:val="0"/>
                <w:ind w:left="360"/>
              </w:pPr>
            </w:pPrChange>
          </w:pPr>
          <w:sdt>
            <w:sdtPr>
              <w:tag w:val="goog_rdk_205"/>
            </w:sdtPr>
            <w:sdtContent>
              <w:ins w:author="Mohamed attya" w:id="5" w:date="2022-07-05T12:20:30Z">
                <w:sdt>
                  <w:sdtPr>
                    <w:tag w:val="goog_rdk_206"/>
                  </w:sdtPr>
                  <w:sdtContent>
                    <w:del w:author="menna ahmed" w:id="6" w:date="2022-07-29T07:34:34Z">
                      <w:r w:rsidDel="00000000" w:rsidR="00000000" w:rsidRPr="00000000">
                        <w:rPr>
                          <w:rtl w:val="0"/>
                        </w:rPr>
                      </w:r>
                    </w:del>
                  </w:sdtContent>
                </w:sdt>
              </w:ins>
            </w:sdtContent>
          </w:sdt>
        </w:p>
      </w:sdtContent>
    </w:sdt>
    <w:sdt>
      <w:sdtPr>
        <w:tag w:val="goog_rdk_210"/>
      </w:sdtPr>
      <w:sdtContent>
        <w:p w:rsidR="00000000" w:rsidDel="00000000" w:rsidP="00000000" w:rsidRDefault="00000000" w:rsidRPr="00000000" w14:paraId="0000004C">
          <w:pPr>
            <w:pageBreakBefore w:val="0"/>
            <w:ind w:left="0" w:firstLine="0"/>
            <w:rPr>
              <w:ins w:author="Mohamed attya" w:id="5" w:date="2022-07-05T12:20:30Z"/>
              <w:del w:author="menna ahmed" w:id="6" w:date="2022-07-29T07:34:34Z"/>
              <w:b w:val="1"/>
              <w:sz w:val="32"/>
              <w:szCs w:val="32"/>
            </w:rPr>
            <w:pPrChange w:author="Mero Magdy" w:id="0" w:date="2022-07-17T22:15:36Z">
              <w:pPr>
                <w:pageBreakBefore w:val="0"/>
                <w:ind w:left="360"/>
              </w:pPr>
            </w:pPrChange>
          </w:pPr>
          <w:sdt>
            <w:sdtPr>
              <w:tag w:val="goog_rdk_208"/>
            </w:sdtPr>
            <w:sdtContent>
              <w:ins w:author="Mohamed attya" w:id="5" w:date="2022-07-05T12:20:30Z">
                <w:sdt>
                  <w:sdtPr>
                    <w:tag w:val="goog_rdk_209"/>
                  </w:sdtPr>
                  <w:sdtContent>
                    <w:del w:author="menna ahmed" w:id="6" w:date="2022-07-29T07:34:34Z">
                      <w:r w:rsidDel="00000000" w:rsidR="00000000" w:rsidRPr="00000000">
                        <w:rPr>
                          <w:rtl w:val="0"/>
                        </w:rPr>
                      </w:r>
                    </w:del>
                  </w:sdtContent>
                </w:sdt>
              </w:ins>
            </w:sdtContent>
          </w:sdt>
        </w:p>
      </w:sdtContent>
    </w:sdt>
    <w:sdt>
      <w:sdtPr>
        <w:tag w:val="goog_rdk_213"/>
      </w:sdtPr>
      <w:sdtContent>
        <w:p w:rsidR="00000000" w:rsidDel="00000000" w:rsidP="00000000" w:rsidRDefault="00000000" w:rsidRPr="00000000" w14:paraId="0000004D">
          <w:pPr>
            <w:pageBreakBefore w:val="0"/>
            <w:ind w:left="0" w:firstLine="0"/>
            <w:rPr>
              <w:ins w:author="Mohamed attya" w:id="5" w:date="2022-07-05T12:20:30Z"/>
              <w:del w:author="menna ahmed" w:id="6" w:date="2022-07-29T07:34:34Z"/>
              <w:b w:val="1"/>
              <w:sz w:val="32"/>
              <w:szCs w:val="32"/>
            </w:rPr>
            <w:pPrChange w:author="Mero Magdy" w:id="0" w:date="2022-07-17T22:15:36Z">
              <w:pPr>
                <w:pageBreakBefore w:val="0"/>
                <w:ind w:left="360"/>
              </w:pPr>
            </w:pPrChange>
          </w:pPr>
          <w:sdt>
            <w:sdtPr>
              <w:tag w:val="goog_rdk_211"/>
            </w:sdtPr>
            <w:sdtContent>
              <w:ins w:author="Mohamed attya" w:id="5" w:date="2022-07-05T12:20:30Z">
                <w:sdt>
                  <w:sdtPr>
                    <w:tag w:val="goog_rdk_212"/>
                  </w:sdtPr>
                  <w:sdtContent>
                    <w:del w:author="menna ahmed" w:id="6" w:date="2022-07-29T07:34:34Z">
                      <w:r w:rsidDel="00000000" w:rsidR="00000000" w:rsidRPr="00000000">
                        <w:rPr>
                          <w:rtl w:val="0"/>
                        </w:rPr>
                      </w:r>
                    </w:del>
                  </w:sdtContent>
                </w:sdt>
              </w:ins>
            </w:sdtContent>
          </w:sdt>
        </w:p>
      </w:sdtContent>
    </w:sdt>
    <w:sdt>
      <w:sdtPr>
        <w:tag w:val="goog_rdk_216"/>
      </w:sdtPr>
      <w:sdtContent>
        <w:p w:rsidR="00000000" w:rsidDel="00000000" w:rsidP="00000000" w:rsidRDefault="00000000" w:rsidRPr="00000000" w14:paraId="0000004E">
          <w:pPr>
            <w:pageBreakBefore w:val="0"/>
            <w:ind w:left="0" w:firstLine="0"/>
            <w:rPr>
              <w:ins w:author="Mohamed attya" w:id="5" w:date="2022-07-05T12:20:30Z"/>
              <w:del w:author="menna ahmed" w:id="6" w:date="2022-07-29T07:34:34Z"/>
              <w:b w:val="1"/>
              <w:sz w:val="32"/>
              <w:szCs w:val="32"/>
            </w:rPr>
            <w:pPrChange w:author="Mero Magdy" w:id="0" w:date="2022-07-17T22:15:36Z">
              <w:pPr>
                <w:pageBreakBefore w:val="0"/>
                <w:ind w:left="360"/>
              </w:pPr>
            </w:pPrChange>
          </w:pPr>
          <w:sdt>
            <w:sdtPr>
              <w:tag w:val="goog_rdk_214"/>
            </w:sdtPr>
            <w:sdtContent>
              <w:ins w:author="Mohamed attya" w:id="5" w:date="2022-07-05T12:20:30Z">
                <w:sdt>
                  <w:sdtPr>
                    <w:tag w:val="goog_rdk_215"/>
                  </w:sdtPr>
                  <w:sdtContent>
                    <w:del w:author="menna ahmed" w:id="6" w:date="2022-07-29T07:34:34Z">
                      <w:r w:rsidDel="00000000" w:rsidR="00000000" w:rsidRPr="00000000">
                        <w:rPr>
                          <w:rtl w:val="0"/>
                        </w:rPr>
                      </w:r>
                    </w:del>
                  </w:sdtContent>
                </w:sdt>
              </w:ins>
            </w:sdtContent>
          </w:sdt>
        </w:p>
      </w:sdtContent>
    </w:sdt>
    <w:sdt>
      <w:sdtPr>
        <w:tag w:val="goog_rdk_219"/>
      </w:sdtPr>
      <w:sdtContent>
        <w:p w:rsidR="00000000" w:rsidDel="00000000" w:rsidP="00000000" w:rsidRDefault="00000000" w:rsidRPr="00000000" w14:paraId="0000004F">
          <w:pPr>
            <w:pageBreakBefore w:val="0"/>
            <w:ind w:left="0" w:firstLine="0"/>
            <w:rPr>
              <w:ins w:author="Mohamed attya" w:id="5" w:date="2022-07-05T12:20:30Z"/>
              <w:del w:author="menna ahmed" w:id="6" w:date="2022-07-29T07:34:34Z"/>
              <w:b w:val="1"/>
              <w:sz w:val="32"/>
              <w:szCs w:val="32"/>
            </w:rPr>
            <w:pPrChange w:author="Mero Magdy" w:id="0" w:date="2022-07-17T22:15:36Z">
              <w:pPr>
                <w:pageBreakBefore w:val="0"/>
                <w:ind w:left="360"/>
              </w:pPr>
            </w:pPrChange>
          </w:pPr>
          <w:sdt>
            <w:sdtPr>
              <w:tag w:val="goog_rdk_217"/>
            </w:sdtPr>
            <w:sdtContent>
              <w:ins w:author="Mohamed attya" w:id="5" w:date="2022-07-05T12:20:30Z">
                <w:sdt>
                  <w:sdtPr>
                    <w:tag w:val="goog_rdk_218"/>
                  </w:sdtPr>
                  <w:sdtContent>
                    <w:del w:author="menna ahmed" w:id="6" w:date="2022-07-29T07:34:34Z">
                      <w:r w:rsidDel="00000000" w:rsidR="00000000" w:rsidRPr="00000000">
                        <w:rPr>
                          <w:rtl w:val="0"/>
                        </w:rPr>
                      </w:r>
                    </w:del>
                  </w:sdtContent>
                </w:sdt>
              </w:ins>
            </w:sdtContent>
          </w:sdt>
        </w:p>
      </w:sdtContent>
    </w:sdt>
    <w:sdt>
      <w:sdtPr>
        <w:tag w:val="goog_rdk_222"/>
      </w:sdtPr>
      <w:sdtContent>
        <w:p w:rsidR="00000000" w:rsidDel="00000000" w:rsidP="00000000" w:rsidRDefault="00000000" w:rsidRPr="00000000" w14:paraId="00000050">
          <w:pPr>
            <w:pageBreakBefore w:val="0"/>
            <w:ind w:left="0" w:firstLine="0"/>
            <w:rPr>
              <w:ins w:author="Mohamed attya" w:id="5" w:date="2022-07-05T12:20:30Z"/>
              <w:del w:author="menna ahmed" w:id="6" w:date="2022-07-29T07:34:34Z"/>
              <w:b w:val="1"/>
              <w:sz w:val="32"/>
              <w:szCs w:val="32"/>
            </w:rPr>
            <w:pPrChange w:author="Mero Magdy" w:id="0" w:date="2022-07-17T22:15:36Z">
              <w:pPr>
                <w:pageBreakBefore w:val="0"/>
                <w:ind w:left="360"/>
              </w:pPr>
            </w:pPrChange>
          </w:pPr>
          <w:sdt>
            <w:sdtPr>
              <w:tag w:val="goog_rdk_220"/>
            </w:sdtPr>
            <w:sdtContent>
              <w:ins w:author="Mohamed attya" w:id="5" w:date="2022-07-05T12:20:30Z">
                <w:sdt>
                  <w:sdtPr>
                    <w:tag w:val="goog_rdk_221"/>
                  </w:sdtPr>
                  <w:sdtContent>
                    <w:del w:author="menna ahmed" w:id="6" w:date="2022-07-29T07:34:34Z">
                      <w:r w:rsidDel="00000000" w:rsidR="00000000" w:rsidRPr="00000000">
                        <w:rPr>
                          <w:rtl w:val="0"/>
                        </w:rPr>
                      </w:r>
                    </w:del>
                  </w:sdtContent>
                </w:sdt>
              </w:ins>
            </w:sdtContent>
          </w:sdt>
        </w:p>
      </w:sdtContent>
    </w:sdt>
    <w:sdt>
      <w:sdtPr>
        <w:tag w:val="goog_rdk_225"/>
      </w:sdtPr>
      <w:sdtContent>
        <w:p w:rsidR="00000000" w:rsidDel="00000000" w:rsidP="00000000" w:rsidRDefault="00000000" w:rsidRPr="00000000" w14:paraId="00000051">
          <w:pPr>
            <w:pageBreakBefore w:val="0"/>
            <w:ind w:left="0" w:firstLine="0"/>
            <w:rPr>
              <w:ins w:author="Mohamed attya" w:id="5" w:date="2022-07-05T12:20:30Z"/>
              <w:del w:author="menna ahmed" w:id="6" w:date="2022-07-29T07:34:34Z"/>
              <w:b w:val="1"/>
              <w:sz w:val="32"/>
              <w:szCs w:val="32"/>
            </w:rPr>
            <w:pPrChange w:author="Mero Magdy" w:id="0" w:date="2022-07-17T22:15:36Z">
              <w:pPr>
                <w:pageBreakBefore w:val="0"/>
                <w:ind w:left="360"/>
              </w:pPr>
            </w:pPrChange>
          </w:pPr>
          <w:sdt>
            <w:sdtPr>
              <w:tag w:val="goog_rdk_223"/>
            </w:sdtPr>
            <w:sdtContent>
              <w:ins w:author="Mohamed attya" w:id="5" w:date="2022-07-05T12:20:30Z">
                <w:sdt>
                  <w:sdtPr>
                    <w:tag w:val="goog_rdk_224"/>
                  </w:sdtPr>
                  <w:sdtContent>
                    <w:del w:author="menna ahmed" w:id="6" w:date="2022-07-29T07:34:34Z">
                      <w:r w:rsidDel="00000000" w:rsidR="00000000" w:rsidRPr="00000000">
                        <w:rPr>
                          <w:rtl w:val="0"/>
                        </w:rPr>
                      </w:r>
                    </w:del>
                  </w:sdtContent>
                </w:sdt>
              </w:ins>
            </w:sdtContent>
          </w:sdt>
        </w:p>
      </w:sdtContent>
    </w:sdt>
    <w:sdt>
      <w:sdtPr>
        <w:tag w:val="goog_rdk_228"/>
      </w:sdtPr>
      <w:sdtContent>
        <w:p w:rsidR="00000000" w:rsidDel="00000000" w:rsidP="00000000" w:rsidRDefault="00000000" w:rsidRPr="00000000" w14:paraId="00000052">
          <w:pPr>
            <w:pageBreakBefore w:val="0"/>
            <w:ind w:left="0" w:firstLine="0"/>
            <w:rPr>
              <w:ins w:author="Mohamed attya" w:id="5" w:date="2022-07-05T12:20:30Z"/>
              <w:del w:author="menna ahmed" w:id="6" w:date="2022-07-29T07:34:34Z"/>
              <w:b w:val="1"/>
              <w:sz w:val="32"/>
              <w:szCs w:val="32"/>
            </w:rPr>
            <w:pPrChange w:author="Mero Magdy" w:id="0" w:date="2022-07-17T22:15:36Z">
              <w:pPr>
                <w:pageBreakBefore w:val="0"/>
                <w:ind w:left="360"/>
              </w:pPr>
            </w:pPrChange>
          </w:pPr>
          <w:sdt>
            <w:sdtPr>
              <w:tag w:val="goog_rdk_226"/>
            </w:sdtPr>
            <w:sdtContent>
              <w:ins w:author="Mohamed attya" w:id="5" w:date="2022-07-05T12:20:30Z">
                <w:sdt>
                  <w:sdtPr>
                    <w:tag w:val="goog_rdk_227"/>
                  </w:sdtPr>
                  <w:sdtContent>
                    <w:del w:author="menna ahmed" w:id="6" w:date="2022-07-29T07:34:34Z">
                      <w:r w:rsidDel="00000000" w:rsidR="00000000" w:rsidRPr="00000000">
                        <w:rPr>
                          <w:rtl w:val="0"/>
                        </w:rPr>
                      </w:r>
                    </w:del>
                  </w:sdtContent>
                </w:sdt>
              </w:ins>
            </w:sdtContent>
          </w:sdt>
        </w:p>
      </w:sdtContent>
    </w:sdt>
    <w:sdt>
      <w:sdtPr>
        <w:tag w:val="goog_rdk_231"/>
      </w:sdtPr>
      <w:sdtContent>
        <w:p w:rsidR="00000000" w:rsidDel="00000000" w:rsidP="00000000" w:rsidRDefault="00000000" w:rsidRPr="00000000" w14:paraId="00000053">
          <w:pPr>
            <w:pageBreakBefore w:val="0"/>
            <w:ind w:left="0" w:firstLine="0"/>
            <w:rPr>
              <w:ins w:author="Mohamed attya" w:id="5" w:date="2022-07-05T12:20:30Z"/>
              <w:del w:author="menna ahmed" w:id="6" w:date="2022-07-29T07:34:34Z"/>
              <w:b w:val="1"/>
              <w:sz w:val="32"/>
              <w:szCs w:val="32"/>
            </w:rPr>
            <w:pPrChange w:author="Mero Magdy" w:id="0" w:date="2022-07-17T22:15:36Z">
              <w:pPr>
                <w:pageBreakBefore w:val="0"/>
                <w:ind w:left="360"/>
              </w:pPr>
            </w:pPrChange>
          </w:pPr>
          <w:sdt>
            <w:sdtPr>
              <w:tag w:val="goog_rdk_229"/>
            </w:sdtPr>
            <w:sdtContent>
              <w:ins w:author="Mohamed attya" w:id="5" w:date="2022-07-05T12:20:30Z">
                <w:sdt>
                  <w:sdtPr>
                    <w:tag w:val="goog_rdk_230"/>
                  </w:sdtPr>
                  <w:sdtContent>
                    <w:del w:author="menna ahmed" w:id="6" w:date="2022-07-29T07:34:34Z">
                      <w:r w:rsidDel="00000000" w:rsidR="00000000" w:rsidRPr="00000000">
                        <w:rPr>
                          <w:rtl w:val="0"/>
                        </w:rPr>
                      </w:r>
                    </w:del>
                  </w:sdtContent>
                </w:sdt>
              </w:ins>
            </w:sdtContent>
          </w:sdt>
        </w:p>
      </w:sdtContent>
    </w:sdt>
    <w:sdt>
      <w:sdtPr>
        <w:tag w:val="goog_rdk_234"/>
      </w:sdtPr>
      <w:sdtContent>
        <w:p w:rsidR="00000000" w:rsidDel="00000000" w:rsidP="00000000" w:rsidRDefault="00000000" w:rsidRPr="00000000" w14:paraId="00000054">
          <w:pPr>
            <w:pageBreakBefore w:val="0"/>
            <w:ind w:left="0" w:firstLine="0"/>
            <w:rPr>
              <w:ins w:author="Mohamed attya" w:id="5" w:date="2022-07-05T12:20:30Z"/>
              <w:del w:author="menna ahmed" w:id="6" w:date="2022-07-29T07:34:34Z"/>
              <w:b w:val="1"/>
              <w:sz w:val="32"/>
              <w:szCs w:val="32"/>
            </w:rPr>
            <w:pPrChange w:author="Mero Magdy" w:id="0" w:date="2022-07-17T22:15:36Z">
              <w:pPr>
                <w:pageBreakBefore w:val="0"/>
                <w:ind w:left="360"/>
              </w:pPr>
            </w:pPrChange>
          </w:pPr>
          <w:sdt>
            <w:sdtPr>
              <w:tag w:val="goog_rdk_232"/>
            </w:sdtPr>
            <w:sdtContent>
              <w:ins w:author="Mohamed attya" w:id="5" w:date="2022-07-05T12:20:30Z">
                <w:sdt>
                  <w:sdtPr>
                    <w:tag w:val="goog_rdk_233"/>
                  </w:sdtPr>
                  <w:sdtContent>
                    <w:del w:author="menna ahmed" w:id="6" w:date="2022-07-29T07:34:34Z">
                      <w:r w:rsidDel="00000000" w:rsidR="00000000" w:rsidRPr="00000000">
                        <w:rPr>
                          <w:rtl w:val="0"/>
                        </w:rPr>
                      </w:r>
                    </w:del>
                  </w:sdtContent>
                </w:sdt>
              </w:ins>
            </w:sdtContent>
          </w:sdt>
        </w:p>
      </w:sdtContent>
    </w:sdt>
    <w:sdt>
      <w:sdtPr>
        <w:tag w:val="goog_rdk_237"/>
      </w:sdtPr>
      <w:sdtContent>
        <w:p w:rsidR="00000000" w:rsidDel="00000000" w:rsidP="00000000" w:rsidRDefault="00000000" w:rsidRPr="00000000" w14:paraId="00000055">
          <w:pPr>
            <w:pageBreakBefore w:val="0"/>
            <w:ind w:left="0" w:firstLine="0"/>
            <w:rPr>
              <w:ins w:author="Mohamed attya" w:id="5" w:date="2022-07-05T12:20:30Z"/>
              <w:del w:author="menna ahmed" w:id="6" w:date="2022-07-29T07:34:34Z"/>
              <w:b w:val="1"/>
              <w:sz w:val="32"/>
              <w:szCs w:val="32"/>
            </w:rPr>
            <w:pPrChange w:author="Mero Magdy" w:id="0" w:date="2022-07-17T22:15:36Z">
              <w:pPr>
                <w:pageBreakBefore w:val="0"/>
                <w:ind w:left="360"/>
              </w:pPr>
            </w:pPrChange>
          </w:pPr>
          <w:sdt>
            <w:sdtPr>
              <w:tag w:val="goog_rdk_235"/>
            </w:sdtPr>
            <w:sdtContent>
              <w:ins w:author="Mohamed attya" w:id="5" w:date="2022-07-05T12:20:30Z">
                <w:sdt>
                  <w:sdtPr>
                    <w:tag w:val="goog_rdk_236"/>
                  </w:sdtPr>
                  <w:sdtContent>
                    <w:del w:author="menna ahmed" w:id="6" w:date="2022-07-29T07:34:34Z">
                      <w:r w:rsidDel="00000000" w:rsidR="00000000" w:rsidRPr="00000000">
                        <w:rPr>
                          <w:rtl w:val="0"/>
                        </w:rPr>
                      </w:r>
                    </w:del>
                  </w:sdtContent>
                </w:sdt>
              </w:ins>
            </w:sdtContent>
          </w:sdt>
        </w:p>
      </w:sdtContent>
    </w:sdt>
    <w:sdt>
      <w:sdtPr>
        <w:tag w:val="goog_rdk_240"/>
      </w:sdtPr>
      <w:sdtContent>
        <w:p w:rsidR="00000000" w:rsidDel="00000000" w:rsidP="00000000" w:rsidRDefault="00000000" w:rsidRPr="00000000" w14:paraId="00000056">
          <w:pPr>
            <w:pageBreakBefore w:val="0"/>
            <w:ind w:left="0" w:firstLine="0"/>
            <w:rPr>
              <w:ins w:author="Mohamed attya" w:id="5" w:date="2022-07-05T12:20:30Z"/>
              <w:del w:author="menna ahmed" w:id="6" w:date="2022-07-29T07:34:34Z"/>
              <w:b w:val="1"/>
              <w:sz w:val="32"/>
              <w:szCs w:val="32"/>
            </w:rPr>
            <w:pPrChange w:author="Mero Magdy" w:id="0" w:date="2022-07-17T22:15:36Z">
              <w:pPr>
                <w:pageBreakBefore w:val="0"/>
                <w:ind w:left="360"/>
              </w:pPr>
            </w:pPrChange>
          </w:pPr>
          <w:sdt>
            <w:sdtPr>
              <w:tag w:val="goog_rdk_238"/>
            </w:sdtPr>
            <w:sdtContent>
              <w:ins w:author="Mohamed attya" w:id="5" w:date="2022-07-05T12:20:30Z">
                <w:sdt>
                  <w:sdtPr>
                    <w:tag w:val="goog_rdk_239"/>
                  </w:sdtPr>
                  <w:sdtContent>
                    <w:del w:author="menna ahmed" w:id="6" w:date="2022-07-29T07:34:34Z">
                      <w:r w:rsidDel="00000000" w:rsidR="00000000" w:rsidRPr="00000000">
                        <w:rPr>
                          <w:rtl w:val="0"/>
                        </w:rPr>
                      </w:r>
                    </w:del>
                  </w:sdtContent>
                </w:sdt>
              </w:ins>
            </w:sdtContent>
          </w:sdt>
        </w:p>
      </w:sdtContent>
    </w:sdt>
    <w:sdt>
      <w:sdtPr>
        <w:tag w:val="goog_rdk_243"/>
      </w:sdtPr>
      <w:sdtContent>
        <w:p w:rsidR="00000000" w:rsidDel="00000000" w:rsidP="00000000" w:rsidRDefault="00000000" w:rsidRPr="00000000" w14:paraId="00000057">
          <w:pPr>
            <w:pageBreakBefore w:val="0"/>
            <w:ind w:left="0" w:firstLine="0"/>
            <w:rPr>
              <w:ins w:author="Mohamed attya" w:id="5" w:date="2022-07-05T12:20:30Z"/>
              <w:del w:author="menna ahmed" w:id="6" w:date="2022-07-29T07:34:34Z"/>
              <w:b w:val="1"/>
              <w:sz w:val="32"/>
              <w:szCs w:val="32"/>
            </w:rPr>
            <w:pPrChange w:author="Mero Magdy" w:id="0" w:date="2022-07-17T22:15:36Z">
              <w:pPr>
                <w:pageBreakBefore w:val="0"/>
                <w:ind w:left="360"/>
              </w:pPr>
            </w:pPrChange>
          </w:pPr>
          <w:sdt>
            <w:sdtPr>
              <w:tag w:val="goog_rdk_241"/>
            </w:sdtPr>
            <w:sdtContent>
              <w:ins w:author="Mohamed attya" w:id="5" w:date="2022-07-05T12:20:30Z">
                <w:sdt>
                  <w:sdtPr>
                    <w:tag w:val="goog_rdk_242"/>
                  </w:sdtPr>
                  <w:sdtContent>
                    <w:del w:author="menna ahmed" w:id="6" w:date="2022-07-29T07:34:34Z">
                      <w:r w:rsidDel="00000000" w:rsidR="00000000" w:rsidRPr="00000000">
                        <w:rPr>
                          <w:rtl w:val="0"/>
                        </w:rPr>
                      </w:r>
                    </w:del>
                  </w:sdtContent>
                </w:sdt>
              </w:ins>
            </w:sdtContent>
          </w:sdt>
        </w:p>
      </w:sdtContent>
    </w:sdt>
    <w:sdt>
      <w:sdtPr>
        <w:tag w:val="goog_rdk_246"/>
      </w:sdtPr>
      <w:sdtContent>
        <w:p w:rsidR="00000000" w:rsidDel="00000000" w:rsidP="00000000" w:rsidRDefault="00000000" w:rsidRPr="00000000" w14:paraId="00000058">
          <w:pPr>
            <w:pageBreakBefore w:val="0"/>
            <w:ind w:left="0" w:firstLine="0"/>
            <w:rPr>
              <w:ins w:author="Mohamed attya" w:id="5" w:date="2022-07-05T12:20:30Z"/>
              <w:del w:author="menna ahmed" w:id="6" w:date="2022-07-29T07:34:34Z"/>
              <w:b w:val="1"/>
              <w:sz w:val="32"/>
              <w:szCs w:val="32"/>
            </w:rPr>
            <w:pPrChange w:author="Mero Magdy" w:id="0" w:date="2022-07-17T22:15:36Z">
              <w:pPr>
                <w:pageBreakBefore w:val="0"/>
                <w:ind w:left="360"/>
              </w:pPr>
            </w:pPrChange>
          </w:pPr>
          <w:sdt>
            <w:sdtPr>
              <w:tag w:val="goog_rdk_244"/>
            </w:sdtPr>
            <w:sdtContent>
              <w:ins w:author="Mohamed attya" w:id="5" w:date="2022-07-05T12:20:30Z">
                <w:sdt>
                  <w:sdtPr>
                    <w:tag w:val="goog_rdk_245"/>
                  </w:sdtPr>
                  <w:sdtContent>
                    <w:del w:author="menna ahmed" w:id="6" w:date="2022-07-29T07:34:34Z">
                      <w:r w:rsidDel="00000000" w:rsidR="00000000" w:rsidRPr="00000000">
                        <w:rPr>
                          <w:rtl w:val="0"/>
                        </w:rPr>
                      </w:r>
                    </w:del>
                  </w:sdtContent>
                </w:sdt>
              </w:ins>
            </w:sdtContent>
          </w:sdt>
        </w:p>
      </w:sdtContent>
    </w:sdt>
    <w:sdt>
      <w:sdtPr>
        <w:tag w:val="goog_rdk_249"/>
      </w:sdtPr>
      <w:sdtContent>
        <w:p w:rsidR="00000000" w:rsidDel="00000000" w:rsidP="00000000" w:rsidRDefault="00000000" w:rsidRPr="00000000" w14:paraId="00000059">
          <w:pPr>
            <w:pageBreakBefore w:val="0"/>
            <w:ind w:left="0" w:firstLine="0"/>
            <w:rPr>
              <w:ins w:author="Mohamed attya" w:id="5" w:date="2022-07-05T12:20:30Z"/>
              <w:del w:author="menna ahmed" w:id="6" w:date="2022-07-29T07:34:34Z"/>
              <w:b w:val="1"/>
              <w:sz w:val="32"/>
              <w:szCs w:val="32"/>
            </w:rPr>
            <w:pPrChange w:author="Mero Magdy" w:id="0" w:date="2022-07-17T22:15:36Z">
              <w:pPr>
                <w:pageBreakBefore w:val="0"/>
                <w:ind w:left="360"/>
              </w:pPr>
            </w:pPrChange>
          </w:pPr>
          <w:sdt>
            <w:sdtPr>
              <w:tag w:val="goog_rdk_247"/>
            </w:sdtPr>
            <w:sdtContent>
              <w:ins w:author="Mohamed attya" w:id="5" w:date="2022-07-05T12:20:30Z">
                <w:sdt>
                  <w:sdtPr>
                    <w:tag w:val="goog_rdk_248"/>
                  </w:sdtPr>
                  <w:sdtContent>
                    <w:del w:author="menna ahmed" w:id="6" w:date="2022-07-29T07:34:34Z">
                      <w:r w:rsidDel="00000000" w:rsidR="00000000" w:rsidRPr="00000000">
                        <w:rPr>
                          <w:rtl w:val="0"/>
                        </w:rPr>
                      </w:r>
                    </w:del>
                  </w:sdtContent>
                </w:sdt>
              </w:ins>
            </w:sdtContent>
          </w:sdt>
        </w:p>
      </w:sdtContent>
    </w:sdt>
    <w:sdt>
      <w:sdtPr>
        <w:tag w:val="goog_rdk_252"/>
      </w:sdtPr>
      <w:sdtContent>
        <w:p w:rsidR="00000000" w:rsidDel="00000000" w:rsidP="00000000" w:rsidRDefault="00000000" w:rsidRPr="00000000" w14:paraId="0000005A">
          <w:pPr>
            <w:pageBreakBefore w:val="0"/>
            <w:ind w:left="0" w:firstLine="0"/>
            <w:rPr>
              <w:ins w:author="Mohamed attya" w:id="5" w:date="2022-07-05T12:20:30Z"/>
              <w:del w:author="menna ahmed" w:id="6" w:date="2022-07-29T07:34:34Z"/>
              <w:b w:val="1"/>
              <w:sz w:val="32"/>
              <w:szCs w:val="32"/>
            </w:rPr>
            <w:pPrChange w:author="Mero Magdy" w:id="0" w:date="2022-07-17T22:15:36Z">
              <w:pPr>
                <w:pageBreakBefore w:val="0"/>
                <w:ind w:left="360"/>
              </w:pPr>
            </w:pPrChange>
          </w:pPr>
          <w:sdt>
            <w:sdtPr>
              <w:tag w:val="goog_rdk_250"/>
            </w:sdtPr>
            <w:sdtContent>
              <w:ins w:author="Mohamed attya" w:id="5" w:date="2022-07-05T12:20:30Z">
                <w:sdt>
                  <w:sdtPr>
                    <w:tag w:val="goog_rdk_251"/>
                  </w:sdtPr>
                  <w:sdtContent>
                    <w:del w:author="menna ahmed" w:id="6" w:date="2022-07-29T07:34:34Z">
                      <w:r w:rsidDel="00000000" w:rsidR="00000000" w:rsidRPr="00000000">
                        <w:rPr>
                          <w:rtl w:val="0"/>
                        </w:rPr>
                      </w:r>
                    </w:del>
                  </w:sdtContent>
                </w:sdt>
              </w:ins>
            </w:sdtContent>
          </w:sdt>
        </w:p>
      </w:sdtContent>
    </w:sdt>
    <w:sdt>
      <w:sdtPr>
        <w:tag w:val="goog_rdk_255"/>
      </w:sdtPr>
      <w:sdtContent>
        <w:p w:rsidR="00000000" w:rsidDel="00000000" w:rsidP="00000000" w:rsidRDefault="00000000" w:rsidRPr="00000000" w14:paraId="0000005B">
          <w:pPr>
            <w:pageBreakBefore w:val="0"/>
            <w:ind w:left="0" w:firstLine="0"/>
            <w:rPr>
              <w:ins w:author="Mohamed attya" w:id="5" w:date="2022-07-05T12:20:30Z"/>
              <w:del w:author="menna ahmed" w:id="6" w:date="2022-07-29T07:34:34Z"/>
              <w:b w:val="1"/>
              <w:sz w:val="32"/>
              <w:szCs w:val="32"/>
            </w:rPr>
            <w:pPrChange w:author="Mero Magdy" w:id="0" w:date="2022-07-17T22:15:36Z">
              <w:pPr>
                <w:pageBreakBefore w:val="0"/>
                <w:ind w:left="360"/>
              </w:pPr>
            </w:pPrChange>
          </w:pPr>
          <w:sdt>
            <w:sdtPr>
              <w:tag w:val="goog_rdk_253"/>
            </w:sdtPr>
            <w:sdtContent>
              <w:ins w:author="Mohamed attya" w:id="5" w:date="2022-07-05T12:20:30Z">
                <w:sdt>
                  <w:sdtPr>
                    <w:tag w:val="goog_rdk_254"/>
                  </w:sdtPr>
                  <w:sdtContent>
                    <w:del w:author="menna ahmed" w:id="6" w:date="2022-07-29T07:34:34Z">
                      <w:r w:rsidDel="00000000" w:rsidR="00000000" w:rsidRPr="00000000">
                        <w:rPr>
                          <w:rtl w:val="0"/>
                        </w:rPr>
                      </w:r>
                    </w:del>
                  </w:sdtContent>
                </w:sdt>
              </w:ins>
            </w:sdtContent>
          </w:sdt>
        </w:p>
      </w:sdtContent>
    </w:sdt>
    <w:sdt>
      <w:sdtPr>
        <w:tag w:val="goog_rdk_258"/>
      </w:sdtPr>
      <w:sdtContent>
        <w:p w:rsidR="00000000" w:rsidDel="00000000" w:rsidP="00000000" w:rsidRDefault="00000000" w:rsidRPr="00000000" w14:paraId="0000005C">
          <w:pPr>
            <w:pageBreakBefore w:val="0"/>
            <w:ind w:left="0" w:firstLine="0"/>
            <w:rPr>
              <w:ins w:author="Mohamed attya" w:id="5" w:date="2022-07-05T12:20:30Z"/>
              <w:del w:author="menna ahmed" w:id="6" w:date="2022-07-29T07:34:34Z"/>
              <w:b w:val="1"/>
              <w:sz w:val="32"/>
              <w:szCs w:val="32"/>
            </w:rPr>
            <w:pPrChange w:author="Mero Magdy" w:id="0" w:date="2022-07-17T22:15:36Z">
              <w:pPr>
                <w:pageBreakBefore w:val="0"/>
                <w:ind w:left="360"/>
              </w:pPr>
            </w:pPrChange>
          </w:pPr>
          <w:sdt>
            <w:sdtPr>
              <w:tag w:val="goog_rdk_256"/>
            </w:sdtPr>
            <w:sdtContent>
              <w:ins w:author="Mohamed attya" w:id="5" w:date="2022-07-05T12:20:30Z">
                <w:sdt>
                  <w:sdtPr>
                    <w:tag w:val="goog_rdk_257"/>
                  </w:sdtPr>
                  <w:sdtContent>
                    <w:del w:author="menna ahmed" w:id="6" w:date="2022-07-29T07:34:34Z">
                      <w:r w:rsidDel="00000000" w:rsidR="00000000" w:rsidRPr="00000000">
                        <w:rPr>
                          <w:rtl w:val="0"/>
                        </w:rPr>
                      </w:r>
                    </w:del>
                  </w:sdtContent>
                </w:sdt>
              </w:ins>
            </w:sdtContent>
          </w:sdt>
        </w:p>
      </w:sdtContent>
    </w:sdt>
    <w:sdt>
      <w:sdtPr>
        <w:tag w:val="goog_rdk_261"/>
      </w:sdtPr>
      <w:sdtContent>
        <w:p w:rsidR="00000000" w:rsidDel="00000000" w:rsidP="00000000" w:rsidRDefault="00000000" w:rsidRPr="00000000" w14:paraId="0000005D">
          <w:pPr>
            <w:pageBreakBefore w:val="0"/>
            <w:ind w:left="0" w:firstLine="0"/>
            <w:rPr>
              <w:ins w:author="Mohamed attya" w:id="5" w:date="2022-07-05T12:20:30Z"/>
              <w:del w:author="menna ahmed" w:id="6" w:date="2022-07-29T07:34:34Z"/>
              <w:b w:val="1"/>
              <w:sz w:val="32"/>
              <w:szCs w:val="32"/>
            </w:rPr>
            <w:pPrChange w:author="Mero Magdy" w:id="0" w:date="2022-07-17T22:15:36Z">
              <w:pPr>
                <w:pageBreakBefore w:val="0"/>
                <w:ind w:left="360"/>
              </w:pPr>
            </w:pPrChange>
          </w:pPr>
          <w:sdt>
            <w:sdtPr>
              <w:tag w:val="goog_rdk_259"/>
            </w:sdtPr>
            <w:sdtContent>
              <w:ins w:author="Mohamed attya" w:id="5" w:date="2022-07-05T12:20:30Z">
                <w:sdt>
                  <w:sdtPr>
                    <w:tag w:val="goog_rdk_260"/>
                  </w:sdtPr>
                  <w:sdtContent>
                    <w:del w:author="menna ahmed" w:id="6" w:date="2022-07-29T07:34:34Z">
                      <w:r w:rsidDel="00000000" w:rsidR="00000000" w:rsidRPr="00000000">
                        <w:rPr>
                          <w:rtl w:val="0"/>
                        </w:rPr>
                      </w:r>
                    </w:del>
                  </w:sdtContent>
                </w:sdt>
              </w:ins>
            </w:sdtContent>
          </w:sdt>
        </w:p>
      </w:sdtContent>
    </w:sdt>
    <w:sdt>
      <w:sdtPr>
        <w:tag w:val="goog_rdk_264"/>
      </w:sdtPr>
      <w:sdtContent>
        <w:p w:rsidR="00000000" w:rsidDel="00000000" w:rsidP="00000000" w:rsidRDefault="00000000" w:rsidRPr="00000000" w14:paraId="0000005E">
          <w:pPr>
            <w:pageBreakBefore w:val="0"/>
            <w:ind w:left="0" w:firstLine="0"/>
            <w:rPr>
              <w:ins w:author="Mohamed attya" w:id="5" w:date="2022-07-05T12:20:30Z"/>
              <w:del w:author="menna ahmed" w:id="6" w:date="2022-07-29T07:34:34Z"/>
              <w:b w:val="1"/>
              <w:sz w:val="32"/>
              <w:szCs w:val="32"/>
            </w:rPr>
            <w:pPrChange w:author="Mero Magdy" w:id="0" w:date="2022-07-17T22:15:36Z">
              <w:pPr>
                <w:pageBreakBefore w:val="0"/>
                <w:ind w:left="360"/>
              </w:pPr>
            </w:pPrChange>
          </w:pPr>
          <w:sdt>
            <w:sdtPr>
              <w:tag w:val="goog_rdk_262"/>
            </w:sdtPr>
            <w:sdtContent>
              <w:ins w:author="Mohamed attya" w:id="5" w:date="2022-07-05T12:20:30Z">
                <w:sdt>
                  <w:sdtPr>
                    <w:tag w:val="goog_rdk_263"/>
                  </w:sdtPr>
                  <w:sdtContent>
                    <w:del w:author="menna ahmed" w:id="6" w:date="2022-07-29T07:34:34Z">
                      <w:r w:rsidDel="00000000" w:rsidR="00000000" w:rsidRPr="00000000">
                        <w:rPr>
                          <w:rtl w:val="0"/>
                        </w:rPr>
                      </w:r>
                    </w:del>
                  </w:sdtContent>
                </w:sdt>
              </w:ins>
            </w:sdtContent>
          </w:sdt>
        </w:p>
      </w:sdtContent>
    </w:sdt>
    <w:sdt>
      <w:sdtPr>
        <w:tag w:val="goog_rdk_267"/>
      </w:sdtPr>
      <w:sdtContent>
        <w:p w:rsidR="00000000" w:rsidDel="00000000" w:rsidP="00000000" w:rsidRDefault="00000000" w:rsidRPr="00000000" w14:paraId="0000005F">
          <w:pPr>
            <w:pageBreakBefore w:val="0"/>
            <w:ind w:left="0" w:firstLine="0"/>
            <w:rPr>
              <w:ins w:author="Mohamed attya" w:id="5" w:date="2022-07-05T12:20:30Z"/>
              <w:del w:author="menna ahmed" w:id="6" w:date="2022-07-29T07:34:34Z"/>
              <w:b w:val="1"/>
              <w:sz w:val="32"/>
              <w:szCs w:val="32"/>
            </w:rPr>
            <w:pPrChange w:author="Mero Magdy" w:id="0" w:date="2022-07-17T22:15:36Z">
              <w:pPr>
                <w:pageBreakBefore w:val="0"/>
                <w:ind w:left="360"/>
              </w:pPr>
            </w:pPrChange>
          </w:pPr>
          <w:sdt>
            <w:sdtPr>
              <w:tag w:val="goog_rdk_265"/>
            </w:sdtPr>
            <w:sdtContent>
              <w:ins w:author="Mohamed attya" w:id="5" w:date="2022-07-05T12:20:30Z">
                <w:sdt>
                  <w:sdtPr>
                    <w:tag w:val="goog_rdk_266"/>
                  </w:sdtPr>
                  <w:sdtContent>
                    <w:del w:author="menna ahmed" w:id="6" w:date="2022-07-29T07:34:34Z">
                      <w:r w:rsidDel="00000000" w:rsidR="00000000" w:rsidRPr="00000000">
                        <w:rPr>
                          <w:rtl w:val="0"/>
                        </w:rPr>
                      </w:r>
                    </w:del>
                  </w:sdtContent>
                </w:sdt>
              </w:ins>
            </w:sdtContent>
          </w:sdt>
        </w:p>
      </w:sdtContent>
    </w:sdt>
    <w:sdt>
      <w:sdtPr>
        <w:tag w:val="goog_rdk_270"/>
      </w:sdtPr>
      <w:sdtContent>
        <w:p w:rsidR="00000000" w:rsidDel="00000000" w:rsidP="00000000" w:rsidRDefault="00000000" w:rsidRPr="00000000" w14:paraId="00000060">
          <w:pPr>
            <w:pageBreakBefore w:val="0"/>
            <w:ind w:left="0" w:firstLine="0"/>
            <w:rPr>
              <w:ins w:author="Mohamed attya" w:id="5" w:date="2022-07-05T12:20:30Z"/>
              <w:del w:author="menna ahmed" w:id="6" w:date="2022-07-29T07:34:34Z"/>
              <w:b w:val="1"/>
              <w:sz w:val="32"/>
              <w:szCs w:val="32"/>
            </w:rPr>
            <w:pPrChange w:author="Mero Magdy" w:id="0" w:date="2022-07-17T22:15:36Z">
              <w:pPr>
                <w:pageBreakBefore w:val="0"/>
                <w:ind w:left="360"/>
              </w:pPr>
            </w:pPrChange>
          </w:pPr>
          <w:sdt>
            <w:sdtPr>
              <w:tag w:val="goog_rdk_268"/>
            </w:sdtPr>
            <w:sdtContent>
              <w:ins w:author="Mohamed attya" w:id="5" w:date="2022-07-05T12:20:30Z">
                <w:sdt>
                  <w:sdtPr>
                    <w:tag w:val="goog_rdk_269"/>
                  </w:sdtPr>
                  <w:sdtContent>
                    <w:del w:author="menna ahmed" w:id="6" w:date="2022-07-29T07:34:34Z">
                      <w:r w:rsidDel="00000000" w:rsidR="00000000" w:rsidRPr="00000000">
                        <w:rPr>
                          <w:rtl w:val="0"/>
                        </w:rPr>
                      </w:r>
                    </w:del>
                  </w:sdtContent>
                </w:sdt>
              </w:ins>
            </w:sdtContent>
          </w:sdt>
        </w:p>
      </w:sdtContent>
    </w:sdt>
    <w:sdt>
      <w:sdtPr>
        <w:tag w:val="goog_rdk_273"/>
      </w:sdtPr>
      <w:sdtContent>
        <w:p w:rsidR="00000000" w:rsidDel="00000000" w:rsidP="00000000" w:rsidRDefault="00000000" w:rsidRPr="00000000" w14:paraId="00000061">
          <w:pPr>
            <w:pageBreakBefore w:val="0"/>
            <w:ind w:left="0" w:firstLine="0"/>
            <w:rPr>
              <w:ins w:author="Mohamed attya" w:id="5" w:date="2022-07-05T12:20:30Z"/>
              <w:del w:author="menna ahmed" w:id="6" w:date="2022-07-29T07:34:34Z"/>
              <w:b w:val="1"/>
              <w:sz w:val="32"/>
              <w:szCs w:val="32"/>
            </w:rPr>
            <w:pPrChange w:author="Mero Magdy" w:id="0" w:date="2022-07-17T22:15:36Z">
              <w:pPr>
                <w:pageBreakBefore w:val="0"/>
                <w:ind w:left="360"/>
              </w:pPr>
            </w:pPrChange>
          </w:pPr>
          <w:sdt>
            <w:sdtPr>
              <w:tag w:val="goog_rdk_271"/>
            </w:sdtPr>
            <w:sdtContent>
              <w:ins w:author="Mohamed attya" w:id="5" w:date="2022-07-05T12:20:30Z">
                <w:sdt>
                  <w:sdtPr>
                    <w:tag w:val="goog_rdk_272"/>
                  </w:sdtPr>
                  <w:sdtContent>
                    <w:del w:author="menna ahmed" w:id="6" w:date="2022-07-29T07:34:34Z">
                      <w:r w:rsidDel="00000000" w:rsidR="00000000" w:rsidRPr="00000000">
                        <w:rPr>
                          <w:rtl w:val="0"/>
                        </w:rPr>
                      </w:r>
                    </w:del>
                  </w:sdtContent>
                </w:sdt>
              </w:ins>
            </w:sdtContent>
          </w:sdt>
        </w:p>
      </w:sdtContent>
    </w:sdt>
    <w:sdt>
      <w:sdtPr>
        <w:tag w:val="goog_rdk_276"/>
      </w:sdtPr>
      <w:sdtContent>
        <w:p w:rsidR="00000000" w:rsidDel="00000000" w:rsidP="00000000" w:rsidRDefault="00000000" w:rsidRPr="00000000" w14:paraId="00000062">
          <w:pPr>
            <w:pageBreakBefore w:val="0"/>
            <w:ind w:left="0" w:firstLine="0"/>
            <w:rPr>
              <w:ins w:author="Mohamed attya" w:id="5" w:date="2022-07-05T12:20:30Z"/>
              <w:del w:author="menna ahmed" w:id="6" w:date="2022-07-29T07:34:34Z"/>
              <w:b w:val="1"/>
              <w:sz w:val="32"/>
              <w:szCs w:val="32"/>
            </w:rPr>
            <w:pPrChange w:author="Mero Magdy" w:id="0" w:date="2022-07-17T22:15:36Z">
              <w:pPr>
                <w:pageBreakBefore w:val="0"/>
                <w:ind w:left="360"/>
              </w:pPr>
            </w:pPrChange>
          </w:pPr>
          <w:sdt>
            <w:sdtPr>
              <w:tag w:val="goog_rdk_274"/>
            </w:sdtPr>
            <w:sdtContent>
              <w:ins w:author="Mohamed attya" w:id="5" w:date="2022-07-05T12:20:30Z">
                <w:sdt>
                  <w:sdtPr>
                    <w:tag w:val="goog_rdk_275"/>
                  </w:sdtPr>
                  <w:sdtContent>
                    <w:del w:author="menna ahmed" w:id="6" w:date="2022-07-29T07:34:34Z">
                      <w:r w:rsidDel="00000000" w:rsidR="00000000" w:rsidRPr="00000000">
                        <w:rPr>
                          <w:rtl w:val="0"/>
                        </w:rPr>
                      </w:r>
                    </w:del>
                  </w:sdtContent>
                </w:sdt>
              </w:ins>
            </w:sdtContent>
          </w:sdt>
        </w:p>
      </w:sdtContent>
    </w:sdt>
    <w:sdt>
      <w:sdtPr>
        <w:tag w:val="goog_rdk_279"/>
      </w:sdtPr>
      <w:sdtContent>
        <w:p w:rsidR="00000000" w:rsidDel="00000000" w:rsidP="00000000" w:rsidRDefault="00000000" w:rsidRPr="00000000" w14:paraId="00000063">
          <w:pPr>
            <w:pageBreakBefore w:val="0"/>
            <w:ind w:left="0" w:firstLine="0"/>
            <w:rPr>
              <w:ins w:author="Mohamed attya" w:id="5" w:date="2022-07-05T12:20:30Z"/>
              <w:del w:author="menna ahmed" w:id="6" w:date="2022-07-29T07:34:34Z"/>
              <w:b w:val="1"/>
              <w:sz w:val="32"/>
              <w:szCs w:val="32"/>
            </w:rPr>
            <w:pPrChange w:author="Mero Magdy" w:id="0" w:date="2022-07-17T22:15:36Z">
              <w:pPr>
                <w:pageBreakBefore w:val="0"/>
                <w:ind w:left="360"/>
              </w:pPr>
            </w:pPrChange>
          </w:pPr>
          <w:sdt>
            <w:sdtPr>
              <w:tag w:val="goog_rdk_277"/>
            </w:sdtPr>
            <w:sdtContent>
              <w:ins w:author="Mohamed attya" w:id="5" w:date="2022-07-05T12:20:30Z">
                <w:sdt>
                  <w:sdtPr>
                    <w:tag w:val="goog_rdk_278"/>
                  </w:sdtPr>
                  <w:sdtContent>
                    <w:del w:author="menna ahmed" w:id="6" w:date="2022-07-29T07:34:34Z">
                      <w:r w:rsidDel="00000000" w:rsidR="00000000" w:rsidRPr="00000000">
                        <w:rPr>
                          <w:rtl w:val="0"/>
                        </w:rPr>
                      </w:r>
                    </w:del>
                  </w:sdtContent>
                </w:sdt>
              </w:ins>
            </w:sdtContent>
          </w:sdt>
        </w:p>
      </w:sdtContent>
    </w:sdt>
    <w:sdt>
      <w:sdtPr>
        <w:tag w:val="goog_rdk_282"/>
      </w:sdtPr>
      <w:sdtContent>
        <w:p w:rsidR="00000000" w:rsidDel="00000000" w:rsidP="00000000" w:rsidRDefault="00000000" w:rsidRPr="00000000" w14:paraId="00000064">
          <w:pPr>
            <w:pageBreakBefore w:val="0"/>
            <w:ind w:left="0" w:firstLine="0"/>
            <w:rPr>
              <w:ins w:author="Mohamed attya" w:id="5" w:date="2022-07-05T12:20:30Z"/>
              <w:del w:author="menna ahmed" w:id="6" w:date="2022-07-29T07:34:34Z"/>
              <w:b w:val="1"/>
              <w:sz w:val="32"/>
              <w:szCs w:val="32"/>
            </w:rPr>
            <w:pPrChange w:author="Mero Magdy" w:id="0" w:date="2022-07-17T22:15:36Z">
              <w:pPr>
                <w:pageBreakBefore w:val="0"/>
                <w:ind w:left="360"/>
              </w:pPr>
            </w:pPrChange>
          </w:pPr>
          <w:sdt>
            <w:sdtPr>
              <w:tag w:val="goog_rdk_280"/>
            </w:sdtPr>
            <w:sdtContent>
              <w:ins w:author="Mohamed attya" w:id="5" w:date="2022-07-05T12:20:30Z">
                <w:sdt>
                  <w:sdtPr>
                    <w:tag w:val="goog_rdk_281"/>
                  </w:sdtPr>
                  <w:sdtContent>
                    <w:del w:author="menna ahmed" w:id="6" w:date="2022-07-29T07:34:34Z">
                      <w:r w:rsidDel="00000000" w:rsidR="00000000" w:rsidRPr="00000000">
                        <w:rPr>
                          <w:rtl w:val="0"/>
                        </w:rPr>
                      </w:r>
                    </w:del>
                  </w:sdtContent>
                </w:sdt>
              </w:ins>
            </w:sdtContent>
          </w:sdt>
        </w:p>
      </w:sdtContent>
    </w:sdt>
    <w:sdt>
      <w:sdtPr>
        <w:tag w:val="goog_rdk_285"/>
      </w:sdtPr>
      <w:sdtContent>
        <w:p w:rsidR="00000000" w:rsidDel="00000000" w:rsidP="00000000" w:rsidRDefault="00000000" w:rsidRPr="00000000" w14:paraId="00000065">
          <w:pPr>
            <w:pageBreakBefore w:val="0"/>
            <w:ind w:left="0" w:firstLine="0"/>
            <w:rPr>
              <w:ins w:author="Mohamed attya" w:id="5" w:date="2022-07-05T12:20:30Z"/>
              <w:del w:author="menna ahmed" w:id="6" w:date="2022-07-29T07:34:34Z"/>
              <w:b w:val="1"/>
              <w:sz w:val="32"/>
              <w:szCs w:val="32"/>
            </w:rPr>
            <w:pPrChange w:author="Mero Magdy" w:id="0" w:date="2022-07-17T22:15:36Z">
              <w:pPr>
                <w:pageBreakBefore w:val="0"/>
                <w:ind w:left="360"/>
              </w:pPr>
            </w:pPrChange>
          </w:pPr>
          <w:sdt>
            <w:sdtPr>
              <w:tag w:val="goog_rdk_283"/>
            </w:sdtPr>
            <w:sdtContent>
              <w:ins w:author="Mohamed attya" w:id="5" w:date="2022-07-05T12:20:30Z">
                <w:sdt>
                  <w:sdtPr>
                    <w:tag w:val="goog_rdk_284"/>
                  </w:sdtPr>
                  <w:sdtContent>
                    <w:del w:author="menna ahmed" w:id="6" w:date="2022-07-29T07:34:34Z">
                      <w:r w:rsidDel="00000000" w:rsidR="00000000" w:rsidRPr="00000000">
                        <w:rPr>
                          <w:rtl w:val="0"/>
                        </w:rPr>
                      </w:r>
                    </w:del>
                  </w:sdtContent>
                </w:sdt>
              </w:ins>
            </w:sdtContent>
          </w:sdt>
        </w:p>
      </w:sdtContent>
    </w:sdt>
    <w:sdt>
      <w:sdtPr>
        <w:tag w:val="goog_rdk_288"/>
      </w:sdtPr>
      <w:sdtContent>
        <w:p w:rsidR="00000000" w:rsidDel="00000000" w:rsidP="00000000" w:rsidRDefault="00000000" w:rsidRPr="00000000" w14:paraId="00000066">
          <w:pPr>
            <w:pageBreakBefore w:val="0"/>
            <w:ind w:left="0" w:firstLine="0"/>
            <w:rPr>
              <w:ins w:author="Mohamed attya" w:id="5" w:date="2022-07-05T12:20:30Z"/>
              <w:del w:author="menna ahmed" w:id="6" w:date="2022-07-29T07:34:34Z"/>
              <w:b w:val="1"/>
              <w:sz w:val="32"/>
              <w:szCs w:val="32"/>
            </w:rPr>
            <w:pPrChange w:author="Mero Magdy" w:id="0" w:date="2022-07-17T22:15:36Z">
              <w:pPr>
                <w:pageBreakBefore w:val="0"/>
                <w:ind w:left="360"/>
              </w:pPr>
            </w:pPrChange>
          </w:pPr>
          <w:sdt>
            <w:sdtPr>
              <w:tag w:val="goog_rdk_286"/>
            </w:sdtPr>
            <w:sdtContent>
              <w:ins w:author="Mohamed attya" w:id="5" w:date="2022-07-05T12:20:30Z">
                <w:sdt>
                  <w:sdtPr>
                    <w:tag w:val="goog_rdk_287"/>
                  </w:sdtPr>
                  <w:sdtContent>
                    <w:del w:author="menna ahmed" w:id="6" w:date="2022-07-29T07:34:34Z">
                      <w:r w:rsidDel="00000000" w:rsidR="00000000" w:rsidRPr="00000000">
                        <w:rPr>
                          <w:rtl w:val="0"/>
                        </w:rPr>
                      </w:r>
                    </w:del>
                  </w:sdtContent>
                </w:sdt>
              </w:ins>
            </w:sdtContent>
          </w:sdt>
        </w:p>
      </w:sdtContent>
    </w:sdt>
    <w:sdt>
      <w:sdtPr>
        <w:tag w:val="goog_rdk_291"/>
      </w:sdtPr>
      <w:sdtContent>
        <w:p w:rsidR="00000000" w:rsidDel="00000000" w:rsidP="00000000" w:rsidRDefault="00000000" w:rsidRPr="00000000" w14:paraId="00000067">
          <w:pPr>
            <w:pageBreakBefore w:val="0"/>
            <w:ind w:left="0" w:firstLine="0"/>
            <w:rPr>
              <w:ins w:author="Mohamed attya" w:id="5" w:date="2022-07-05T12:20:30Z"/>
              <w:del w:author="menna ahmed" w:id="6" w:date="2022-07-29T07:34:34Z"/>
              <w:b w:val="1"/>
              <w:sz w:val="32"/>
              <w:szCs w:val="32"/>
            </w:rPr>
            <w:pPrChange w:author="Mero Magdy" w:id="0" w:date="2022-07-17T22:15:36Z">
              <w:pPr>
                <w:pageBreakBefore w:val="0"/>
                <w:ind w:left="360"/>
              </w:pPr>
            </w:pPrChange>
          </w:pPr>
          <w:sdt>
            <w:sdtPr>
              <w:tag w:val="goog_rdk_289"/>
            </w:sdtPr>
            <w:sdtContent>
              <w:ins w:author="Mohamed attya" w:id="5" w:date="2022-07-05T12:20:30Z">
                <w:sdt>
                  <w:sdtPr>
                    <w:tag w:val="goog_rdk_290"/>
                  </w:sdtPr>
                  <w:sdtContent>
                    <w:del w:author="menna ahmed" w:id="6" w:date="2022-07-29T07:34:34Z">
                      <w:r w:rsidDel="00000000" w:rsidR="00000000" w:rsidRPr="00000000">
                        <w:rPr>
                          <w:rtl w:val="0"/>
                        </w:rPr>
                      </w:r>
                    </w:del>
                  </w:sdtContent>
                </w:sdt>
              </w:ins>
            </w:sdtContent>
          </w:sdt>
        </w:p>
      </w:sdtContent>
    </w:sdt>
    <w:sdt>
      <w:sdtPr>
        <w:tag w:val="goog_rdk_294"/>
      </w:sdtPr>
      <w:sdtContent>
        <w:p w:rsidR="00000000" w:rsidDel="00000000" w:rsidP="00000000" w:rsidRDefault="00000000" w:rsidRPr="00000000" w14:paraId="00000068">
          <w:pPr>
            <w:pageBreakBefore w:val="0"/>
            <w:ind w:left="0" w:firstLine="0"/>
            <w:rPr>
              <w:ins w:author="Mohamed attya" w:id="5" w:date="2022-07-05T12:20:30Z"/>
              <w:del w:author="menna ahmed" w:id="6" w:date="2022-07-29T07:34:34Z"/>
              <w:b w:val="1"/>
              <w:sz w:val="32"/>
              <w:szCs w:val="32"/>
            </w:rPr>
            <w:pPrChange w:author="Mero Magdy" w:id="0" w:date="2022-07-17T22:15:36Z">
              <w:pPr>
                <w:pageBreakBefore w:val="0"/>
                <w:ind w:left="360"/>
              </w:pPr>
            </w:pPrChange>
          </w:pPr>
          <w:sdt>
            <w:sdtPr>
              <w:tag w:val="goog_rdk_292"/>
            </w:sdtPr>
            <w:sdtContent>
              <w:ins w:author="Mohamed attya" w:id="5" w:date="2022-07-05T12:20:30Z">
                <w:sdt>
                  <w:sdtPr>
                    <w:tag w:val="goog_rdk_293"/>
                  </w:sdtPr>
                  <w:sdtContent>
                    <w:del w:author="menna ahmed" w:id="6" w:date="2022-07-29T07:34:34Z">
                      <w:r w:rsidDel="00000000" w:rsidR="00000000" w:rsidRPr="00000000">
                        <w:rPr>
                          <w:rtl w:val="0"/>
                        </w:rPr>
                      </w:r>
                    </w:del>
                  </w:sdtContent>
                </w:sdt>
              </w:ins>
            </w:sdtContent>
          </w:sdt>
        </w:p>
      </w:sdtContent>
    </w:sdt>
    <w:sdt>
      <w:sdtPr>
        <w:tag w:val="goog_rdk_297"/>
      </w:sdtPr>
      <w:sdtContent>
        <w:p w:rsidR="00000000" w:rsidDel="00000000" w:rsidP="00000000" w:rsidRDefault="00000000" w:rsidRPr="00000000" w14:paraId="00000069">
          <w:pPr>
            <w:pageBreakBefore w:val="0"/>
            <w:ind w:left="0" w:firstLine="0"/>
            <w:rPr>
              <w:ins w:author="Mohamed attya" w:id="5" w:date="2022-07-05T12:20:30Z"/>
              <w:del w:author="menna ahmed" w:id="6" w:date="2022-07-29T07:34:34Z"/>
              <w:b w:val="1"/>
              <w:sz w:val="32"/>
              <w:szCs w:val="32"/>
            </w:rPr>
            <w:pPrChange w:author="Mero Magdy" w:id="0" w:date="2022-07-17T22:15:36Z">
              <w:pPr>
                <w:pageBreakBefore w:val="0"/>
                <w:ind w:left="360"/>
              </w:pPr>
            </w:pPrChange>
          </w:pPr>
          <w:sdt>
            <w:sdtPr>
              <w:tag w:val="goog_rdk_295"/>
            </w:sdtPr>
            <w:sdtContent>
              <w:ins w:author="Mohamed attya" w:id="5" w:date="2022-07-05T12:20:30Z">
                <w:sdt>
                  <w:sdtPr>
                    <w:tag w:val="goog_rdk_296"/>
                  </w:sdtPr>
                  <w:sdtContent>
                    <w:del w:author="menna ahmed" w:id="6" w:date="2022-07-29T07:34:34Z">
                      <w:r w:rsidDel="00000000" w:rsidR="00000000" w:rsidRPr="00000000">
                        <w:rPr>
                          <w:rtl w:val="0"/>
                        </w:rPr>
                      </w:r>
                    </w:del>
                  </w:sdtContent>
                </w:sdt>
              </w:ins>
            </w:sdtContent>
          </w:sdt>
        </w:p>
      </w:sdtContent>
    </w:sdt>
    <w:sdt>
      <w:sdtPr>
        <w:tag w:val="goog_rdk_300"/>
      </w:sdtPr>
      <w:sdtContent>
        <w:p w:rsidR="00000000" w:rsidDel="00000000" w:rsidP="00000000" w:rsidRDefault="00000000" w:rsidRPr="00000000" w14:paraId="0000006A">
          <w:pPr>
            <w:pageBreakBefore w:val="0"/>
            <w:ind w:left="0" w:firstLine="0"/>
            <w:rPr>
              <w:ins w:author="Mohamed attya" w:id="5" w:date="2022-07-05T12:20:30Z"/>
              <w:del w:author="menna ahmed" w:id="6" w:date="2022-07-29T07:34:34Z"/>
              <w:b w:val="1"/>
              <w:sz w:val="32"/>
              <w:szCs w:val="32"/>
            </w:rPr>
            <w:pPrChange w:author="Mero Magdy" w:id="0" w:date="2022-07-17T22:15:36Z">
              <w:pPr>
                <w:pageBreakBefore w:val="0"/>
                <w:ind w:left="360"/>
              </w:pPr>
            </w:pPrChange>
          </w:pPr>
          <w:sdt>
            <w:sdtPr>
              <w:tag w:val="goog_rdk_298"/>
            </w:sdtPr>
            <w:sdtContent>
              <w:ins w:author="Mohamed attya" w:id="5" w:date="2022-07-05T12:20:30Z">
                <w:sdt>
                  <w:sdtPr>
                    <w:tag w:val="goog_rdk_299"/>
                  </w:sdtPr>
                  <w:sdtContent>
                    <w:del w:author="menna ahmed" w:id="6" w:date="2022-07-29T07:34:34Z">
                      <w:r w:rsidDel="00000000" w:rsidR="00000000" w:rsidRPr="00000000">
                        <w:rPr>
                          <w:rtl w:val="0"/>
                        </w:rPr>
                      </w:r>
                    </w:del>
                  </w:sdtContent>
                </w:sdt>
              </w:ins>
            </w:sdtContent>
          </w:sdt>
        </w:p>
      </w:sdtContent>
    </w:sdt>
    <w:sdt>
      <w:sdtPr>
        <w:tag w:val="goog_rdk_303"/>
      </w:sdtPr>
      <w:sdtContent>
        <w:p w:rsidR="00000000" w:rsidDel="00000000" w:rsidP="00000000" w:rsidRDefault="00000000" w:rsidRPr="00000000" w14:paraId="0000006B">
          <w:pPr>
            <w:pageBreakBefore w:val="0"/>
            <w:ind w:left="0" w:firstLine="0"/>
            <w:rPr>
              <w:ins w:author="Mohamed attya" w:id="5" w:date="2022-07-05T12:20:30Z"/>
              <w:del w:author="menna ahmed" w:id="6" w:date="2022-07-29T07:34:34Z"/>
              <w:b w:val="1"/>
              <w:sz w:val="32"/>
              <w:szCs w:val="32"/>
            </w:rPr>
            <w:pPrChange w:author="Mero Magdy" w:id="0" w:date="2022-07-17T22:15:36Z">
              <w:pPr>
                <w:pageBreakBefore w:val="0"/>
                <w:ind w:left="360"/>
              </w:pPr>
            </w:pPrChange>
          </w:pPr>
          <w:sdt>
            <w:sdtPr>
              <w:tag w:val="goog_rdk_301"/>
            </w:sdtPr>
            <w:sdtContent>
              <w:ins w:author="Mohamed attya" w:id="5" w:date="2022-07-05T12:20:30Z">
                <w:sdt>
                  <w:sdtPr>
                    <w:tag w:val="goog_rdk_302"/>
                  </w:sdtPr>
                  <w:sdtContent>
                    <w:del w:author="menna ahmed" w:id="6" w:date="2022-07-29T07:34:34Z">
                      <w:r w:rsidDel="00000000" w:rsidR="00000000" w:rsidRPr="00000000">
                        <w:rPr>
                          <w:rtl w:val="0"/>
                        </w:rPr>
                      </w:r>
                    </w:del>
                  </w:sdtContent>
                </w:sdt>
              </w:ins>
            </w:sdtContent>
          </w:sdt>
        </w:p>
      </w:sdtContent>
    </w:sdt>
    <w:sdt>
      <w:sdtPr>
        <w:tag w:val="goog_rdk_306"/>
      </w:sdtPr>
      <w:sdtContent>
        <w:p w:rsidR="00000000" w:rsidDel="00000000" w:rsidP="00000000" w:rsidRDefault="00000000" w:rsidRPr="00000000" w14:paraId="0000006C">
          <w:pPr>
            <w:pageBreakBefore w:val="0"/>
            <w:ind w:left="0" w:firstLine="0"/>
            <w:rPr>
              <w:ins w:author="Mohamed attya" w:id="5" w:date="2022-07-05T12:20:30Z"/>
              <w:del w:author="menna ahmed" w:id="6" w:date="2022-07-29T07:34:34Z"/>
              <w:b w:val="1"/>
              <w:sz w:val="32"/>
              <w:szCs w:val="32"/>
            </w:rPr>
            <w:pPrChange w:author="Mero Magdy" w:id="0" w:date="2022-07-17T22:15:36Z">
              <w:pPr>
                <w:pageBreakBefore w:val="0"/>
                <w:ind w:left="360"/>
              </w:pPr>
            </w:pPrChange>
          </w:pPr>
          <w:sdt>
            <w:sdtPr>
              <w:tag w:val="goog_rdk_304"/>
            </w:sdtPr>
            <w:sdtContent>
              <w:ins w:author="Mohamed attya" w:id="5" w:date="2022-07-05T12:20:30Z">
                <w:sdt>
                  <w:sdtPr>
                    <w:tag w:val="goog_rdk_305"/>
                  </w:sdtPr>
                  <w:sdtContent>
                    <w:del w:author="menna ahmed" w:id="6" w:date="2022-07-29T07:34:34Z">
                      <w:r w:rsidDel="00000000" w:rsidR="00000000" w:rsidRPr="00000000">
                        <w:rPr>
                          <w:rtl w:val="0"/>
                        </w:rPr>
                      </w:r>
                    </w:del>
                  </w:sdtContent>
                </w:sdt>
              </w:ins>
            </w:sdtContent>
          </w:sdt>
        </w:p>
      </w:sdtContent>
    </w:sdt>
    <w:sdt>
      <w:sdtPr>
        <w:tag w:val="goog_rdk_309"/>
      </w:sdtPr>
      <w:sdtContent>
        <w:p w:rsidR="00000000" w:rsidDel="00000000" w:rsidP="00000000" w:rsidRDefault="00000000" w:rsidRPr="00000000" w14:paraId="0000006D">
          <w:pPr>
            <w:pageBreakBefore w:val="0"/>
            <w:ind w:left="0" w:firstLine="0"/>
            <w:rPr>
              <w:ins w:author="Mohamed attya" w:id="5" w:date="2022-07-05T12:20:30Z"/>
              <w:del w:author="menna ahmed" w:id="6" w:date="2022-07-29T07:34:34Z"/>
              <w:b w:val="1"/>
              <w:sz w:val="32"/>
              <w:szCs w:val="32"/>
            </w:rPr>
            <w:pPrChange w:author="Mero Magdy" w:id="0" w:date="2022-07-17T22:15:36Z">
              <w:pPr>
                <w:pageBreakBefore w:val="0"/>
                <w:ind w:left="360"/>
              </w:pPr>
            </w:pPrChange>
          </w:pPr>
          <w:sdt>
            <w:sdtPr>
              <w:tag w:val="goog_rdk_307"/>
            </w:sdtPr>
            <w:sdtContent>
              <w:ins w:author="Mohamed attya" w:id="5" w:date="2022-07-05T12:20:30Z">
                <w:sdt>
                  <w:sdtPr>
                    <w:tag w:val="goog_rdk_308"/>
                  </w:sdtPr>
                  <w:sdtContent>
                    <w:del w:author="menna ahmed" w:id="6" w:date="2022-07-29T07:34:34Z">
                      <w:r w:rsidDel="00000000" w:rsidR="00000000" w:rsidRPr="00000000">
                        <w:rPr>
                          <w:rtl w:val="0"/>
                        </w:rPr>
                      </w:r>
                    </w:del>
                  </w:sdtContent>
                </w:sdt>
              </w:ins>
            </w:sdtContent>
          </w:sdt>
        </w:p>
      </w:sdtContent>
    </w:sdt>
    <w:sdt>
      <w:sdtPr>
        <w:tag w:val="goog_rdk_312"/>
      </w:sdtPr>
      <w:sdtContent>
        <w:p w:rsidR="00000000" w:rsidDel="00000000" w:rsidP="00000000" w:rsidRDefault="00000000" w:rsidRPr="00000000" w14:paraId="0000006E">
          <w:pPr>
            <w:pageBreakBefore w:val="0"/>
            <w:ind w:left="0" w:firstLine="0"/>
            <w:rPr>
              <w:ins w:author="Mohamed attya" w:id="5" w:date="2022-07-05T12:20:30Z"/>
              <w:del w:author="menna ahmed" w:id="6" w:date="2022-07-29T07:34:34Z"/>
              <w:b w:val="1"/>
              <w:sz w:val="32"/>
              <w:szCs w:val="32"/>
            </w:rPr>
            <w:pPrChange w:author="Mero Magdy" w:id="0" w:date="2022-07-17T22:15:36Z">
              <w:pPr>
                <w:pageBreakBefore w:val="0"/>
                <w:ind w:left="360"/>
              </w:pPr>
            </w:pPrChange>
          </w:pPr>
          <w:sdt>
            <w:sdtPr>
              <w:tag w:val="goog_rdk_310"/>
            </w:sdtPr>
            <w:sdtContent>
              <w:ins w:author="Mohamed attya" w:id="5" w:date="2022-07-05T12:20:30Z">
                <w:sdt>
                  <w:sdtPr>
                    <w:tag w:val="goog_rdk_311"/>
                  </w:sdtPr>
                  <w:sdtContent>
                    <w:del w:author="menna ahmed" w:id="6" w:date="2022-07-29T07:34:34Z">
                      <w:r w:rsidDel="00000000" w:rsidR="00000000" w:rsidRPr="00000000">
                        <w:rPr>
                          <w:rtl w:val="0"/>
                        </w:rPr>
                      </w:r>
                    </w:del>
                  </w:sdtContent>
                </w:sdt>
              </w:ins>
            </w:sdtContent>
          </w:sdt>
        </w:p>
      </w:sdtContent>
    </w:sdt>
    <w:sdt>
      <w:sdtPr>
        <w:tag w:val="goog_rdk_315"/>
      </w:sdtPr>
      <w:sdtContent>
        <w:p w:rsidR="00000000" w:rsidDel="00000000" w:rsidP="00000000" w:rsidRDefault="00000000" w:rsidRPr="00000000" w14:paraId="0000006F">
          <w:pPr>
            <w:pageBreakBefore w:val="0"/>
            <w:ind w:left="0" w:firstLine="0"/>
            <w:rPr>
              <w:ins w:author="Mohamed attya" w:id="5" w:date="2022-07-05T12:20:30Z"/>
              <w:del w:author="menna ahmed" w:id="6" w:date="2022-07-29T07:34:34Z"/>
              <w:b w:val="1"/>
              <w:sz w:val="32"/>
              <w:szCs w:val="32"/>
            </w:rPr>
            <w:pPrChange w:author="Mero Magdy" w:id="0" w:date="2022-07-17T22:15:36Z">
              <w:pPr>
                <w:pageBreakBefore w:val="0"/>
                <w:ind w:left="360"/>
              </w:pPr>
            </w:pPrChange>
          </w:pPr>
          <w:sdt>
            <w:sdtPr>
              <w:tag w:val="goog_rdk_313"/>
            </w:sdtPr>
            <w:sdtContent>
              <w:ins w:author="Mohamed attya" w:id="5" w:date="2022-07-05T12:20:30Z">
                <w:sdt>
                  <w:sdtPr>
                    <w:tag w:val="goog_rdk_314"/>
                  </w:sdtPr>
                  <w:sdtContent>
                    <w:del w:author="menna ahmed" w:id="6" w:date="2022-07-29T07:34:34Z">
                      <w:r w:rsidDel="00000000" w:rsidR="00000000" w:rsidRPr="00000000">
                        <w:rPr>
                          <w:rtl w:val="0"/>
                        </w:rPr>
                      </w:r>
                    </w:del>
                  </w:sdtContent>
                </w:sdt>
              </w:ins>
            </w:sdtContent>
          </w:sdt>
        </w:p>
      </w:sdtContent>
    </w:sdt>
    <w:sdt>
      <w:sdtPr>
        <w:tag w:val="goog_rdk_318"/>
      </w:sdtPr>
      <w:sdtContent>
        <w:p w:rsidR="00000000" w:rsidDel="00000000" w:rsidP="00000000" w:rsidRDefault="00000000" w:rsidRPr="00000000" w14:paraId="00000070">
          <w:pPr>
            <w:pageBreakBefore w:val="0"/>
            <w:ind w:left="0" w:firstLine="0"/>
            <w:rPr>
              <w:ins w:author="Mohamed attya" w:id="5" w:date="2022-07-05T12:20:30Z"/>
              <w:del w:author="menna ahmed" w:id="6" w:date="2022-07-29T07:34:34Z"/>
              <w:b w:val="1"/>
              <w:sz w:val="32"/>
              <w:szCs w:val="32"/>
            </w:rPr>
            <w:pPrChange w:author="Mero Magdy" w:id="0" w:date="2022-07-17T22:15:36Z">
              <w:pPr>
                <w:pageBreakBefore w:val="0"/>
                <w:ind w:left="360"/>
              </w:pPr>
            </w:pPrChange>
          </w:pPr>
          <w:sdt>
            <w:sdtPr>
              <w:tag w:val="goog_rdk_316"/>
            </w:sdtPr>
            <w:sdtContent>
              <w:ins w:author="Mohamed attya" w:id="5" w:date="2022-07-05T12:20:30Z">
                <w:sdt>
                  <w:sdtPr>
                    <w:tag w:val="goog_rdk_317"/>
                  </w:sdtPr>
                  <w:sdtContent>
                    <w:del w:author="menna ahmed" w:id="6" w:date="2022-07-29T07:34:34Z">
                      <w:r w:rsidDel="00000000" w:rsidR="00000000" w:rsidRPr="00000000">
                        <w:rPr>
                          <w:rtl w:val="0"/>
                        </w:rPr>
                      </w:r>
                    </w:del>
                  </w:sdtContent>
                </w:sdt>
              </w:ins>
            </w:sdtContent>
          </w:sdt>
        </w:p>
      </w:sdtContent>
    </w:sdt>
    <w:sdt>
      <w:sdtPr>
        <w:tag w:val="goog_rdk_321"/>
      </w:sdtPr>
      <w:sdtContent>
        <w:p w:rsidR="00000000" w:rsidDel="00000000" w:rsidP="00000000" w:rsidRDefault="00000000" w:rsidRPr="00000000" w14:paraId="00000071">
          <w:pPr>
            <w:pageBreakBefore w:val="0"/>
            <w:ind w:left="0" w:firstLine="0"/>
            <w:rPr>
              <w:ins w:author="Mohamed attya" w:id="5" w:date="2022-07-05T12:20:30Z"/>
              <w:del w:author="menna ahmed" w:id="6" w:date="2022-07-29T07:34:34Z"/>
              <w:b w:val="1"/>
              <w:sz w:val="32"/>
              <w:szCs w:val="32"/>
            </w:rPr>
            <w:pPrChange w:author="Mero Magdy" w:id="0" w:date="2022-07-17T22:15:36Z">
              <w:pPr>
                <w:pageBreakBefore w:val="0"/>
                <w:ind w:left="360"/>
              </w:pPr>
            </w:pPrChange>
          </w:pPr>
          <w:sdt>
            <w:sdtPr>
              <w:tag w:val="goog_rdk_319"/>
            </w:sdtPr>
            <w:sdtContent>
              <w:ins w:author="Mohamed attya" w:id="5" w:date="2022-07-05T12:20:30Z">
                <w:sdt>
                  <w:sdtPr>
                    <w:tag w:val="goog_rdk_320"/>
                  </w:sdtPr>
                  <w:sdtContent>
                    <w:del w:author="menna ahmed" w:id="6" w:date="2022-07-29T07:34:34Z">
                      <w:r w:rsidDel="00000000" w:rsidR="00000000" w:rsidRPr="00000000">
                        <w:rPr>
                          <w:rtl w:val="0"/>
                        </w:rPr>
                      </w:r>
                    </w:del>
                  </w:sdtContent>
                </w:sdt>
              </w:ins>
            </w:sdtContent>
          </w:sdt>
        </w:p>
      </w:sdtContent>
    </w:sdt>
    <w:sdt>
      <w:sdtPr>
        <w:tag w:val="goog_rdk_324"/>
      </w:sdtPr>
      <w:sdtContent>
        <w:p w:rsidR="00000000" w:rsidDel="00000000" w:rsidP="00000000" w:rsidRDefault="00000000" w:rsidRPr="00000000" w14:paraId="00000072">
          <w:pPr>
            <w:pageBreakBefore w:val="0"/>
            <w:ind w:left="0" w:firstLine="0"/>
            <w:rPr>
              <w:ins w:author="Mohamed attya" w:id="5" w:date="2022-07-05T12:20:30Z"/>
              <w:del w:author="menna ahmed" w:id="6" w:date="2022-07-29T07:34:34Z"/>
              <w:b w:val="1"/>
              <w:sz w:val="32"/>
              <w:szCs w:val="32"/>
            </w:rPr>
            <w:pPrChange w:author="Mero Magdy" w:id="0" w:date="2022-07-17T22:15:36Z">
              <w:pPr>
                <w:pageBreakBefore w:val="0"/>
                <w:ind w:left="360"/>
              </w:pPr>
            </w:pPrChange>
          </w:pPr>
          <w:sdt>
            <w:sdtPr>
              <w:tag w:val="goog_rdk_322"/>
            </w:sdtPr>
            <w:sdtContent>
              <w:ins w:author="Mohamed attya" w:id="5" w:date="2022-07-05T12:20:30Z">
                <w:sdt>
                  <w:sdtPr>
                    <w:tag w:val="goog_rdk_323"/>
                  </w:sdtPr>
                  <w:sdtContent>
                    <w:del w:author="menna ahmed" w:id="6" w:date="2022-07-29T07:34:34Z">
                      <w:r w:rsidDel="00000000" w:rsidR="00000000" w:rsidRPr="00000000">
                        <w:rPr>
                          <w:rtl w:val="0"/>
                        </w:rPr>
                      </w:r>
                    </w:del>
                  </w:sdtContent>
                </w:sdt>
              </w:ins>
            </w:sdtContent>
          </w:sdt>
        </w:p>
      </w:sdtContent>
    </w:sdt>
    <w:sdt>
      <w:sdtPr>
        <w:tag w:val="goog_rdk_327"/>
      </w:sdtPr>
      <w:sdtContent>
        <w:p w:rsidR="00000000" w:rsidDel="00000000" w:rsidP="00000000" w:rsidRDefault="00000000" w:rsidRPr="00000000" w14:paraId="00000073">
          <w:pPr>
            <w:pageBreakBefore w:val="0"/>
            <w:ind w:left="0" w:firstLine="0"/>
            <w:rPr>
              <w:ins w:author="Mohamed attya" w:id="5" w:date="2022-07-05T12:20:30Z"/>
              <w:del w:author="menna ahmed" w:id="6" w:date="2022-07-29T07:34:34Z"/>
              <w:b w:val="1"/>
              <w:sz w:val="32"/>
              <w:szCs w:val="32"/>
            </w:rPr>
            <w:pPrChange w:author="Mero Magdy" w:id="0" w:date="2022-07-17T22:15:36Z">
              <w:pPr>
                <w:pageBreakBefore w:val="0"/>
                <w:ind w:left="360"/>
              </w:pPr>
            </w:pPrChange>
          </w:pPr>
          <w:sdt>
            <w:sdtPr>
              <w:tag w:val="goog_rdk_325"/>
            </w:sdtPr>
            <w:sdtContent>
              <w:ins w:author="Mohamed attya" w:id="5" w:date="2022-07-05T12:20:30Z">
                <w:sdt>
                  <w:sdtPr>
                    <w:tag w:val="goog_rdk_326"/>
                  </w:sdtPr>
                  <w:sdtContent>
                    <w:del w:author="menna ahmed" w:id="6" w:date="2022-07-29T07:34:34Z">
                      <w:r w:rsidDel="00000000" w:rsidR="00000000" w:rsidRPr="00000000">
                        <w:rPr>
                          <w:rtl w:val="0"/>
                        </w:rPr>
                      </w:r>
                    </w:del>
                  </w:sdtContent>
                </w:sdt>
              </w:ins>
            </w:sdtContent>
          </w:sdt>
        </w:p>
      </w:sdtContent>
    </w:sdt>
    <w:sdt>
      <w:sdtPr>
        <w:tag w:val="goog_rdk_330"/>
      </w:sdtPr>
      <w:sdtContent>
        <w:p w:rsidR="00000000" w:rsidDel="00000000" w:rsidP="00000000" w:rsidRDefault="00000000" w:rsidRPr="00000000" w14:paraId="00000074">
          <w:pPr>
            <w:pageBreakBefore w:val="0"/>
            <w:ind w:left="0" w:firstLine="0"/>
            <w:rPr>
              <w:ins w:author="Mohamed attya" w:id="5" w:date="2022-07-05T12:20:30Z"/>
              <w:del w:author="menna ahmed" w:id="6" w:date="2022-07-29T07:34:34Z"/>
              <w:b w:val="1"/>
              <w:sz w:val="32"/>
              <w:szCs w:val="32"/>
            </w:rPr>
            <w:pPrChange w:author="Mero Magdy" w:id="0" w:date="2022-07-17T22:15:36Z">
              <w:pPr>
                <w:pageBreakBefore w:val="0"/>
                <w:ind w:left="360"/>
              </w:pPr>
            </w:pPrChange>
          </w:pPr>
          <w:sdt>
            <w:sdtPr>
              <w:tag w:val="goog_rdk_328"/>
            </w:sdtPr>
            <w:sdtContent>
              <w:ins w:author="Mohamed attya" w:id="5" w:date="2022-07-05T12:20:30Z">
                <w:sdt>
                  <w:sdtPr>
                    <w:tag w:val="goog_rdk_329"/>
                  </w:sdtPr>
                  <w:sdtContent>
                    <w:del w:author="menna ahmed" w:id="6" w:date="2022-07-29T07:34:34Z">
                      <w:r w:rsidDel="00000000" w:rsidR="00000000" w:rsidRPr="00000000">
                        <w:rPr>
                          <w:rtl w:val="0"/>
                        </w:rPr>
                      </w:r>
                    </w:del>
                  </w:sdtContent>
                </w:sdt>
              </w:ins>
            </w:sdtContent>
          </w:sdt>
        </w:p>
      </w:sdtContent>
    </w:sdt>
    <w:sdt>
      <w:sdtPr>
        <w:tag w:val="goog_rdk_333"/>
      </w:sdtPr>
      <w:sdtContent>
        <w:p w:rsidR="00000000" w:rsidDel="00000000" w:rsidP="00000000" w:rsidRDefault="00000000" w:rsidRPr="00000000" w14:paraId="00000075">
          <w:pPr>
            <w:pageBreakBefore w:val="0"/>
            <w:ind w:left="0" w:firstLine="0"/>
            <w:rPr>
              <w:ins w:author="Mohamed attya" w:id="5" w:date="2022-07-05T12:20:30Z"/>
              <w:del w:author="menna ahmed" w:id="6" w:date="2022-07-29T07:34:34Z"/>
              <w:b w:val="1"/>
              <w:sz w:val="32"/>
              <w:szCs w:val="32"/>
            </w:rPr>
            <w:pPrChange w:author="Mero Magdy" w:id="0" w:date="2022-07-17T22:15:36Z">
              <w:pPr>
                <w:pageBreakBefore w:val="0"/>
                <w:ind w:left="360"/>
              </w:pPr>
            </w:pPrChange>
          </w:pPr>
          <w:sdt>
            <w:sdtPr>
              <w:tag w:val="goog_rdk_331"/>
            </w:sdtPr>
            <w:sdtContent>
              <w:ins w:author="Mohamed attya" w:id="5" w:date="2022-07-05T12:20:30Z">
                <w:sdt>
                  <w:sdtPr>
                    <w:tag w:val="goog_rdk_332"/>
                  </w:sdtPr>
                  <w:sdtContent>
                    <w:del w:author="menna ahmed" w:id="6" w:date="2022-07-29T07:34:34Z">
                      <w:r w:rsidDel="00000000" w:rsidR="00000000" w:rsidRPr="00000000">
                        <w:rPr>
                          <w:rtl w:val="0"/>
                        </w:rPr>
                      </w:r>
                    </w:del>
                  </w:sdtContent>
                </w:sdt>
              </w:ins>
            </w:sdtContent>
          </w:sdt>
        </w:p>
      </w:sdtContent>
    </w:sdt>
    <w:sdt>
      <w:sdtPr>
        <w:tag w:val="goog_rdk_336"/>
      </w:sdtPr>
      <w:sdtContent>
        <w:p w:rsidR="00000000" w:rsidDel="00000000" w:rsidP="00000000" w:rsidRDefault="00000000" w:rsidRPr="00000000" w14:paraId="00000076">
          <w:pPr>
            <w:pageBreakBefore w:val="0"/>
            <w:ind w:left="0" w:firstLine="0"/>
            <w:rPr>
              <w:ins w:author="Mohamed attya" w:id="5" w:date="2022-07-05T12:20:30Z"/>
              <w:del w:author="menna ahmed" w:id="6" w:date="2022-07-29T07:34:34Z"/>
              <w:b w:val="1"/>
              <w:sz w:val="32"/>
              <w:szCs w:val="32"/>
            </w:rPr>
            <w:pPrChange w:author="Mero Magdy" w:id="0" w:date="2022-07-17T22:15:36Z">
              <w:pPr>
                <w:pageBreakBefore w:val="0"/>
                <w:ind w:left="360"/>
              </w:pPr>
            </w:pPrChange>
          </w:pPr>
          <w:sdt>
            <w:sdtPr>
              <w:tag w:val="goog_rdk_334"/>
            </w:sdtPr>
            <w:sdtContent>
              <w:ins w:author="Mohamed attya" w:id="5" w:date="2022-07-05T12:20:30Z">
                <w:sdt>
                  <w:sdtPr>
                    <w:tag w:val="goog_rdk_335"/>
                  </w:sdtPr>
                  <w:sdtContent>
                    <w:del w:author="menna ahmed" w:id="6" w:date="2022-07-29T07:34:34Z">
                      <w:r w:rsidDel="00000000" w:rsidR="00000000" w:rsidRPr="00000000">
                        <w:rPr>
                          <w:rtl w:val="0"/>
                        </w:rPr>
                      </w:r>
                    </w:del>
                  </w:sdtContent>
                </w:sdt>
              </w:ins>
            </w:sdtContent>
          </w:sdt>
        </w:p>
      </w:sdtContent>
    </w:sdt>
    <w:sdt>
      <w:sdtPr>
        <w:tag w:val="goog_rdk_339"/>
      </w:sdtPr>
      <w:sdtContent>
        <w:p w:rsidR="00000000" w:rsidDel="00000000" w:rsidP="00000000" w:rsidRDefault="00000000" w:rsidRPr="00000000" w14:paraId="00000077">
          <w:pPr>
            <w:pageBreakBefore w:val="0"/>
            <w:ind w:left="0" w:firstLine="0"/>
            <w:rPr>
              <w:ins w:author="Mohamed attya" w:id="5" w:date="2022-07-05T12:20:30Z"/>
              <w:del w:author="menna ahmed" w:id="6" w:date="2022-07-29T07:34:34Z"/>
              <w:b w:val="1"/>
              <w:sz w:val="32"/>
              <w:szCs w:val="32"/>
            </w:rPr>
            <w:pPrChange w:author="Mero Magdy" w:id="0" w:date="2022-07-17T22:15:36Z">
              <w:pPr>
                <w:pageBreakBefore w:val="0"/>
                <w:ind w:left="360"/>
              </w:pPr>
            </w:pPrChange>
          </w:pPr>
          <w:sdt>
            <w:sdtPr>
              <w:tag w:val="goog_rdk_337"/>
            </w:sdtPr>
            <w:sdtContent>
              <w:ins w:author="Mohamed attya" w:id="5" w:date="2022-07-05T12:20:30Z">
                <w:sdt>
                  <w:sdtPr>
                    <w:tag w:val="goog_rdk_338"/>
                  </w:sdtPr>
                  <w:sdtContent>
                    <w:del w:author="menna ahmed" w:id="6" w:date="2022-07-29T07:34:34Z">
                      <w:r w:rsidDel="00000000" w:rsidR="00000000" w:rsidRPr="00000000">
                        <w:rPr>
                          <w:rtl w:val="0"/>
                        </w:rPr>
                      </w:r>
                    </w:del>
                  </w:sdtContent>
                </w:sdt>
              </w:ins>
            </w:sdtContent>
          </w:sdt>
        </w:p>
      </w:sdtContent>
    </w:sdt>
    <w:sdt>
      <w:sdtPr>
        <w:tag w:val="goog_rdk_342"/>
      </w:sdtPr>
      <w:sdtContent>
        <w:p w:rsidR="00000000" w:rsidDel="00000000" w:rsidP="00000000" w:rsidRDefault="00000000" w:rsidRPr="00000000" w14:paraId="00000078">
          <w:pPr>
            <w:pageBreakBefore w:val="0"/>
            <w:ind w:left="0" w:firstLine="0"/>
            <w:rPr>
              <w:ins w:author="Mohamed attya" w:id="5" w:date="2022-07-05T12:20:30Z"/>
              <w:del w:author="menna ahmed" w:id="6" w:date="2022-07-29T07:34:34Z"/>
              <w:b w:val="1"/>
              <w:sz w:val="32"/>
              <w:szCs w:val="32"/>
            </w:rPr>
            <w:pPrChange w:author="Mero Magdy" w:id="0" w:date="2022-07-17T22:15:36Z">
              <w:pPr>
                <w:pageBreakBefore w:val="0"/>
                <w:ind w:left="360"/>
              </w:pPr>
            </w:pPrChange>
          </w:pPr>
          <w:sdt>
            <w:sdtPr>
              <w:tag w:val="goog_rdk_340"/>
            </w:sdtPr>
            <w:sdtContent>
              <w:ins w:author="Mohamed attya" w:id="5" w:date="2022-07-05T12:20:30Z">
                <w:sdt>
                  <w:sdtPr>
                    <w:tag w:val="goog_rdk_341"/>
                  </w:sdtPr>
                  <w:sdtContent>
                    <w:del w:author="menna ahmed" w:id="6" w:date="2022-07-29T07:34:34Z">
                      <w:r w:rsidDel="00000000" w:rsidR="00000000" w:rsidRPr="00000000">
                        <w:rPr>
                          <w:rtl w:val="0"/>
                        </w:rPr>
                      </w:r>
                    </w:del>
                  </w:sdtContent>
                </w:sdt>
              </w:ins>
            </w:sdtContent>
          </w:sdt>
        </w:p>
      </w:sdtContent>
    </w:sdt>
    <w:sdt>
      <w:sdtPr>
        <w:tag w:val="goog_rdk_345"/>
      </w:sdtPr>
      <w:sdtContent>
        <w:p w:rsidR="00000000" w:rsidDel="00000000" w:rsidP="00000000" w:rsidRDefault="00000000" w:rsidRPr="00000000" w14:paraId="00000079">
          <w:pPr>
            <w:pageBreakBefore w:val="0"/>
            <w:ind w:left="0" w:firstLine="0"/>
            <w:rPr>
              <w:ins w:author="Mohamed attya" w:id="5" w:date="2022-07-05T12:20:30Z"/>
              <w:del w:author="menna ahmed" w:id="6" w:date="2022-07-29T07:34:34Z"/>
              <w:b w:val="1"/>
              <w:sz w:val="32"/>
              <w:szCs w:val="32"/>
            </w:rPr>
            <w:pPrChange w:author="Mero Magdy" w:id="0" w:date="2022-07-17T22:15:36Z">
              <w:pPr>
                <w:pageBreakBefore w:val="0"/>
                <w:ind w:left="360"/>
              </w:pPr>
            </w:pPrChange>
          </w:pPr>
          <w:sdt>
            <w:sdtPr>
              <w:tag w:val="goog_rdk_343"/>
            </w:sdtPr>
            <w:sdtContent>
              <w:ins w:author="Mohamed attya" w:id="5" w:date="2022-07-05T12:20:30Z">
                <w:sdt>
                  <w:sdtPr>
                    <w:tag w:val="goog_rdk_344"/>
                  </w:sdtPr>
                  <w:sdtContent>
                    <w:del w:author="menna ahmed" w:id="6" w:date="2022-07-29T07:34:34Z">
                      <w:r w:rsidDel="00000000" w:rsidR="00000000" w:rsidRPr="00000000">
                        <w:rPr>
                          <w:rtl w:val="0"/>
                        </w:rPr>
                      </w:r>
                    </w:del>
                  </w:sdtContent>
                </w:sdt>
              </w:ins>
            </w:sdtContent>
          </w:sdt>
        </w:p>
      </w:sdtContent>
    </w:sdt>
    <w:sdt>
      <w:sdtPr>
        <w:tag w:val="goog_rdk_348"/>
      </w:sdtPr>
      <w:sdtContent>
        <w:p w:rsidR="00000000" w:rsidDel="00000000" w:rsidP="00000000" w:rsidRDefault="00000000" w:rsidRPr="00000000" w14:paraId="0000007A">
          <w:pPr>
            <w:pageBreakBefore w:val="0"/>
            <w:ind w:left="0" w:firstLine="0"/>
            <w:rPr>
              <w:ins w:author="Mohamed attya" w:id="5" w:date="2022-07-05T12:20:30Z"/>
              <w:del w:author="menna ahmed" w:id="6" w:date="2022-07-29T07:34:34Z"/>
              <w:b w:val="1"/>
              <w:sz w:val="32"/>
              <w:szCs w:val="32"/>
            </w:rPr>
            <w:pPrChange w:author="Mero Magdy" w:id="0" w:date="2022-07-17T22:15:36Z">
              <w:pPr>
                <w:pageBreakBefore w:val="0"/>
                <w:ind w:left="360"/>
              </w:pPr>
            </w:pPrChange>
          </w:pPr>
          <w:sdt>
            <w:sdtPr>
              <w:tag w:val="goog_rdk_346"/>
            </w:sdtPr>
            <w:sdtContent>
              <w:ins w:author="Mohamed attya" w:id="5" w:date="2022-07-05T12:20:30Z">
                <w:sdt>
                  <w:sdtPr>
                    <w:tag w:val="goog_rdk_347"/>
                  </w:sdtPr>
                  <w:sdtContent>
                    <w:del w:author="menna ahmed" w:id="6" w:date="2022-07-29T07:34:34Z">
                      <w:r w:rsidDel="00000000" w:rsidR="00000000" w:rsidRPr="00000000">
                        <w:rPr>
                          <w:rtl w:val="0"/>
                        </w:rPr>
                      </w:r>
                    </w:del>
                  </w:sdtContent>
                </w:sdt>
              </w:ins>
            </w:sdtContent>
          </w:sdt>
        </w:p>
      </w:sdtContent>
    </w:sdt>
    <w:sdt>
      <w:sdtPr>
        <w:tag w:val="goog_rdk_351"/>
      </w:sdtPr>
      <w:sdtContent>
        <w:p w:rsidR="00000000" w:rsidDel="00000000" w:rsidP="00000000" w:rsidRDefault="00000000" w:rsidRPr="00000000" w14:paraId="0000007B">
          <w:pPr>
            <w:pageBreakBefore w:val="0"/>
            <w:ind w:left="0" w:firstLine="0"/>
            <w:rPr>
              <w:ins w:author="Mohamed attya" w:id="5" w:date="2022-07-05T12:20:30Z"/>
              <w:del w:author="menna ahmed" w:id="6" w:date="2022-07-29T07:34:34Z"/>
              <w:b w:val="1"/>
              <w:sz w:val="32"/>
              <w:szCs w:val="32"/>
            </w:rPr>
            <w:pPrChange w:author="Mero Magdy" w:id="0" w:date="2022-07-17T22:15:36Z">
              <w:pPr>
                <w:pageBreakBefore w:val="0"/>
                <w:ind w:left="360"/>
              </w:pPr>
            </w:pPrChange>
          </w:pPr>
          <w:sdt>
            <w:sdtPr>
              <w:tag w:val="goog_rdk_349"/>
            </w:sdtPr>
            <w:sdtContent>
              <w:ins w:author="Mohamed attya" w:id="5" w:date="2022-07-05T12:20:30Z">
                <w:sdt>
                  <w:sdtPr>
                    <w:tag w:val="goog_rdk_350"/>
                  </w:sdtPr>
                  <w:sdtContent>
                    <w:del w:author="menna ahmed" w:id="6" w:date="2022-07-29T07:34:34Z">
                      <w:r w:rsidDel="00000000" w:rsidR="00000000" w:rsidRPr="00000000">
                        <w:rPr>
                          <w:rtl w:val="0"/>
                        </w:rPr>
                      </w:r>
                    </w:del>
                  </w:sdtContent>
                </w:sdt>
              </w:ins>
            </w:sdtContent>
          </w:sdt>
        </w:p>
      </w:sdtContent>
    </w:sdt>
    <w:sdt>
      <w:sdtPr>
        <w:tag w:val="goog_rdk_354"/>
      </w:sdtPr>
      <w:sdtContent>
        <w:p w:rsidR="00000000" w:rsidDel="00000000" w:rsidP="00000000" w:rsidRDefault="00000000" w:rsidRPr="00000000" w14:paraId="0000007C">
          <w:pPr>
            <w:pageBreakBefore w:val="0"/>
            <w:ind w:left="0" w:firstLine="0"/>
            <w:rPr>
              <w:ins w:author="Mohamed attya" w:id="5" w:date="2022-07-05T12:20:30Z"/>
              <w:del w:author="menna ahmed" w:id="6" w:date="2022-07-29T07:34:34Z"/>
              <w:b w:val="1"/>
              <w:sz w:val="32"/>
              <w:szCs w:val="32"/>
            </w:rPr>
            <w:pPrChange w:author="Mero Magdy" w:id="0" w:date="2022-07-17T22:15:36Z">
              <w:pPr>
                <w:pageBreakBefore w:val="0"/>
                <w:ind w:left="360"/>
              </w:pPr>
            </w:pPrChange>
          </w:pPr>
          <w:sdt>
            <w:sdtPr>
              <w:tag w:val="goog_rdk_352"/>
            </w:sdtPr>
            <w:sdtContent>
              <w:ins w:author="Mohamed attya" w:id="5" w:date="2022-07-05T12:20:30Z">
                <w:sdt>
                  <w:sdtPr>
                    <w:tag w:val="goog_rdk_353"/>
                  </w:sdtPr>
                  <w:sdtContent>
                    <w:del w:author="menna ahmed" w:id="6" w:date="2022-07-29T07:34:34Z">
                      <w:r w:rsidDel="00000000" w:rsidR="00000000" w:rsidRPr="00000000">
                        <w:rPr>
                          <w:rtl w:val="0"/>
                        </w:rPr>
                      </w:r>
                    </w:del>
                  </w:sdtContent>
                </w:sdt>
              </w:ins>
            </w:sdtContent>
          </w:sdt>
        </w:p>
      </w:sdtContent>
    </w:sdt>
    <w:sdt>
      <w:sdtPr>
        <w:tag w:val="goog_rdk_357"/>
      </w:sdtPr>
      <w:sdtContent>
        <w:p w:rsidR="00000000" w:rsidDel="00000000" w:rsidP="00000000" w:rsidRDefault="00000000" w:rsidRPr="00000000" w14:paraId="0000007D">
          <w:pPr>
            <w:pageBreakBefore w:val="0"/>
            <w:ind w:left="0" w:firstLine="0"/>
            <w:rPr>
              <w:ins w:author="Mohamed attya" w:id="5" w:date="2022-07-05T12:20:30Z"/>
              <w:del w:author="menna ahmed" w:id="6" w:date="2022-07-29T07:34:34Z"/>
              <w:b w:val="1"/>
              <w:sz w:val="32"/>
              <w:szCs w:val="32"/>
            </w:rPr>
            <w:pPrChange w:author="Mero Magdy" w:id="0" w:date="2022-07-17T22:15:36Z">
              <w:pPr>
                <w:pageBreakBefore w:val="0"/>
                <w:ind w:left="360"/>
              </w:pPr>
            </w:pPrChange>
          </w:pPr>
          <w:sdt>
            <w:sdtPr>
              <w:tag w:val="goog_rdk_355"/>
            </w:sdtPr>
            <w:sdtContent>
              <w:ins w:author="Mohamed attya" w:id="5" w:date="2022-07-05T12:20:30Z">
                <w:sdt>
                  <w:sdtPr>
                    <w:tag w:val="goog_rdk_356"/>
                  </w:sdtPr>
                  <w:sdtContent>
                    <w:del w:author="menna ahmed" w:id="6" w:date="2022-07-29T07:34:34Z">
                      <w:r w:rsidDel="00000000" w:rsidR="00000000" w:rsidRPr="00000000">
                        <w:rPr>
                          <w:rtl w:val="0"/>
                        </w:rPr>
                      </w:r>
                    </w:del>
                  </w:sdtContent>
                </w:sdt>
              </w:ins>
            </w:sdtContent>
          </w:sdt>
        </w:p>
      </w:sdtContent>
    </w:sdt>
    <w:sdt>
      <w:sdtPr>
        <w:tag w:val="goog_rdk_360"/>
      </w:sdtPr>
      <w:sdtContent>
        <w:p w:rsidR="00000000" w:rsidDel="00000000" w:rsidP="00000000" w:rsidRDefault="00000000" w:rsidRPr="00000000" w14:paraId="0000007E">
          <w:pPr>
            <w:pageBreakBefore w:val="0"/>
            <w:ind w:left="0" w:firstLine="0"/>
            <w:rPr>
              <w:ins w:author="Mohamed attya" w:id="5" w:date="2022-07-05T12:20:30Z"/>
              <w:del w:author="menna ahmed" w:id="6" w:date="2022-07-29T07:34:34Z"/>
              <w:b w:val="1"/>
              <w:sz w:val="32"/>
              <w:szCs w:val="32"/>
            </w:rPr>
            <w:pPrChange w:author="Abdelrahman Mohamed" w:id="0" w:date="2022-07-10T11:43:14Z">
              <w:pPr>
                <w:pageBreakBefore w:val="0"/>
                <w:ind w:left="360"/>
              </w:pPr>
            </w:pPrChange>
          </w:pPr>
          <w:sdt>
            <w:sdtPr>
              <w:tag w:val="goog_rdk_358"/>
            </w:sdtPr>
            <w:sdtContent>
              <w:ins w:author="Mohamed attya" w:id="5" w:date="2022-07-05T12:20:30Z">
                <w:sdt>
                  <w:sdtPr>
                    <w:tag w:val="goog_rdk_359"/>
                  </w:sdtPr>
                  <w:sdtContent>
                    <w:del w:author="menna ahmed" w:id="6" w:date="2022-07-29T07:34:34Z">
                      <w:r w:rsidDel="00000000" w:rsidR="00000000" w:rsidRPr="00000000">
                        <w:rPr>
                          <w:rtl w:val="0"/>
                        </w:rPr>
                      </w:r>
                    </w:del>
                  </w:sdtContent>
                </w:sdt>
              </w:ins>
            </w:sdtContent>
          </w:sdt>
        </w:p>
      </w:sdtContent>
    </w:sdt>
    <w:sdt>
      <w:sdtPr>
        <w:tag w:val="goog_rdk_363"/>
      </w:sdtPr>
      <w:sdtContent>
        <w:p w:rsidR="00000000" w:rsidDel="00000000" w:rsidP="00000000" w:rsidRDefault="00000000" w:rsidRPr="00000000" w14:paraId="0000007F">
          <w:pPr>
            <w:pageBreakBefore w:val="0"/>
            <w:ind w:left="0" w:firstLine="0"/>
            <w:rPr>
              <w:ins w:author="Mohamed attya" w:id="5" w:date="2022-07-05T12:20:30Z"/>
              <w:del w:author="menna ahmed" w:id="6" w:date="2022-07-29T07:34:34Z"/>
              <w:b w:val="1"/>
              <w:sz w:val="32"/>
              <w:szCs w:val="32"/>
            </w:rPr>
            <w:pPrChange w:author="Abdelrahman Mohamed" w:id="0" w:date="2022-07-10T11:43:14Z">
              <w:pPr>
                <w:pageBreakBefore w:val="0"/>
                <w:ind w:left="360"/>
              </w:pPr>
            </w:pPrChange>
          </w:pPr>
          <w:sdt>
            <w:sdtPr>
              <w:tag w:val="goog_rdk_361"/>
            </w:sdtPr>
            <w:sdtContent>
              <w:ins w:author="Mohamed attya" w:id="5" w:date="2022-07-05T12:20:30Z">
                <w:sdt>
                  <w:sdtPr>
                    <w:tag w:val="goog_rdk_362"/>
                  </w:sdtPr>
                  <w:sdtContent>
                    <w:del w:author="menna ahmed" w:id="6" w:date="2022-07-29T07:34:34Z">
                      <w:r w:rsidDel="00000000" w:rsidR="00000000" w:rsidRPr="00000000">
                        <w:rPr>
                          <w:rtl w:val="0"/>
                        </w:rPr>
                      </w:r>
                    </w:del>
                  </w:sdtContent>
                </w:sdt>
              </w:ins>
            </w:sdtContent>
          </w:sdt>
        </w:p>
      </w:sdtContent>
    </w:sdt>
    <w:sdt>
      <w:sdtPr>
        <w:tag w:val="goog_rdk_366"/>
      </w:sdtPr>
      <w:sdtContent>
        <w:p w:rsidR="00000000" w:rsidDel="00000000" w:rsidP="00000000" w:rsidRDefault="00000000" w:rsidRPr="00000000" w14:paraId="00000080">
          <w:pPr>
            <w:pageBreakBefore w:val="0"/>
            <w:ind w:left="0" w:firstLine="0"/>
            <w:rPr>
              <w:ins w:author="Mohamed attya" w:id="5" w:date="2022-07-05T12:20:30Z"/>
              <w:del w:author="menna ahmed" w:id="6" w:date="2022-07-29T07:34:34Z"/>
              <w:b w:val="1"/>
              <w:sz w:val="32"/>
              <w:szCs w:val="32"/>
            </w:rPr>
            <w:pPrChange w:author="Shimaa Rashad" w:id="0" w:date="2022-07-07T08:42:47Z">
              <w:pPr>
                <w:pageBreakBefore w:val="0"/>
                <w:ind w:left="360"/>
              </w:pPr>
            </w:pPrChange>
          </w:pPr>
          <w:sdt>
            <w:sdtPr>
              <w:tag w:val="goog_rdk_364"/>
            </w:sdtPr>
            <w:sdtContent>
              <w:ins w:author="Mohamed attya" w:id="5" w:date="2022-07-05T12:20:30Z">
                <w:sdt>
                  <w:sdtPr>
                    <w:tag w:val="goog_rdk_365"/>
                  </w:sdtPr>
                  <w:sdtContent>
                    <w:del w:author="menna ahmed" w:id="6" w:date="2022-07-29T07:34:34Z">
                      <w:r w:rsidDel="00000000" w:rsidR="00000000" w:rsidRPr="00000000">
                        <w:rPr>
                          <w:rtl w:val="0"/>
                        </w:rPr>
                      </w:r>
                    </w:del>
                  </w:sdtContent>
                </w:sdt>
              </w:ins>
            </w:sdtContent>
          </w:sdt>
        </w:p>
      </w:sdtContent>
    </w:sdt>
    <w:sdt>
      <w:sdtPr>
        <w:tag w:val="goog_rdk_369"/>
      </w:sdtPr>
      <w:sdtContent>
        <w:p w:rsidR="00000000" w:rsidDel="00000000" w:rsidP="00000000" w:rsidRDefault="00000000" w:rsidRPr="00000000" w14:paraId="00000081">
          <w:pPr>
            <w:pageBreakBefore w:val="0"/>
            <w:ind w:left="0" w:firstLine="0"/>
            <w:rPr>
              <w:ins w:author="Mohamed attya" w:id="5" w:date="2022-07-05T12:20:30Z"/>
              <w:del w:author="menna ahmed" w:id="6" w:date="2022-07-29T07:34:34Z"/>
              <w:b w:val="1"/>
              <w:sz w:val="32"/>
              <w:szCs w:val="32"/>
            </w:rPr>
            <w:pPrChange w:author="Shimaa Rashad" w:id="0" w:date="2022-07-07T08:42:47Z">
              <w:pPr>
                <w:pageBreakBefore w:val="0"/>
                <w:ind w:left="360"/>
              </w:pPr>
            </w:pPrChange>
          </w:pPr>
          <w:sdt>
            <w:sdtPr>
              <w:tag w:val="goog_rdk_367"/>
            </w:sdtPr>
            <w:sdtContent>
              <w:ins w:author="Mohamed attya" w:id="5" w:date="2022-07-05T12:20:30Z">
                <w:sdt>
                  <w:sdtPr>
                    <w:tag w:val="goog_rdk_368"/>
                  </w:sdtPr>
                  <w:sdtContent>
                    <w:del w:author="menna ahmed" w:id="6" w:date="2022-07-29T07:34:34Z">
                      <w:r w:rsidDel="00000000" w:rsidR="00000000" w:rsidRPr="00000000">
                        <w:rPr>
                          <w:rtl w:val="0"/>
                        </w:rPr>
                      </w:r>
                    </w:del>
                  </w:sdtContent>
                </w:sdt>
              </w:ins>
            </w:sdtContent>
          </w:sdt>
        </w:p>
      </w:sdtContent>
    </w:sdt>
    <w:sdt>
      <w:sdtPr>
        <w:tag w:val="goog_rdk_372"/>
      </w:sdtPr>
      <w:sdtContent>
        <w:p w:rsidR="00000000" w:rsidDel="00000000" w:rsidP="00000000" w:rsidRDefault="00000000" w:rsidRPr="00000000" w14:paraId="00000082">
          <w:pPr>
            <w:pageBreakBefore w:val="0"/>
            <w:ind w:left="0" w:firstLine="0"/>
            <w:rPr>
              <w:ins w:author="Mohamed attya" w:id="5" w:date="2022-07-05T12:20:30Z"/>
              <w:del w:author="menna ahmed" w:id="6" w:date="2022-07-29T07:34:34Z"/>
              <w:b w:val="1"/>
              <w:sz w:val="32"/>
              <w:szCs w:val="32"/>
            </w:rPr>
            <w:pPrChange w:author="Shimaa Rashad" w:id="0" w:date="2022-07-07T08:42:47Z">
              <w:pPr>
                <w:pageBreakBefore w:val="0"/>
                <w:ind w:left="360"/>
              </w:pPr>
            </w:pPrChange>
          </w:pPr>
          <w:sdt>
            <w:sdtPr>
              <w:tag w:val="goog_rdk_370"/>
            </w:sdtPr>
            <w:sdtContent>
              <w:ins w:author="Mohamed attya" w:id="5" w:date="2022-07-05T12:20:30Z">
                <w:sdt>
                  <w:sdtPr>
                    <w:tag w:val="goog_rdk_371"/>
                  </w:sdtPr>
                  <w:sdtContent>
                    <w:del w:author="menna ahmed" w:id="6" w:date="2022-07-29T07:34:34Z">
                      <w:r w:rsidDel="00000000" w:rsidR="00000000" w:rsidRPr="00000000">
                        <w:rPr>
                          <w:rtl w:val="0"/>
                        </w:rPr>
                      </w:r>
                    </w:del>
                  </w:sdtContent>
                </w:sdt>
              </w:ins>
            </w:sdtContent>
          </w:sdt>
        </w:p>
      </w:sdtContent>
    </w:sdt>
    <w:sdt>
      <w:sdtPr>
        <w:tag w:val="goog_rdk_375"/>
      </w:sdtPr>
      <w:sdtContent>
        <w:p w:rsidR="00000000" w:rsidDel="00000000" w:rsidP="00000000" w:rsidRDefault="00000000" w:rsidRPr="00000000" w14:paraId="00000083">
          <w:pPr>
            <w:pageBreakBefore w:val="0"/>
            <w:ind w:left="0" w:firstLine="0"/>
            <w:rPr>
              <w:ins w:author="Mohamed attya" w:id="5" w:date="2022-07-05T12:20:30Z"/>
              <w:del w:author="menna ahmed" w:id="6" w:date="2022-07-29T07:34:34Z"/>
              <w:b w:val="1"/>
              <w:sz w:val="32"/>
              <w:szCs w:val="32"/>
            </w:rPr>
            <w:pPrChange w:author="Shimaa Rashad" w:id="0" w:date="2022-07-07T08:42:47Z">
              <w:pPr>
                <w:pageBreakBefore w:val="0"/>
                <w:ind w:left="360"/>
              </w:pPr>
            </w:pPrChange>
          </w:pPr>
          <w:sdt>
            <w:sdtPr>
              <w:tag w:val="goog_rdk_373"/>
            </w:sdtPr>
            <w:sdtContent>
              <w:ins w:author="Mohamed attya" w:id="5" w:date="2022-07-05T12:20:30Z">
                <w:sdt>
                  <w:sdtPr>
                    <w:tag w:val="goog_rdk_374"/>
                  </w:sdtPr>
                  <w:sdtContent>
                    <w:del w:author="menna ahmed" w:id="6" w:date="2022-07-29T07:34:34Z">
                      <w:r w:rsidDel="00000000" w:rsidR="00000000" w:rsidRPr="00000000">
                        <w:rPr>
                          <w:rtl w:val="0"/>
                        </w:rPr>
                      </w:r>
                    </w:del>
                  </w:sdtContent>
                </w:sdt>
              </w:ins>
            </w:sdtContent>
          </w:sdt>
        </w:p>
      </w:sdtContent>
    </w:sdt>
    <w:sdt>
      <w:sdtPr>
        <w:tag w:val="goog_rdk_378"/>
      </w:sdtPr>
      <w:sdtContent>
        <w:p w:rsidR="00000000" w:rsidDel="00000000" w:rsidP="00000000" w:rsidRDefault="00000000" w:rsidRPr="00000000" w14:paraId="00000084">
          <w:pPr>
            <w:pageBreakBefore w:val="0"/>
            <w:ind w:left="0" w:firstLine="0"/>
            <w:rPr>
              <w:ins w:author="Mohamed attya" w:id="5" w:date="2022-07-05T12:20:30Z"/>
              <w:del w:author="menna ahmed" w:id="6" w:date="2022-07-29T07:34:34Z"/>
              <w:b w:val="1"/>
              <w:sz w:val="32"/>
              <w:szCs w:val="32"/>
            </w:rPr>
            <w:pPrChange w:author="Shimaa Rashad" w:id="0" w:date="2022-07-07T08:42:47Z">
              <w:pPr>
                <w:pageBreakBefore w:val="0"/>
                <w:ind w:left="360"/>
              </w:pPr>
            </w:pPrChange>
          </w:pPr>
          <w:sdt>
            <w:sdtPr>
              <w:tag w:val="goog_rdk_376"/>
            </w:sdtPr>
            <w:sdtContent>
              <w:ins w:author="Mohamed attya" w:id="5" w:date="2022-07-05T12:20:30Z">
                <w:sdt>
                  <w:sdtPr>
                    <w:tag w:val="goog_rdk_377"/>
                  </w:sdtPr>
                  <w:sdtContent>
                    <w:del w:author="menna ahmed" w:id="6" w:date="2022-07-29T07:34:34Z">
                      <w:r w:rsidDel="00000000" w:rsidR="00000000" w:rsidRPr="00000000">
                        <w:rPr>
                          <w:rtl w:val="0"/>
                        </w:rPr>
                      </w:r>
                    </w:del>
                  </w:sdtContent>
                </w:sdt>
              </w:ins>
            </w:sdtContent>
          </w:sdt>
        </w:p>
      </w:sdtContent>
    </w:sdt>
    <w:sdt>
      <w:sdtPr>
        <w:tag w:val="goog_rdk_381"/>
      </w:sdtPr>
      <w:sdtContent>
        <w:p w:rsidR="00000000" w:rsidDel="00000000" w:rsidP="00000000" w:rsidRDefault="00000000" w:rsidRPr="00000000" w14:paraId="00000085">
          <w:pPr>
            <w:pageBreakBefore w:val="0"/>
            <w:ind w:left="0" w:firstLine="0"/>
            <w:rPr>
              <w:ins w:author="Mohamed attya" w:id="5" w:date="2022-07-05T12:20:30Z"/>
              <w:del w:author="menna ahmed" w:id="6" w:date="2022-07-29T07:34:34Z"/>
              <w:b w:val="1"/>
              <w:sz w:val="32"/>
              <w:szCs w:val="32"/>
            </w:rPr>
            <w:pPrChange w:author="Shimaa Rashad" w:id="0" w:date="2022-07-07T08:42:47Z">
              <w:pPr>
                <w:pageBreakBefore w:val="0"/>
                <w:ind w:left="360"/>
              </w:pPr>
            </w:pPrChange>
          </w:pPr>
          <w:sdt>
            <w:sdtPr>
              <w:tag w:val="goog_rdk_379"/>
            </w:sdtPr>
            <w:sdtContent>
              <w:ins w:author="Mohamed attya" w:id="5" w:date="2022-07-05T12:20:30Z">
                <w:sdt>
                  <w:sdtPr>
                    <w:tag w:val="goog_rdk_380"/>
                  </w:sdtPr>
                  <w:sdtContent>
                    <w:del w:author="menna ahmed" w:id="6" w:date="2022-07-29T07:34:34Z">
                      <w:r w:rsidDel="00000000" w:rsidR="00000000" w:rsidRPr="00000000">
                        <w:rPr>
                          <w:rtl w:val="0"/>
                        </w:rPr>
                      </w:r>
                    </w:del>
                  </w:sdtContent>
                </w:sdt>
              </w:ins>
            </w:sdtContent>
          </w:sdt>
        </w:p>
      </w:sdtContent>
    </w:sdt>
    <w:sdt>
      <w:sdtPr>
        <w:tag w:val="goog_rdk_384"/>
      </w:sdtPr>
      <w:sdtContent>
        <w:p w:rsidR="00000000" w:rsidDel="00000000" w:rsidP="00000000" w:rsidRDefault="00000000" w:rsidRPr="00000000" w14:paraId="00000086">
          <w:pPr>
            <w:pageBreakBefore w:val="0"/>
            <w:ind w:left="0" w:firstLine="0"/>
            <w:rPr>
              <w:ins w:author="Mohamed attya" w:id="5" w:date="2022-07-05T12:20:30Z"/>
              <w:del w:author="menna ahmed" w:id="6" w:date="2022-07-29T07:34:34Z"/>
              <w:b w:val="1"/>
              <w:sz w:val="32"/>
              <w:szCs w:val="32"/>
            </w:rPr>
            <w:pPrChange w:author="Shimaa Rashad" w:id="0" w:date="2022-07-07T08:42:47Z">
              <w:pPr>
                <w:pageBreakBefore w:val="0"/>
                <w:ind w:left="360"/>
              </w:pPr>
            </w:pPrChange>
          </w:pPr>
          <w:sdt>
            <w:sdtPr>
              <w:tag w:val="goog_rdk_382"/>
            </w:sdtPr>
            <w:sdtContent>
              <w:ins w:author="Mohamed attya" w:id="5" w:date="2022-07-05T12:20:30Z">
                <w:sdt>
                  <w:sdtPr>
                    <w:tag w:val="goog_rdk_383"/>
                  </w:sdtPr>
                  <w:sdtContent>
                    <w:del w:author="menna ahmed" w:id="6" w:date="2022-07-29T07:34:34Z">
                      <w:r w:rsidDel="00000000" w:rsidR="00000000" w:rsidRPr="00000000">
                        <w:rPr>
                          <w:rtl w:val="0"/>
                        </w:rPr>
                      </w:r>
                    </w:del>
                  </w:sdtContent>
                </w:sdt>
              </w:ins>
            </w:sdtContent>
          </w:sdt>
        </w:p>
      </w:sdtContent>
    </w:sdt>
    <w:sdt>
      <w:sdtPr>
        <w:tag w:val="goog_rdk_387"/>
      </w:sdtPr>
      <w:sdtContent>
        <w:p w:rsidR="00000000" w:rsidDel="00000000" w:rsidP="00000000" w:rsidRDefault="00000000" w:rsidRPr="00000000" w14:paraId="00000087">
          <w:pPr>
            <w:pageBreakBefore w:val="0"/>
            <w:ind w:left="0" w:firstLine="0"/>
            <w:rPr>
              <w:ins w:author="Mohamed attya" w:id="5" w:date="2022-07-05T12:20:30Z"/>
              <w:del w:author="menna ahmed" w:id="6" w:date="2022-07-29T07:34:34Z"/>
              <w:b w:val="1"/>
              <w:sz w:val="32"/>
              <w:szCs w:val="32"/>
            </w:rPr>
            <w:pPrChange w:author="Shimaa Rashad" w:id="0" w:date="2022-07-07T08:42:47Z">
              <w:pPr>
                <w:pageBreakBefore w:val="0"/>
                <w:ind w:left="360"/>
              </w:pPr>
            </w:pPrChange>
          </w:pPr>
          <w:sdt>
            <w:sdtPr>
              <w:tag w:val="goog_rdk_385"/>
            </w:sdtPr>
            <w:sdtContent>
              <w:ins w:author="Mohamed attya" w:id="5" w:date="2022-07-05T12:20:30Z">
                <w:sdt>
                  <w:sdtPr>
                    <w:tag w:val="goog_rdk_386"/>
                  </w:sdtPr>
                  <w:sdtContent>
                    <w:del w:author="menna ahmed" w:id="6" w:date="2022-07-29T07:34:34Z">
                      <w:r w:rsidDel="00000000" w:rsidR="00000000" w:rsidRPr="00000000">
                        <w:rPr>
                          <w:rtl w:val="0"/>
                        </w:rPr>
                      </w:r>
                    </w:del>
                  </w:sdtContent>
                </w:sdt>
              </w:ins>
            </w:sdtContent>
          </w:sdt>
        </w:p>
      </w:sdtContent>
    </w:sdt>
    <w:sdt>
      <w:sdtPr>
        <w:tag w:val="goog_rdk_390"/>
      </w:sdtPr>
      <w:sdtContent>
        <w:p w:rsidR="00000000" w:rsidDel="00000000" w:rsidP="00000000" w:rsidRDefault="00000000" w:rsidRPr="00000000" w14:paraId="00000088">
          <w:pPr>
            <w:pageBreakBefore w:val="0"/>
            <w:ind w:left="0" w:firstLine="0"/>
            <w:rPr>
              <w:ins w:author="Mohamed attya" w:id="5" w:date="2022-07-05T12:20:30Z"/>
              <w:del w:author="menna ahmed" w:id="6" w:date="2022-07-29T07:34:34Z"/>
              <w:b w:val="1"/>
              <w:sz w:val="32"/>
              <w:szCs w:val="32"/>
            </w:rPr>
            <w:pPrChange w:author="Shimaa Rashad" w:id="0" w:date="2022-07-07T08:42:47Z">
              <w:pPr>
                <w:pageBreakBefore w:val="0"/>
                <w:ind w:left="360"/>
              </w:pPr>
            </w:pPrChange>
          </w:pPr>
          <w:sdt>
            <w:sdtPr>
              <w:tag w:val="goog_rdk_388"/>
            </w:sdtPr>
            <w:sdtContent>
              <w:ins w:author="Mohamed attya" w:id="5" w:date="2022-07-05T12:20:30Z">
                <w:sdt>
                  <w:sdtPr>
                    <w:tag w:val="goog_rdk_389"/>
                  </w:sdtPr>
                  <w:sdtContent>
                    <w:del w:author="menna ahmed" w:id="6" w:date="2022-07-29T07:34:34Z">
                      <w:r w:rsidDel="00000000" w:rsidR="00000000" w:rsidRPr="00000000">
                        <w:rPr>
                          <w:rtl w:val="0"/>
                        </w:rPr>
                      </w:r>
                    </w:del>
                  </w:sdtContent>
                </w:sdt>
              </w:ins>
            </w:sdtContent>
          </w:sdt>
        </w:p>
      </w:sdtContent>
    </w:sdt>
    <w:sdt>
      <w:sdtPr>
        <w:tag w:val="goog_rdk_393"/>
      </w:sdtPr>
      <w:sdtContent>
        <w:p w:rsidR="00000000" w:rsidDel="00000000" w:rsidP="00000000" w:rsidRDefault="00000000" w:rsidRPr="00000000" w14:paraId="00000089">
          <w:pPr>
            <w:pageBreakBefore w:val="0"/>
            <w:ind w:left="0" w:firstLine="0"/>
            <w:rPr>
              <w:ins w:author="Mohamed attya" w:id="5" w:date="2022-07-05T12:20:30Z"/>
              <w:del w:author="menna ahmed" w:id="6" w:date="2022-07-29T07:34:34Z"/>
              <w:b w:val="1"/>
              <w:sz w:val="32"/>
              <w:szCs w:val="32"/>
            </w:rPr>
            <w:pPrChange w:author="Shimaa Rashad" w:id="0" w:date="2022-07-07T08:42:47Z">
              <w:pPr>
                <w:pageBreakBefore w:val="0"/>
                <w:ind w:left="360"/>
              </w:pPr>
            </w:pPrChange>
          </w:pPr>
          <w:sdt>
            <w:sdtPr>
              <w:tag w:val="goog_rdk_391"/>
            </w:sdtPr>
            <w:sdtContent>
              <w:ins w:author="Mohamed attya" w:id="5" w:date="2022-07-05T12:20:30Z">
                <w:sdt>
                  <w:sdtPr>
                    <w:tag w:val="goog_rdk_392"/>
                  </w:sdtPr>
                  <w:sdtContent>
                    <w:del w:author="menna ahmed" w:id="6" w:date="2022-07-29T07:34:34Z">
                      <w:r w:rsidDel="00000000" w:rsidR="00000000" w:rsidRPr="00000000">
                        <w:rPr>
                          <w:rtl w:val="0"/>
                        </w:rPr>
                      </w:r>
                    </w:del>
                  </w:sdtContent>
                </w:sdt>
              </w:ins>
            </w:sdtContent>
          </w:sdt>
        </w:p>
      </w:sdtContent>
    </w:sdt>
    <w:sdt>
      <w:sdtPr>
        <w:tag w:val="goog_rdk_396"/>
      </w:sdtPr>
      <w:sdtContent>
        <w:p w:rsidR="00000000" w:rsidDel="00000000" w:rsidP="00000000" w:rsidRDefault="00000000" w:rsidRPr="00000000" w14:paraId="0000008A">
          <w:pPr>
            <w:pageBreakBefore w:val="0"/>
            <w:ind w:left="0" w:firstLine="0"/>
            <w:rPr>
              <w:ins w:author="Mohamed attya" w:id="5" w:date="2022-07-05T12:20:30Z"/>
              <w:del w:author="menna ahmed" w:id="6" w:date="2022-07-29T07:34:34Z"/>
              <w:b w:val="1"/>
              <w:sz w:val="32"/>
              <w:szCs w:val="32"/>
            </w:rPr>
            <w:pPrChange w:author="Shimaa Rashad" w:id="0" w:date="2022-07-07T08:42:47Z">
              <w:pPr>
                <w:pageBreakBefore w:val="0"/>
                <w:ind w:left="360"/>
              </w:pPr>
            </w:pPrChange>
          </w:pPr>
          <w:sdt>
            <w:sdtPr>
              <w:tag w:val="goog_rdk_394"/>
            </w:sdtPr>
            <w:sdtContent>
              <w:ins w:author="Mohamed attya" w:id="5" w:date="2022-07-05T12:20:30Z">
                <w:sdt>
                  <w:sdtPr>
                    <w:tag w:val="goog_rdk_395"/>
                  </w:sdtPr>
                  <w:sdtContent>
                    <w:del w:author="menna ahmed" w:id="6" w:date="2022-07-29T07:34:34Z">
                      <w:r w:rsidDel="00000000" w:rsidR="00000000" w:rsidRPr="00000000">
                        <w:rPr>
                          <w:rtl w:val="0"/>
                        </w:rPr>
                      </w:r>
                    </w:del>
                  </w:sdtContent>
                </w:sdt>
              </w:ins>
            </w:sdtContent>
          </w:sdt>
        </w:p>
      </w:sdtContent>
    </w:sdt>
    <w:sdt>
      <w:sdtPr>
        <w:tag w:val="goog_rdk_399"/>
      </w:sdtPr>
      <w:sdtContent>
        <w:p w:rsidR="00000000" w:rsidDel="00000000" w:rsidP="00000000" w:rsidRDefault="00000000" w:rsidRPr="00000000" w14:paraId="0000008B">
          <w:pPr>
            <w:pageBreakBefore w:val="0"/>
            <w:ind w:left="0" w:firstLine="0"/>
            <w:rPr>
              <w:ins w:author="Mohamed attya" w:id="5" w:date="2022-07-05T12:20:30Z"/>
              <w:del w:author="menna ahmed" w:id="6" w:date="2022-07-29T07:34:34Z"/>
              <w:b w:val="1"/>
              <w:sz w:val="32"/>
              <w:szCs w:val="32"/>
            </w:rPr>
            <w:pPrChange w:author="Shimaa Rashad" w:id="0" w:date="2022-07-07T08:42:47Z">
              <w:pPr>
                <w:pageBreakBefore w:val="0"/>
                <w:ind w:left="360"/>
              </w:pPr>
            </w:pPrChange>
          </w:pPr>
          <w:sdt>
            <w:sdtPr>
              <w:tag w:val="goog_rdk_397"/>
            </w:sdtPr>
            <w:sdtContent>
              <w:ins w:author="Mohamed attya" w:id="5" w:date="2022-07-05T12:20:30Z">
                <w:sdt>
                  <w:sdtPr>
                    <w:tag w:val="goog_rdk_398"/>
                  </w:sdtPr>
                  <w:sdtContent>
                    <w:del w:author="menna ahmed" w:id="6" w:date="2022-07-29T07:34:34Z">
                      <w:r w:rsidDel="00000000" w:rsidR="00000000" w:rsidRPr="00000000">
                        <w:rPr>
                          <w:rtl w:val="0"/>
                        </w:rPr>
                      </w:r>
                    </w:del>
                  </w:sdtContent>
                </w:sdt>
              </w:ins>
            </w:sdtContent>
          </w:sdt>
        </w:p>
      </w:sdtContent>
    </w:sdt>
    <w:sdt>
      <w:sdtPr>
        <w:tag w:val="goog_rdk_402"/>
      </w:sdtPr>
      <w:sdtContent>
        <w:p w:rsidR="00000000" w:rsidDel="00000000" w:rsidP="00000000" w:rsidRDefault="00000000" w:rsidRPr="00000000" w14:paraId="0000008C">
          <w:pPr>
            <w:pageBreakBefore w:val="0"/>
            <w:ind w:left="0" w:firstLine="0"/>
            <w:rPr>
              <w:ins w:author="Mohamed attya" w:id="5" w:date="2022-07-05T12:20:30Z"/>
              <w:del w:author="menna ahmed" w:id="6" w:date="2022-07-29T07:34:34Z"/>
              <w:b w:val="1"/>
              <w:sz w:val="32"/>
              <w:szCs w:val="32"/>
            </w:rPr>
            <w:pPrChange w:author="Shimaa Rashad" w:id="0" w:date="2022-07-07T08:42:47Z">
              <w:pPr>
                <w:pageBreakBefore w:val="0"/>
                <w:ind w:left="360"/>
              </w:pPr>
            </w:pPrChange>
          </w:pPr>
          <w:sdt>
            <w:sdtPr>
              <w:tag w:val="goog_rdk_400"/>
            </w:sdtPr>
            <w:sdtContent>
              <w:ins w:author="Mohamed attya" w:id="5" w:date="2022-07-05T12:20:30Z">
                <w:sdt>
                  <w:sdtPr>
                    <w:tag w:val="goog_rdk_401"/>
                  </w:sdtPr>
                  <w:sdtContent>
                    <w:del w:author="menna ahmed" w:id="6" w:date="2022-07-29T07:34:34Z">
                      <w:r w:rsidDel="00000000" w:rsidR="00000000" w:rsidRPr="00000000">
                        <w:rPr>
                          <w:rtl w:val="0"/>
                        </w:rPr>
                      </w:r>
                    </w:del>
                  </w:sdtContent>
                </w:sdt>
              </w:ins>
            </w:sdtContent>
          </w:sdt>
        </w:p>
      </w:sdtContent>
    </w:sdt>
    <w:sdt>
      <w:sdtPr>
        <w:tag w:val="goog_rdk_405"/>
      </w:sdtPr>
      <w:sdtContent>
        <w:p w:rsidR="00000000" w:rsidDel="00000000" w:rsidP="00000000" w:rsidRDefault="00000000" w:rsidRPr="00000000" w14:paraId="0000008D">
          <w:pPr>
            <w:pageBreakBefore w:val="0"/>
            <w:ind w:left="0" w:firstLine="0"/>
            <w:rPr>
              <w:ins w:author="Mohamed attya" w:id="5" w:date="2022-07-05T12:20:30Z"/>
              <w:del w:author="menna ahmed" w:id="6" w:date="2022-07-29T07:34:34Z"/>
              <w:b w:val="1"/>
              <w:sz w:val="32"/>
              <w:szCs w:val="32"/>
            </w:rPr>
            <w:pPrChange w:author="Shimaa Rashad" w:id="0" w:date="2022-07-07T08:42:47Z">
              <w:pPr>
                <w:pageBreakBefore w:val="0"/>
                <w:ind w:left="360"/>
              </w:pPr>
            </w:pPrChange>
          </w:pPr>
          <w:sdt>
            <w:sdtPr>
              <w:tag w:val="goog_rdk_403"/>
            </w:sdtPr>
            <w:sdtContent>
              <w:ins w:author="Mohamed attya" w:id="5" w:date="2022-07-05T12:20:30Z">
                <w:sdt>
                  <w:sdtPr>
                    <w:tag w:val="goog_rdk_404"/>
                  </w:sdtPr>
                  <w:sdtContent>
                    <w:del w:author="menna ahmed" w:id="6" w:date="2022-07-29T07:34:34Z">
                      <w:r w:rsidDel="00000000" w:rsidR="00000000" w:rsidRPr="00000000">
                        <w:rPr>
                          <w:rtl w:val="0"/>
                        </w:rPr>
                      </w:r>
                    </w:del>
                  </w:sdtContent>
                </w:sdt>
              </w:ins>
            </w:sdtContent>
          </w:sdt>
        </w:p>
      </w:sdtContent>
    </w:sdt>
    <w:sdt>
      <w:sdtPr>
        <w:tag w:val="goog_rdk_408"/>
      </w:sdtPr>
      <w:sdtContent>
        <w:p w:rsidR="00000000" w:rsidDel="00000000" w:rsidP="00000000" w:rsidRDefault="00000000" w:rsidRPr="00000000" w14:paraId="0000008E">
          <w:pPr>
            <w:pageBreakBefore w:val="0"/>
            <w:ind w:left="0" w:firstLine="0"/>
            <w:rPr>
              <w:ins w:author="Mohamed attya" w:id="5" w:date="2022-07-05T12:20:30Z"/>
              <w:del w:author="menna ahmed" w:id="6" w:date="2022-07-29T07:34:34Z"/>
              <w:b w:val="1"/>
              <w:sz w:val="32"/>
              <w:szCs w:val="32"/>
            </w:rPr>
            <w:pPrChange w:author="Shimaa Rashad" w:id="0" w:date="2022-07-07T08:42:47Z">
              <w:pPr>
                <w:pageBreakBefore w:val="0"/>
                <w:ind w:left="360"/>
              </w:pPr>
            </w:pPrChange>
          </w:pPr>
          <w:sdt>
            <w:sdtPr>
              <w:tag w:val="goog_rdk_406"/>
            </w:sdtPr>
            <w:sdtContent>
              <w:ins w:author="Mohamed attya" w:id="5" w:date="2022-07-05T12:20:30Z">
                <w:sdt>
                  <w:sdtPr>
                    <w:tag w:val="goog_rdk_407"/>
                  </w:sdtPr>
                  <w:sdtContent>
                    <w:del w:author="menna ahmed" w:id="6" w:date="2022-07-29T07:34:34Z">
                      <w:r w:rsidDel="00000000" w:rsidR="00000000" w:rsidRPr="00000000">
                        <w:rPr>
                          <w:rtl w:val="0"/>
                        </w:rPr>
                      </w:r>
                    </w:del>
                  </w:sdtContent>
                </w:sdt>
              </w:ins>
            </w:sdtContent>
          </w:sdt>
        </w:p>
      </w:sdtContent>
    </w:sdt>
    <w:sdt>
      <w:sdtPr>
        <w:tag w:val="goog_rdk_411"/>
      </w:sdtPr>
      <w:sdtContent>
        <w:p w:rsidR="00000000" w:rsidDel="00000000" w:rsidP="00000000" w:rsidRDefault="00000000" w:rsidRPr="00000000" w14:paraId="0000008F">
          <w:pPr>
            <w:pageBreakBefore w:val="0"/>
            <w:ind w:left="0" w:firstLine="0"/>
            <w:rPr>
              <w:ins w:author="Mohamed attya" w:id="5" w:date="2022-07-05T12:20:30Z"/>
              <w:del w:author="menna ahmed" w:id="6" w:date="2022-07-29T07:34:34Z"/>
              <w:b w:val="1"/>
              <w:sz w:val="32"/>
              <w:szCs w:val="32"/>
            </w:rPr>
            <w:pPrChange w:author="Shimaa Rashad" w:id="0" w:date="2022-07-07T08:42:47Z">
              <w:pPr>
                <w:pageBreakBefore w:val="0"/>
                <w:ind w:left="360"/>
              </w:pPr>
            </w:pPrChange>
          </w:pPr>
          <w:sdt>
            <w:sdtPr>
              <w:tag w:val="goog_rdk_409"/>
            </w:sdtPr>
            <w:sdtContent>
              <w:ins w:author="Mohamed attya" w:id="5" w:date="2022-07-05T12:20:30Z">
                <w:sdt>
                  <w:sdtPr>
                    <w:tag w:val="goog_rdk_410"/>
                  </w:sdtPr>
                  <w:sdtContent>
                    <w:del w:author="menna ahmed" w:id="6" w:date="2022-07-29T07:34:34Z">
                      <w:r w:rsidDel="00000000" w:rsidR="00000000" w:rsidRPr="00000000">
                        <w:rPr>
                          <w:rtl w:val="0"/>
                        </w:rPr>
                      </w:r>
                    </w:del>
                  </w:sdtContent>
                </w:sdt>
              </w:ins>
            </w:sdtContent>
          </w:sdt>
        </w:p>
      </w:sdtContent>
    </w:sdt>
    <w:sdt>
      <w:sdtPr>
        <w:tag w:val="goog_rdk_414"/>
      </w:sdtPr>
      <w:sdtContent>
        <w:p w:rsidR="00000000" w:rsidDel="00000000" w:rsidP="00000000" w:rsidRDefault="00000000" w:rsidRPr="00000000" w14:paraId="00000090">
          <w:pPr>
            <w:pageBreakBefore w:val="0"/>
            <w:ind w:left="0" w:firstLine="0"/>
            <w:rPr>
              <w:ins w:author="Mohamed attya" w:id="5" w:date="2022-07-05T12:20:30Z"/>
              <w:del w:author="menna ahmed" w:id="6" w:date="2022-07-29T07:34:34Z"/>
              <w:b w:val="1"/>
              <w:sz w:val="32"/>
              <w:szCs w:val="32"/>
            </w:rPr>
            <w:pPrChange w:author="Mero Magdy" w:id="0" w:date="2022-07-17T22:15:36Z">
              <w:pPr>
                <w:pageBreakBefore w:val="0"/>
                <w:ind w:left="360"/>
              </w:pPr>
            </w:pPrChange>
          </w:pPr>
          <w:sdt>
            <w:sdtPr>
              <w:tag w:val="goog_rdk_412"/>
            </w:sdtPr>
            <w:sdtContent>
              <w:ins w:author="Mohamed attya" w:id="5" w:date="2022-07-05T12:20:30Z">
                <w:sdt>
                  <w:sdtPr>
                    <w:tag w:val="goog_rdk_413"/>
                  </w:sdtPr>
                  <w:sdtContent>
                    <w:del w:author="menna ahmed" w:id="6" w:date="2022-07-29T07:34:34Z">
                      <w:r w:rsidDel="00000000" w:rsidR="00000000" w:rsidRPr="00000000">
                        <w:rPr>
                          <w:rtl w:val="0"/>
                        </w:rPr>
                      </w:r>
                    </w:del>
                  </w:sdtContent>
                </w:sdt>
              </w:ins>
            </w:sdtContent>
          </w:sdt>
        </w:p>
      </w:sdtContent>
    </w:sdt>
    <w:sdt>
      <w:sdtPr>
        <w:tag w:val="goog_rdk_417"/>
      </w:sdtPr>
      <w:sdtContent>
        <w:p w:rsidR="00000000" w:rsidDel="00000000" w:rsidP="00000000" w:rsidRDefault="00000000" w:rsidRPr="00000000" w14:paraId="00000091">
          <w:pPr>
            <w:pageBreakBefore w:val="0"/>
            <w:ind w:left="0" w:firstLine="0"/>
            <w:rPr>
              <w:ins w:author="Mohamed attya" w:id="5" w:date="2022-07-05T12:20:30Z"/>
              <w:del w:author="menna ahmed" w:id="6" w:date="2022-07-29T07:34:34Z"/>
              <w:b w:val="1"/>
              <w:sz w:val="32"/>
              <w:szCs w:val="32"/>
            </w:rPr>
            <w:pPrChange w:author="Mero Magdy" w:id="0" w:date="2022-07-17T22:15:36Z">
              <w:pPr>
                <w:pageBreakBefore w:val="0"/>
                <w:ind w:left="360"/>
              </w:pPr>
            </w:pPrChange>
          </w:pPr>
          <w:sdt>
            <w:sdtPr>
              <w:tag w:val="goog_rdk_415"/>
            </w:sdtPr>
            <w:sdtContent>
              <w:ins w:author="Mohamed attya" w:id="5" w:date="2022-07-05T12:20:30Z">
                <w:sdt>
                  <w:sdtPr>
                    <w:tag w:val="goog_rdk_416"/>
                  </w:sdtPr>
                  <w:sdtContent>
                    <w:del w:author="menna ahmed" w:id="6" w:date="2022-07-29T07:34:34Z">
                      <w:r w:rsidDel="00000000" w:rsidR="00000000" w:rsidRPr="00000000">
                        <w:rPr>
                          <w:rtl w:val="0"/>
                        </w:rPr>
                      </w:r>
                    </w:del>
                  </w:sdtContent>
                </w:sdt>
              </w:ins>
            </w:sdtContent>
          </w:sdt>
        </w:p>
      </w:sdtContent>
    </w:sdt>
    <w:sdt>
      <w:sdtPr>
        <w:tag w:val="goog_rdk_420"/>
      </w:sdtPr>
      <w:sdtContent>
        <w:p w:rsidR="00000000" w:rsidDel="00000000" w:rsidP="00000000" w:rsidRDefault="00000000" w:rsidRPr="00000000" w14:paraId="00000092">
          <w:pPr>
            <w:pageBreakBefore w:val="0"/>
            <w:ind w:left="0" w:firstLine="0"/>
            <w:rPr>
              <w:ins w:author="Mohamed attya" w:id="5" w:date="2022-07-05T12:20:30Z"/>
              <w:del w:author="menna ahmed" w:id="6" w:date="2022-07-29T07:34:34Z"/>
              <w:b w:val="1"/>
              <w:sz w:val="32"/>
              <w:szCs w:val="32"/>
            </w:rPr>
            <w:pPrChange w:author="Mero Magdy" w:id="0" w:date="2022-07-17T22:15:36Z">
              <w:pPr>
                <w:pageBreakBefore w:val="0"/>
                <w:ind w:left="360"/>
              </w:pPr>
            </w:pPrChange>
          </w:pPr>
          <w:sdt>
            <w:sdtPr>
              <w:tag w:val="goog_rdk_418"/>
            </w:sdtPr>
            <w:sdtContent>
              <w:ins w:author="Mohamed attya" w:id="5" w:date="2022-07-05T12:20:30Z">
                <w:sdt>
                  <w:sdtPr>
                    <w:tag w:val="goog_rdk_419"/>
                  </w:sdtPr>
                  <w:sdtContent>
                    <w:del w:author="menna ahmed" w:id="6" w:date="2022-07-29T07:34:34Z">
                      <w:r w:rsidDel="00000000" w:rsidR="00000000" w:rsidRPr="00000000">
                        <w:rPr>
                          <w:rtl w:val="0"/>
                        </w:rPr>
                      </w:r>
                    </w:del>
                  </w:sdtContent>
                </w:sdt>
              </w:ins>
            </w:sdtContent>
          </w:sdt>
        </w:p>
      </w:sdtContent>
    </w:sdt>
    <w:sdt>
      <w:sdtPr>
        <w:tag w:val="goog_rdk_423"/>
      </w:sdtPr>
      <w:sdtContent>
        <w:p w:rsidR="00000000" w:rsidDel="00000000" w:rsidP="00000000" w:rsidRDefault="00000000" w:rsidRPr="00000000" w14:paraId="00000093">
          <w:pPr>
            <w:pageBreakBefore w:val="0"/>
            <w:ind w:left="0" w:firstLine="0"/>
            <w:rPr>
              <w:ins w:author="Mohamed attya" w:id="5" w:date="2022-07-05T12:20:30Z"/>
              <w:del w:author="menna ahmed" w:id="6" w:date="2022-07-29T07:34:34Z"/>
              <w:b w:val="1"/>
              <w:sz w:val="32"/>
              <w:szCs w:val="32"/>
            </w:rPr>
            <w:pPrChange w:author="Mero Magdy" w:id="0" w:date="2022-07-17T22:15:36Z">
              <w:pPr>
                <w:pageBreakBefore w:val="0"/>
                <w:ind w:left="360"/>
              </w:pPr>
            </w:pPrChange>
          </w:pPr>
          <w:sdt>
            <w:sdtPr>
              <w:tag w:val="goog_rdk_421"/>
            </w:sdtPr>
            <w:sdtContent>
              <w:ins w:author="Mohamed attya" w:id="5" w:date="2022-07-05T12:20:30Z">
                <w:sdt>
                  <w:sdtPr>
                    <w:tag w:val="goog_rdk_422"/>
                  </w:sdtPr>
                  <w:sdtContent>
                    <w:del w:author="menna ahmed" w:id="6" w:date="2022-07-29T07:34:34Z">
                      <w:r w:rsidDel="00000000" w:rsidR="00000000" w:rsidRPr="00000000">
                        <w:rPr>
                          <w:rtl w:val="0"/>
                        </w:rPr>
                      </w:r>
                    </w:del>
                  </w:sdtContent>
                </w:sdt>
              </w:ins>
            </w:sdtContent>
          </w:sdt>
        </w:p>
      </w:sdtContent>
    </w:sdt>
    <w:sdt>
      <w:sdtPr>
        <w:tag w:val="goog_rdk_426"/>
      </w:sdtPr>
      <w:sdtContent>
        <w:p w:rsidR="00000000" w:rsidDel="00000000" w:rsidP="00000000" w:rsidRDefault="00000000" w:rsidRPr="00000000" w14:paraId="00000094">
          <w:pPr>
            <w:pageBreakBefore w:val="0"/>
            <w:ind w:left="0" w:firstLine="0"/>
            <w:rPr>
              <w:ins w:author="Mohamed attya" w:id="5" w:date="2022-07-05T12:20:30Z"/>
              <w:del w:author="menna ahmed" w:id="6" w:date="2022-07-29T07:34:34Z"/>
              <w:b w:val="1"/>
              <w:sz w:val="32"/>
              <w:szCs w:val="32"/>
            </w:rPr>
            <w:pPrChange w:author="Mero Magdy" w:id="0" w:date="2022-07-17T22:15:36Z">
              <w:pPr>
                <w:pageBreakBefore w:val="0"/>
                <w:ind w:left="360"/>
              </w:pPr>
            </w:pPrChange>
          </w:pPr>
          <w:sdt>
            <w:sdtPr>
              <w:tag w:val="goog_rdk_424"/>
            </w:sdtPr>
            <w:sdtContent>
              <w:ins w:author="Mohamed attya" w:id="5" w:date="2022-07-05T12:20:30Z">
                <w:sdt>
                  <w:sdtPr>
                    <w:tag w:val="goog_rdk_425"/>
                  </w:sdtPr>
                  <w:sdtContent>
                    <w:del w:author="menna ahmed" w:id="6" w:date="2022-07-29T07:34:34Z">
                      <w:r w:rsidDel="00000000" w:rsidR="00000000" w:rsidRPr="00000000">
                        <w:rPr>
                          <w:rtl w:val="0"/>
                        </w:rPr>
                      </w:r>
                    </w:del>
                  </w:sdtContent>
                </w:sdt>
              </w:ins>
            </w:sdtContent>
          </w:sdt>
        </w:p>
      </w:sdtContent>
    </w:sdt>
    <w:sdt>
      <w:sdtPr>
        <w:tag w:val="goog_rdk_429"/>
      </w:sdtPr>
      <w:sdtContent>
        <w:p w:rsidR="00000000" w:rsidDel="00000000" w:rsidP="00000000" w:rsidRDefault="00000000" w:rsidRPr="00000000" w14:paraId="00000095">
          <w:pPr>
            <w:pageBreakBefore w:val="0"/>
            <w:ind w:left="0" w:firstLine="0"/>
            <w:rPr>
              <w:ins w:author="Mohamed attya" w:id="5" w:date="2022-07-05T12:20:30Z"/>
              <w:del w:author="menna ahmed" w:id="6" w:date="2022-07-29T07:34:34Z"/>
              <w:b w:val="1"/>
              <w:sz w:val="32"/>
              <w:szCs w:val="32"/>
            </w:rPr>
            <w:pPrChange w:author="Mero Magdy" w:id="0" w:date="2022-07-17T22:15:36Z">
              <w:pPr>
                <w:pageBreakBefore w:val="0"/>
                <w:ind w:left="360"/>
              </w:pPr>
            </w:pPrChange>
          </w:pPr>
          <w:sdt>
            <w:sdtPr>
              <w:tag w:val="goog_rdk_427"/>
            </w:sdtPr>
            <w:sdtContent>
              <w:ins w:author="Mohamed attya" w:id="5" w:date="2022-07-05T12:20:30Z">
                <w:sdt>
                  <w:sdtPr>
                    <w:tag w:val="goog_rdk_428"/>
                  </w:sdtPr>
                  <w:sdtContent>
                    <w:del w:author="menna ahmed" w:id="6" w:date="2022-07-29T07:34:34Z">
                      <w:r w:rsidDel="00000000" w:rsidR="00000000" w:rsidRPr="00000000">
                        <w:rPr>
                          <w:rtl w:val="0"/>
                        </w:rPr>
                      </w:r>
                    </w:del>
                  </w:sdtContent>
                </w:sdt>
              </w:ins>
            </w:sdtContent>
          </w:sdt>
        </w:p>
      </w:sdtContent>
    </w:sdt>
    <w:sdt>
      <w:sdtPr>
        <w:tag w:val="goog_rdk_432"/>
      </w:sdtPr>
      <w:sdtContent>
        <w:p w:rsidR="00000000" w:rsidDel="00000000" w:rsidP="00000000" w:rsidRDefault="00000000" w:rsidRPr="00000000" w14:paraId="00000096">
          <w:pPr>
            <w:pageBreakBefore w:val="0"/>
            <w:ind w:left="0" w:firstLine="0"/>
            <w:rPr>
              <w:ins w:author="Mohamed attya" w:id="5" w:date="2022-07-05T12:20:30Z"/>
              <w:del w:author="menna ahmed" w:id="6" w:date="2022-07-29T07:34:34Z"/>
              <w:b w:val="1"/>
              <w:sz w:val="32"/>
              <w:szCs w:val="32"/>
            </w:rPr>
            <w:pPrChange w:author="Mero Magdy" w:id="0" w:date="2022-07-17T22:15:36Z">
              <w:pPr>
                <w:pageBreakBefore w:val="0"/>
                <w:ind w:left="360"/>
              </w:pPr>
            </w:pPrChange>
          </w:pPr>
          <w:sdt>
            <w:sdtPr>
              <w:tag w:val="goog_rdk_430"/>
            </w:sdtPr>
            <w:sdtContent>
              <w:ins w:author="Mohamed attya" w:id="5" w:date="2022-07-05T12:20:30Z">
                <w:sdt>
                  <w:sdtPr>
                    <w:tag w:val="goog_rdk_431"/>
                  </w:sdtPr>
                  <w:sdtContent>
                    <w:del w:author="menna ahmed" w:id="6" w:date="2022-07-29T07:34:34Z">
                      <w:r w:rsidDel="00000000" w:rsidR="00000000" w:rsidRPr="00000000">
                        <w:rPr>
                          <w:rtl w:val="0"/>
                        </w:rPr>
                      </w:r>
                    </w:del>
                  </w:sdtContent>
                </w:sdt>
              </w:ins>
            </w:sdtContent>
          </w:sdt>
        </w:p>
      </w:sdtContent>
    </w:sdt>
    <w:sdt>
      <w:sdtPr>
        <w:tag w:val="goog_rdk_435"/>
      </w:sdtPr>
      <w:sdtContent>
        <w:p w:rsidR="00000000" w:rsidDel="00000000" w:rsidP="00000000" w:rsidRDefault="00000000" w:rsidRPr="00000000" w14:paraId="00000097">
          <w:pPr>
            <w:pageBreakBefore w:val="0"/>
            <w:ind w:left="0" w:firstLine="0"/>
            <w:rPr>
              <w:ins w:author="Mohamed attya" w:id="5" w:date="2022-07-05T12:20:30Z"/>
              <w:del w:author="menna ahmed" w:id="6" w:date="2022-07-29T07:34:34Z"/>
              <w:b w:val="1"/>
              <w:sz w:val="32"/>
              <w:szCs w:val="32"/>
            </w:rPr>
            <w:pPrChange w:author="Mero Magdy" w:id="0" w:date="2022-07-17T22:15:36Z">
              <w:pPr>
                <w:pageBreakBefore w:val="0"/>
                <w:ind w:left="360"/>
              </w:pPr>
            </w:pPrChange>
          </w:pPr>
          <w:sdt>
            <w:sdtPr>
              <w:tag w:val="goog_rdk_433"/>
            </w:sdtPr>
            <w:sdtContent>
              <w:ins w:author="Mohamed attya" w:id="5" w:date="2022-07-05T12:20:30Z">
                <w:sdt>
                  <w:sdtPr>
                    <w:tag w:val="goog_rdk_434"/>
                  </w:sdtPr>
                  <w:sdtContent>
                    <w:del w:author="menna ahmed" w:id="6" w:date="2022-07-29T07:34:34Z">
                      <w:r w:rsidDel="00000000" w:rsidR="00000000" w:rsidRPr="00000000">
                        <w:rPr>
                          <w:rtl w:val="0"/>
                        </w:rPr>
                      </w:r>
                    </w:del>
                  </w:sdtContent>
                </w:sdt>
              </w:ins>
            </w:sdtContent>
          </w:sdt>
        </w:p>
      </w:sdtContent>
    </w:sdt>
    <w:sdt>
      <w:sdtPr>
        <w:tag w:val="goog_rdk_438"/>
      </w:sdtPr>
      <w:sdtContent>
        <w:p w:rsidR="00000000" w:rsidDel="00000000" w:rsidP="00000000" w:rsidRDefault="00000000" w:rsidRPr="00000000" w14:paraId="00000098">
          <w:pPr>
            <w:pageBreakBefore w:val="0"/>
            <w:ind w:left="0" w:firstLine="0"/>
            <w:rPr>
              <w:ins w:author="Mohamed attya" w:id="5" w:date="2022-07-05T12:20:30Z"/>
              <w:del w:author="menna ahmed" w:id="6" w:date="2022-07-29T07:34:34Z"/>
              <w:b w:val="1"/>
              <w:sz w:val="32"/>
              <w:szCs w:val="32"/>
            </w:rPr>
            <w:pPrChange w:author="Mero Magdy" w:id="0" w:date="2022-07-17T22:15:36Z">
              <w:pPr>
                <w:pageBreakBefore w:val="0"/>
                <w:ind w:left="360"/>
              </w:pPr>
            </w:pPrChange>
          </w:pPr>
          <w:sdt>
            <w:sdtPr>
              <w:tag w:val="goog_rdk_436"/>
            </w:sdtPr>
            <w:sdtContent>
              <w:ins w:author="Mohamed attya" w:id="5" w:date="2022-07-05T12:20:30Z">
                <w:sdt>
                  <w:sdtPr>
                    <w:tag w:val="goog_rdk_437"/>
                  </w:sdtPr>
                  <w:sdtContent>
                    <w:del w:author="menna ahmed" w:id="6" w:date="2022-07-29T07:34:34Z">
                      <w:r w:rsidDel="00000000" w:rsidR="00000000" w:rsidRPr="00000000">
                        <w:rPr>
                          <w:rtl w:val="0"/>
                        </w:rPr>
                      </w:r>
                    </w:del>
                  </w:sdtContent>
                </w:sdt>
              </w:ins>
            </w:sdtContent>
          </w:sdt>
        </w:p>
      </w:sdtContent>
    </w:sdt>
    <w:sdt>
      <w:sdtPr>
        <w:tag w:val="goog_rdk_441"/>
      </w:sdtPr>
      <w:sdtContent>
        <w:p w:rsidR="00000000" w:rsidDel="00000000" w:rsidP="00000000" w:rsidRDefault="00000000" w:rsidRPr="00000000" w14:paraId="00000099">
          <w:pPr>
            <w:pageBreakBefore w:val="0"/>
            <w:ind w:left="360"/>
            <w:rPr>
              <w:ins w:author="Mohamed attya" w:id="5" w:date="2022-07-05T12:20:30Z"/>
              <w:del w:author="menna ahmed" w:id="6" w:date="2022-07-29T07:34:34Z"/>
              <w:b w:val="1"/>
              <w:sz w:val="32"/>
              <w:szCs w:val="32"/>
            </w:rPr>
          </w:pPr>
          <w:sdt>
            <w:sdtPr>
              <w:tag w:val="goog_rdk_439"/>
            </w:sdtPr>
            <w:sdtContent>
              <w:ins w:author="Mohamed attya" w:id="5" w:date="2022-07-05T12:20:30Z">
                <w:sdt>
                  <w:sdtPr>
                    <w:tag w:val="goog_rdk_440"/>
                  </w:sdtPr>
                  <w:sdtContent>
                    <w:del w:author="menna ahmed" w:id="6" w:date="2022-07-29T07:34:34Z">
                      <w:r w:rsidDel="00000000" w:rsidR="00000000" w:rsidRPr="00000000">
                        <w:rPr>
                          <w:rtl w:val="0"/>
                        </w:rPr>
                      </w:r>
                    </w:del>
                  </w:sdtContent>
                </w:sdt>
              </w:ins>
            </w:sdtContent>
          </w:sdt>
        </w:p>
      </w:sdtContent>
    </w:sdt>
    <w:sdt>
      <w:sdtPr>
        <w:tag w:val="goog_rdk_445"/>
      </w:sdtPr>
      <w:sdtContent>
        <w:p w:rsidR="00000000" w:rsidDel="00000000" w:rsidP="00000000" w:rsidRDefault="00000000" w:rsidRPr="00000000" w14:paraId="0000009A">
          <w:pPr>
            <w:pageBreakBefore w:val="0"/>
            <w:ind w:left="360"/>
            <w:rPr>
              <w:ins w:author="Mohamed attya" w:id="5" w:date="2022-07-05T12:20:30Z"/>
              <w:del w:author="Shimaa Rashad" w:id="11" w:date="2022-07-07T08:42:47Z"/>
              <w:b w:val="1"/>
              <w:sz w:val="32"/>
              <w:szCs w:val="32"/>
            </w:rPr>
          </w:pPr>
          <w:sdt>
            <w:sdtPr>
              <w:tag w:val="goog_rdk_443"/>
            </w:sdtPr>
            <w:sdtContent>
              <w:ins w:author="Mohamed attya" w:id="5" w:date="2022-07-05T12:20:30Z">
                <w:sdt>
                  <w:sdtPr>
                    <w:tag w:val="goog_rdk_444"/>
                  </w:sdtPr>
                  <w:sdtContent>
                    <w:del w:author="Shimaa Rashad" w:id="11" w:date="2022-07-07T08:42:47Z">
                      <w:r w:rsidDel="00000000" w:rsidR="00000000" w:rsidRPr="00000000">
                        <w:rPr>
                          <w:rtl w:val="0"/>
                        </w:rPr>
                      </w:r>
                    </w:del>
                  </w:sdtContent>
                </w:sdt>
              </w:ins>
            </w:sdtContent>
          </w:sdt>
        </w:p>
      </w:sdtContent>
    </w:sdt>
    <w:sdt>
      <w:sdtPr>
        <w:tag w:val="goog_rdk_449"/>
      </w:sdtPr>
      <w:sdtContent>
        <w:p w:rsidR="00000000" w:rsidDel="00000000" w:rsidP="00000000" w:rsidRDefault="00000000" w:rsidRPr="00000000" w14:paraId="0000009B">
          <w:pPr>
            <w:pageBreakBefore w:val="0"/>
            <w:ind w:left="360"/>
            <w:rPr>
              <w:ins w:author="Mohamed attya" w:id="5" w:date="2022-07-05T12:20:30Z"/>
              <w:del w:author="ahmed adly" w:id="12" w:date="2022-08-17T12:24:55Z"/>
              <w:b w:val="1"/>
              <w:sz w:val="32"/>
              <w:szCs w:val="32"/>
            </w:rPr>
          </w:pPr>
          <w:sdt>
            <w:sdtPr>
              <w:tag w:val="goog_rdk_447"/>
            </w:sdtPr>
            <w:sdtContent>
              <w:ins w:author="Mohamed attya" w:id="5" w:date="2022-07-05T12:20:30Z">
                <w:sdt>
                  <w:sdtPr>
                    <w:tag w:val="goog_rdk_448"/>
                  </w:sdtPr>
                  <w:sdtContent>
                    <w:del w:author="ahmed adly" w:id="12" w:date="2022-08-17T12:24:55Z">
                      <w:r w:rsidDel="00000000" w:rsidR="00000000" w:rsidRPr="00000000">
                        <w:rPr>
                          <w:rtl w:val="0"/>
                        </w:rPr>
                      </w:r>
                    </w:del>
                  </w:sdtContent>
                </w:sdt>
              </w:ins>
            </w:sdtContent>
          </w:sdt>
        </w:p>
      </w:sdtContent>
    </w:sdt>
    <w:sdt>
      <w:sdtPr>
        <w:tag w:val="goog_rdk_452"/>
      </w:sdtPr>
      <w:sdtContent>
        <w:p w:rsidR="00000000" w:rsidDel="00000000" w:rsidP="00000000" w:rsidRDefault="00000000" w:rsidRPr="00000000" w14:paraId="0000009C">
          <w:pPr>
            <w:pageBreakBefore w:val="0"/>
            <w:ind w:left="360"/>
            <w:rPr>
              <w:ins w:author="Mohamed attya" w:id="5" w:date="2022-07-05T12:20:30Z"/>
              <w:del w:author="ahmed adly" w:id="12" w:date="2022-08-17T12:24:55Z"/>
              <w:b w:val="1"/>
              <w:sz w:val="32"/>
              <w:szCs w:val="32"/>
            </w:rPr>
          </w:pPr>
          <w:sdt>
            <w:sdtPr>
              <w:tag w:val="goog_rdk_450"/>
            </w:sdtPr>
            <w:sdtContent>
              <w:ins w:author="Mohamed attya" w:id="5" w:date="2022-07-05T12:20:30Z">
                <w:sdt>
                  <w:sdtPr>
                    <w:tag w:val="goog_rdk_451"/>
                  </w:sdtPr>
                  <w:sdtContent>
                    <w:del w:author="ahmed adly" w:id="12" w:date="2022-08-17T12:24:55Z">
                      <w:r w:rsidDel="00000000" w:rsidR="00000000" w:rsidRPr="00000000">
                        <w:rPr>
                          <w:rtl w:val="0"/>
                        </w:rPr>
                      </w:r>
                    </w:del>
                  </w:sdtContent>
                </w:sdt>
              </w:ins>
            </w:sdtContent>
          </w:sdt>
        </w:p>
      </w:sdtContent>
    </w:sdt>
    <w:sdt>
      <w:sdtPr>
        <w:tag w:val="goog_rdk_455"/>
      </w:sdtPr>
      <w:sdtContent>
        <w:p w:rsidR="00000000" w:rsidDel="00000000" w:rsidP="00000000" w:rsidRDefault="00000000" w:rsidRPr="00000000" w14:paraId="0000009D">
          <w:pPr>
            <w:pageBreakBefore w:val="0"/>
            <w:ind w:left="360"/>
            <w:rPr>
              <w:ins w:author="Mohamed attya" w:id="5" w:date="2022-07-05T12:20:30Z"/>
              <w:del w:author="ahmed adly" w:id="12" w:date="2022-08-17T12:24:55Z"/>
              <w:b w:val="1"/>
              <w:sz w:val="32"/>
              <w:szCs w:val="32"/>
            </w:rPr>
          </w:pPr>
          <w:sdt>
            <w:sdtPr>
              <w:tag w:val="goog_rdk_453"/>
            </w:sdtPr>
            <w:sdtContent>
              <w:ins w:author="Mohamed attya" w:id="5" w:date="2022-07-05T12:20:30Z">
                <w:sdt>
                  <w:sdtPr>
                    <w:tag w:val="goog_rdk_454"/>
                  </w:sdtPr>
                  <w:sdtContent>
                    <w:del w:author="ahmed adly" w:id="12" w:date="2022-08-17T12:24:55Z">
                      <w:r w:rsidDel="00000000" w:rsidR="00000000" w:rsidRPr="00000000">
                        <w:rPr>
                          <w:rtl w:val="0"/>
                        </w:rPr>
                      </w:r>
                    </w:del>
                  </w:sdtContent>
                </w:sdt>
              </w:ins>
            </w:sdtContent>
          </w:sdt>
        </w:p>
      </w:sdtContent>
    </w:sdt>
    <w:sdt>
      <w:sdtPr>
        <w:tag w:val="goog_rdk_458"/>
      </w:sdtPr>
      <w:sdtContent>
        <w:p w:rsidR="00000000" w:rsidDel="00000000" w:rsidP="00000000" w:rsidRDefault="00000000" w:rsidRPr="00000000" w14:paraId="0000009E">
          <w:pPr>
            <w:pageBreakBefore w:val="0"/>
            <w:ind w:left="360"/>
            <w:rPr>
              <w:ins w:author="Mohamed attya" w:id="5" w:date="2022-07-05T12:20:30Z"/>
              <w:del w:author="ahmed adly" w:id="12" w:date="2022-08-17T12:24:55Z"/>
              <w:b w:val="1"/>
              <w:sz w:val="32"/>
              <w:szCs w:val="32"/>
            </w:rPr>
          </w:pPr>
          <w:sdt>
            <w:sdtPr>
              <w:tag w:val="goog_rdk_456"/>
            </w:sdtPr>
            <w:sdtContent>
              <w:ins w:author="Mohamed attya" w:id="5" w:date="2022-07-05T12:20:30Z">
                <w:sdt>
                  <w:sdtPr>
                    <w:tag w:val="goog_rdk_457"/>
                  </w:sdtPr>
                  <w:sdtContent>
                    <w:del w:author="ahmed adly" w:id="12" w:date="2022-08-17T12:24:55Z">
                      <w:r w:rsidDel="00000000" w:rsidR="00000000" w:rsidRPr="00000000">
                        <w:rPr>
                          <w:rtl w:val="0"/>
                        </w:rPr>
                      </w:r>
                    </w:del>
                  </w:sdtContent>
                </w:sdt>
              </w:ins>
            </w:sdtContent>
          </w:sdt>
        </w:p>
      </w:sdtContent>
    </w:sdt>
    <w:sdt>
      <w:sdtPr>
        <w:tag w:val="goog_rdk_461"/>
      </w:sdtPr>
      <w:sdtContent>
        <w:p w:rsidR="00000000" w:rsidDel="00000000" w:rsidP="00000000" w:rsidRDefault="00000000" w:rsidRPr="00000000" w14:paraId="0000009F">
          <w:pPr>
            <w:pageBreakBefore w:val="0"/>
            <w:ind w:left="360"/>
            <w:rPr>
              <w:ins w:author="Mohamed attya" w:id="5" w:date="2022-07-05T12:20:30Z"/>
              <w:del w:author="ahmed adly" w:id="12" w:date="2022-08-17T12:24:55Z"/>
              <w:b w:val="1"/>
              <w:sz w:val="32"/>
              <w:szCs w:val="32"/>
            </w:rPr>
          </w:pPr>
          <w:sdt>
            <w:sdtPr>
              <w:tag w:val="goog_rdk_459"/>
            </w:sdtPr>
            <w:sdtContent>
              <w:ins w:author="Mohamed attya" w:id="5" w:date="2022-07-05T12:20:30Z">
                <w:sdt>
                  <w:sdtPr>
                    <w:tag w:val="goog_rdk_460"/>
                  </w:sdtPr>
                  <w:sdtContent>
                    <w:del w:author="ahmed adly" w:id="12" w:date="2022-08-17T12:24:55Z">
                      <w:r w:rsidDel="00000000" w:rsidR="00000000" w:rsidRPr="00000000">
                        <w:rPr>
                          <w:rtl w:val="0"/>
                        </w:rPr>
                      </w:r>
                    </w:del>
                  </w:sdtContent>
                </w:sdt>
              </w:ins>
            </w:sdtContent>
          </w:sdt>
        </w:p>
      </w:sdtContent>
    </w:sdt>
    <w:sdt>
      <w:sdtPr>
        <w:tag w:val="goog_rdk_464"/>
      </w:sdtPr>
      <w:sdtContent>
        <w:p w:rsidR="00000000" w:rsidDel="00000000" w:rsidP="00000000" w:rsidRDefault="00000000" w:rsidRPr="00000000" w14:paraId="000000A0">
          <w:pPr>
            <w:pageBreakBefore w:val="0"/>
            <w:ind w:left="360"/>
            <w:rPr>
              <w:ins w:author="Mohamed attya" w:id="5" w:date="2022-07-05T12:20:30Z"/>
              <w:del w:author="ahmed adly" w:id="12" w:date="2022-08-17T12:24:55Z"/>
              <w:b w:val="1"/>
              <w:sz w:val="32"/>
              <w:szCs w:val="32"/>
            </w:rPr>
          </w:pPr>
          <w:sdt>
            <w:sdtPr>
              <w:tag w:val="goog_rdk_462"/>
            </w:sdtPr>
            <w:sdtContent>
              <w:ins w:author="Mohamed attya" w:id="5" w:date="2022-07-05T12:20:30Z">
                <w:sdt>
                  <w:sdtPr>
                    <w:tag w:val="goog_rdk_463"/>
                  </w:sdtPr>
                  <w:sdtContent>
                    <w:del w:author="ahmed adly" w:id="12" w:date="2022-08-17T12:24:55Z">
                      <w:r w:rsidDel="00000000" w:rsidR="00000000" w:rsidRPr="00000000">
                        <w:rPr>
                          <w:rtl w:val="0"/>
                        </w:rPr>
                      </w:r>
                    </w:del>
                  </w:sdtContent>
                </w:sdt>
              </w:ins>
            </w:sdtContent>
          </w:sdt>
        </w:p>
      </w:sdtContent>
    </w:sdt>
    <w:sdt>
      <w:sdtPr>
        <w:tag w:val="goog_rdk_467"/>
      </w:sdtPr>
      <w:sdtContent>
        <w:p w:rsidR="00000000" w:rsidDel="00000000" w:rsidP="00000000" w:rsidRDefault="00000000" w:rsidRPr="00000000" w14:paraId="000000A1">
          <w:pPr>
            <w:pageBreakBefore w:val="0"/>
            <w:ind w:left="360"/>
            <w:rPr>
              <w:ins w:author="Mohamed attya" w:id="5" w:date="2022-07-05T12:20:30Z"/>
              <w:del w:author="ahmed adly" w:id="12" w:date="2022-08-17T12:24:55Z"/>
              <w:b w:val="1"/>
              <w:sz w:val="32"/>
              <w:szCs w:val="32"/>
            </w:rPr>
          </w:pPr>
          <w:sdt>
            <w:sdtPr>
              <w:tag w:val="goog_rdk_465"/>
            </w:sdtPr>
            <w:sdtContent>
              <w:ins w:author="Mohamed attya" w:id="5" w:date="2022-07-05T12:20:30Z">
                <w:sdt>
                  <w:sdtPr>
                    <w:tag w:val="goog_rdk_466"/>
                  </w:sdtPr>
                  <w:sdtContent>
                    <w:del w:author="ahmed adly" w:id="12" w:date="2022-08-17T12:24:55Z">
                      <w:r w:rsidDel="00000000" w:rsidR="00000000" w:rsidRPr="00000000">
                        <w:rPr>
                          <w:rtl w:val="0"/>
                        </w:rPr>
                      </w:r>
                    </w:del>
                  </w:sdtContent>
                </w:sdt>
              </w:ins>
            </w:sdtContent>
          </w:sdt>
        </w:p>
      </w:sdtContent>
    </w:sdt>
    <w:sdt>
      <w:sdtPr>
        <w:tag w:val="goog_rdk_470"/>
      </w:sdtPr>
      <w:sdtContent>
        <w:p w:rsidR="00000000" w:rsidDel="00000000" w:rsidP="00000000" w:rsidRDefault="00000000" w:rsidRPr="00000000" w14:paraId="000000A2">
          <w:pPr>
            <w:pageBreakBefore w:val="0"/>
            <w:ind w:left="360"/>
            <w:rPr>
              <w:ins w:author="Mohamed attya" w:id="5" w:date="2022-07-05T12:20:30Z"/>
              <w:del w:author="ahmed adly" w:id="12" w:date="2022-08-17T12:24:55Z"/>
              <w:b w:val="1"/>
              <w:sz w:val="32"/>
              <w:szCs w:val="32"/>
            </w:rPr>
          </w:pPr>
          <w:sdt>
            <w:sdtPr>
              <w:tag w:val="goog_rdk_468"/>
            </w:sdtPr>
            <w:sdtContent>
              <w:ins w:author="Mohamed attya" w:id="5" w:date="2022-07-05T12:20:30Z">
                <w:sdt>
                  <w:sdtPr>
                    <w:tag w:val="goog_rdk_469"/>
                  </w:sdtPr>
                  <w:sdtContent>
                    <w:del w:author="ahmed adly" w:id="12" w:date="2022-08-17T12:24:55Z">
                      <w:r w:rsidDel="00000000" w:rsidR="00000000" w:rsidRPr="00000000">
                        <w:rPr>
                          <w:rtl w:val="0"/>
                        </w:rPr>
                      </w:r>
                    </w:del>
                  </w:sdtContent>
                </w:sdt>
              </w:ins>
            </w:sdtContent>
          </w:sdt>
        </w:p>
      </w:sdtContent>
    </w:sdt>
    <w:sdt>
      <w:sdtPr>
        <w:tag w:val="goog_rdk_473"/>
      </w:sdtPr>
      <w:sdtContent>
        <w:p w:rsidR="00000000" w:rsidDel="00000000" w:rsidP="00000000" w:rsidRDefault="00000000" w:rsidRPr="00000000" w14:paraId="000000A3">
          <w:pPr>
            <w:pageBreakBefore w:val="0"/>
            <w:ind w:left="360"/>
            <w:rPr>
              <w:ins w:author="Mohamed attya" w:id="5" w:date="2022-07-05T12:20:30Z"/>
              <w:del w:author="ahmed adly" w:id="12" w:date="2022-08-17T12:24:55Z"/>
              <w:b w:val="1"/>
              <w:sz w:val="32"/>
              <w:szCs w:val="32"/>
            </w:rPr>
          </w:pPr>
          <w:sdt>
            <w:sdtPr>
              <w:tag w:val="goog_rdk_471"/>
            </w:sdtPr>
            <w:sdtContent>
              <w:ins w:author="Mohamed attya" w:id="5" w:date="2022-07-05T12:20:30Z">
                <w:sdt>
                  <w:sdtPr>
                    <w:tag w:val="goog_rdk_472"/>
                  </w:sdtPr>
                  <w:sdtContent>
                    <w:del w:author="ahmed adly" w:id="12" w:date="2022-08-17T12:24:55Z">
                      <w:r w:rsidDel="00000000" w:rsidR="00000000" w:rsidRPr="00000000">
                        <w:rPr>
                          <w:rtl w:val="0"/>
                        </w:rPr>
                      </w:r>
                    </w:del>
                  </w:sdtContent>
                </w:sdt>
              </w:ins>
            </w:sdtContent>
          </w:sdt>
        </w:p>
      </w:sdtContent>
    </w:sdt>
    <w:sdt>
      <w:sdtPr>
        <w:tag w:val="goog_rdk_476"/>
      </w:sdtPr>
      <w:sdtContent>
        <w:p w:rsidR="00000000" w:rsidDel="00000000" w:rsidP="00000000" w:rsidRDefault="00000000" w:rsidRPr="00000000" w14:paraId="000000A4">
          <w:pPr>
            <w:pageBreakBefore w:val="0"/>
            <w:ind w:left="360"/>
            <w:rPr>
              <w:ins w:author="Mohamed attya" w:id="5" w:date="2022-07-05T12:20:30Z"/>
              <w:del w:author="ahmed adly" w:id="12" w:date="2022-08-17T12:24:55Z"/>
              <w:b w:val="1"/>
              <w:sz w:val="32"/>
              <w:szCs w:val="32"/>
            </w:rPr>
          </w:pPr>
          <w:sdt>
            <w:sdtPr>
              <w:tag w:val="goog_rdk_474"/>
            </w:sdtPr>
            <w:sdtContent>
              <w:ins w:author="Mohamed attya" w:id="5" w:date="2022-07-05T12:20:30Z">
                <w:sdt>
                  <w:sdtPr>
                    <w:tag w:val="goog_rdk_475"/>
                  </w:sdtPr>
                  <w:sdtContent>
                    <w:del w:author="ahmed adly" w:id="12" w:date="2022-08-17T12:24:55Z">
                      <w:r w:rsidDel="00000000" w:rsidR="00000000" w:rsidRPr="00000000">
                        <w:rPr>
                          <w:rtl w:val="0"/>
                        </w:rPr>
                      </w:r>
                    </w:del>
                  </w:sdtContent>
                </w:sdt>
              </w:ins>
            </w:sdtContent>
          </w:sdt>
        </w:p>
      </w:sdtContent>
    </w:sdt>
    <w:sdt>
      <w:sdtPr>
        <w:tag w:val="goog_rdk_479"/>
      </w:sdtPr>
      <w:sdtContent>
        <w:p w:rsidR="00000000" w:rsidDel="00000000" w:rsidP="00000000" w:rsidRDefault="00000000" w:rsidRPr="00000000" w14:paraId="000000A5">
          <w:pPr>
            <w:pageBreakBefore w:val="0"/>
            <w:ind w:left="360"/>
            <w:rPr>
              <w:ins w:author="Mohamed attya" w:id="5" w:date="2022-07-05T12:20:30Z"/>
              <w:del w:author="ahmed adly" w:id="12" w:date="2022-08-17T12:24:55Z"/>
              <w:b w:val="1"/>
              <w:sz w:val="32"/>
              <w:szCs w:val="32"/>
            </w:rPr>
          </w:pPr>
          <w:sdt>
            <w:sdtPr>
              <w:tag w:val="goog_rdk_477"/>
            </w:sdtPr>
            <w:sdtContent>
              <w:ins w:author="Mohamed attya" w:id="5" w:date="2022-07-05T12:20:30Z">
                <w:sdt>
                  <w:sdtPr>
                    <w:tag w:val="goog_rdk_478"/>
                  </w:sdtPr>
                  <w:sdtContent>
                    <w:del w:author="ahmed adly" w:id="12" w:date="2022-08-17T12:24:55Z">
                      <w:r w:rsidDel="00000000" w:rsidR="00000000" w:rsidRPr="00000000">
                        <w:rPr>
                          <w:rtl w:val="0"/>
                        </w:rPr>
                      </w:r>
                    </w:del>
                  </w:sdtContent>
                </w:sdt>
              </w:ins>
            </w:sdtContent>
          </w:sdt>
        </w:p>
      </w:sdtContent>
    </w:sdt>
    <w:sdt>
      <w:sdtPr>
        <w:tag w:val="goog_rdk_482"/>
      </w:sdtPr>
      <w:sdtContent>
        <w:p w:rsidR="00000000" w:rsidDel="00000000" w:rsidP="00000000" w:rsidRDefault="00000000" w:rsidRPr="00000000" w14:paraId="000000A6">
          <w:pPr>
            <w:pageBreakBefore w:val="0"/>
            <w:ind w:left="360"/>
            <w:rPr>
              <w:ins w:author="Mohamed attya" w:id="5" w:date="2022-07-05T12:20:30Z"/>
              <w:del w:author="ahmed adly" w:id="12" w:date="2022-08-17T12:24:55Z"/>
              <w:b w:val="1"/>
              <w:sz w:val="32"/>
              <w:szCs w:val="32"/>
            </w:rPr>
          </w:pPr>
          <w:sdt>
            <w:sdtPr>
              <w:tag w:val="goog_rdk_480"/>
            </w:sdtPr>
            <w:sdtContent>
              <w:ins w:author="Mohamed attya" w:id="5" w:date="2022-07-05T12:20:30Z">
                <w:sdt>
                  <w:sdtPr>
                    <w:tag w:val="goog_rdk_481"/>
                  </w:sdtPr>
                  <w:sdtContent>
                    <w:del w:author="ahmed adly" w:id="12" w:date="2022-08-17T12:24:55Z">
                      <w:r w:rsidDel="00000000" w:rsidR="00000000" w:rsidRPr="00000000">
                        <w:rPr>
                          <w:rtl w:val="0"/>
                        </w:rPr>
                      </w:r>
                    </w:del>
                  </w:sdtContent>
                </w:sdt>
              </w:ins>
            </w:sdtContent>
          </w:sdt>
        </w:p>
      </w:sdtContent>
    </w:sdt>
    <w:sdt>
      <w:sdtPr>
        <w:tag w:val="goog_rdk_485"/>
      </w:sdtPr>
      <w:sdtContent>
        <w:p w:rsidR="00000000" w:rsidDel="00000000" w:rsidP="00000000" w:rsidRDefault="00000000" w:rsidRPr="00000000" w14:paraId="000000A7">
          <w:pPr>
            <w:pageBreakBefore w:val="0"/>
            <w:ind w:left="360"/>
            <w:rPr>
              <w:ins w:author="Mohamed attya" w:id="5" w:date="2022-07-05T12:20:30Z"/>
              <w:del w:author="ahmed adly" w:id="12" w:date="2022-08-17T12:24:55Z"/>
              <w:b w:val="1"/>
              <w:sz w:val="32"/>
              <w:szCs w:val="32"/>
            </w:rPr>
          </w:pPr>
          <w:sdt>
            <w:sdtPr>
              <w:tag w:val="goog_rdk_483"/>
            </w:sdtPr>
            <w:sdtContent>
              <w:ins w:author="Mohamed attya" w:id="5" w:date="2022-07-05T12:20:30Z">
                <w:sdt>
                  <w:sdtPr>
                    <w:tag w:val="goog_rdk_484"/>
                  </w:sdtPr>
                  <w:sdtContent>
                    <w:del w:author="ahmed adly" w:id="12" w:date="2022-08-17T12:24:55Z">
                      <w:r w:rsidDel="00000000" w:rsidR="00000000" w:rsidRPr="00000000">
                        <w:rPr>
                          <w:rtl w:val="0"/>
                        </w:rPr>
                      </w:r>
                    </w:del>
                  </w:sdtContent>
                </w:sdt>
              </w:ins>
            </w:sdtContent>
          </w:sdt>
        </w:p>
      </w:sdtContent>
    </w:sdt>
    <w:sdt>
      <w:sdtPr>
        <w:tag w:val="goog_rdk_488"/>
      </w:sdtPr>
      <w:sdtContent>
        <w:p w:rsidR="00000000" w:rsidDel="00000000" w:rsidP="00000000" w:rsidRDefault="00000000" w:rsidRPr="00000000" w14:paraId="000000A8">
          <w:pPr>
            <w:pageBreakBefore w:val="0"/>
            <w:ind w:left="360"/>
            <w:rPr>
              <w:ins w:author="Mohamed attya" w:id="5" w:date="2022-07-05T12:20:30Z"/>
              <w:del w:author="ahmed adly" w:id="12" w:date="2022-08-17T12:24:55Z"/>
              <w:b w:val="1"/>
              <w:sz w:val="32"/>
              <w:szCs w:val="32"/>
            </w:rPr>
          </w:pPr>
          <w:sdt>
            <w:sdtPr>
              <w:tag w:val="goog_rdk_486"/>
            </w:sdtPr>
            <w:sdtContent>
              <w:ins w:author="Mohamed attya" w:id="5" w:date="2022-07-05T12:20:30Z">
                <w:sdt>
                  <w:sdtPr>
                    <w:tag w:val="goog_rdk_487"/>
                  </w:sdtPr>
                  <w:sdtContent>
                    <w:del w:author="ahmed adly" w:id="12" w:date="2022-08-17T12:24:55Z">
                      <w:r w:rsidDel="00000000" w:rsidR="00000000" w:rsidRPr="00000000">
                        <w:rPr>
                          <w:rtl w:val="0"/>
                        </w:rPr>
                      </w:r>
                    </w:del>
                  </w:sdtContent>
                </w:sdt>
              </w:ins>
            </w:sdtContent>
          </w:sdt>
        </w:p>
      </w:sdtContent>
    </w:sdt>
    <w:sdt>
      <w:sdtPr>
        <w:tag w:val="goog_rdk_491"/>
      </w:sdtPr>
      <w:sdtContent>
        <w:p w:rsidR="00000000" w:rsidDel="00000000" w:rsidP="00000000" w:rsidRDefault="00000000" w:rsidRPr="00000000" w14:paraId="000000A9">
          <w:pPr>
            <w:pageBreakBefore w:val="0"/>
            <w:ind w:left="360"/>
            <w:rPr>
              <w:ins w:author="Mohamed attya" w:id="5" w:date="2022-07-05T12:20:30Z"/>
              <w:del w:author="ahmed adly" w:id="12" w:date="2022-08-17T12:24:55Z"/>
              <w:b w:val="1"/>
              <w:sz w:val="32"/>
              <w:szCs w:val="32"/>
            </w:rPr>
          </w:pPr>
          <w:sdt>
            <w:sdtPr>
              <w:tag w:val="goog_rdk_489"/>
            </w:sdtPr>
            <w:sdtContent>
              <w:ins w:author="Mohamed attya" w:id="5" w:date="2022-07-05T12:20:30Z">
                <w:sdt>
                  <w:sdtPr>
                    <w:tag w:val="goog_rdk_490"/>
                  </w:sdtPr>
                  <w:sdtContent>
                    <w:del w:author="ahmed adly" w:id="12" w:date="2022-08-17T12:24:55Z">
                      <w:r w:rsidDel="00000000" w:rsidR="00000000" w:rsidRPr="00000000">
                        <w:rPr>
                          <w:rtl w:val="0"/>
                        </w:rPr>
                      </w:r>
                    </w:del>
                  </w:sdtContent>
                </w:sdt>
              </w:ins>
            </w:sdtContent>
          </w:sdt>
        </w:p>
      </w:sdtContent>
    </w:sdt>
    <w:sdt>
      <w:sdtPr>
        <w:tag w:val="goog_rdk_494"/>
      </w:sdtPr>
      <w:sdtContent>
        <w:p w:rsidR="00000000" w:rsidDel="00000000" w:rsidP="00000000" w:rsidRDefault="00000000" w:rsidRPr="00000000" w14:paraId="000000AA">
          <w:pPr>
            <w:pageBreakBefore w:val="0"/>
            <w:ind w:left="360"/>
            <w:rPr>
              <w:ins w:author="Mohamed attya" w:id="5" w:date="2022-07-05T12:20:30Z"/>
              <w:del w:author="ahmed adly" w:id="12" w:date="2022-08-17T12:24:55Z"/>
              <w:b w:val="1"/>
              <w:sz w:val="32"/>
              <w:szCs w:val="32"/>
            </w:rPr>
          </w:pPr>
          <w:sdt>
            <w:sdtPr>
              <w:tag w:val="goog_rdk_492"/>
            </w:sdtPr>
            <w:sdtContent>
              <w:ins w:author="Mohamed attya" w:id="5" w:date="2022-07-05T12:20:30Z">
                <w:sdt>
                  <w:sdtPr>
                    <w:tag w:val="goog_rdk_493"/>
                  </w:sdtPr>
                  <w:sdtContent>
                    <w:del w:author="ahmed adly" w:id="12" w:date="2022-08-17T12:24:55Z">
                      <w:r w:rsidDel="00000000" w:rsidR="00000000" w:rsidRPr="00000000">
                        <w:rPr>
                          <w:rtl w:val="0"/>
                        </w:rPr>
                      </w:r>
                    </w:del>
                  </w:sdtContent>
                </w:sdt>
              </w:ins>
            </w:sdtContent>
          </w:sdt>
        </w:p>
      </w:sdtContent>
    </w:sdt>
    <w:sdt>
      <w:sdtPr>
        <w:tag w:val="goog_rdk_497"/>
      </w:sdtPr>
      <w:sdtContent>
        <w:p w:rsidR="00000000" w:rsidDel="00000000" w:rsidP="00000000" w:rsidRDefault="00000000" w:rsidRPr="00000000" w14:paraId="000000AB">
          <w:pPr>
            <w:pageBreakBefore w:val="0"/>
            <w:ind w:left="360"/>
            <w:rPr>
              <w:ins w:author="Mohamed attya" w:id="5" w:date="2022-07-05T12:20:30Z"/>
              <w:del w:author="ahmed adly" w:id="12" w:date="2022-08-17T12:24:55Z"/>
              <w:b w:val="1"/>
              <w:sz w:val="32"/>
              <w:szCs w:val="32"/>
            </w:rPr>
          </w:pPr>
          <w:sdt>
            <w:sdtPr>
              <w:tag w:val="goog_rdk_495"/>
            </w:sdtPr>
            <w:sdtContent>
              <w:ins w:author="Mohamed attya" w:id="5" w:date="2022-07-05T12:20:30Z">
                <w:sdt>
                  <w:sdtPr>
                    <w:tag w:val="goog_rdk_496"/>
                  </w:sdtPr>
                  <w:sdtContent>
                    <w:del w:author="ahmed adly" w:id="12" w:date="2022-08-17T12:24:55Z">
                      <w:r w:rsidDel="00000000" w:rsidR="00000000" w:rsidRPr="00000000">
                        <w:rPr>
                          <w:rtl w:val="0"/>
                        </w:rPr>
                      </w:r>
                    </w:del>
                  </w:sdtContent>
                </w:sdt>
              </w:ins>
            </w:sdtContent>
          </w:sdt>
        </w:p>
      </w:sdtContent>
    </w:sdt>
    <w:sdt>
      <w:sdtPr>
        <w:tag w:val="goog_rdk_500"/>
      </w:sdtPr>
      <w:sdtContent>
        <w:p w:rsidR="00000000" w:rsidDel="00000000" w:rsidP="00000000" w:rsidRDefault="00000000" w:rsidRPr="00000000" w14:paraId="000000AC">
          <w:pPr>
            <w:pageBreakBefore w:val="0"/>
            <w:ind w:left="360"/>
            <w:rPr>
              <w:ins w:author="Mohamed attya" w:id="5" w:date="2022-07-05T12:20:30Z"/>
              <w:del w:author="ahmed adly" w:id="12" w:date="2022-08-17T12:24:55Z"/>
              <w:b w:val="1"/>
              <w:sz w:val="32"/>
              <w:szCs w:val="32"/>
            </w:rPr>
          </w:pPr>
          <w:sdt>
            <w:sdtPr>
              <w:tag w:val="goog_rdk_498"/>
            </w:sdtPr>
            <w:sdtContent>
              <w:ins w:author="Mohamed attya" w:id="5" w:date="2022-07-05T12:20:30Z">
                <w:sdt>
                  <w:sdtPr>
                    <w:tag w:val="goog_rdk_499"/>
                  </w:sdtPr>
                  <w:sdtContent>
                    <w:del w:author="ahmed adly" w:id="12" w:date="2022-08-17T12:24:55Z">
                      <w:r w:rsidDel="00000000" w:rsidR="00000000" w:rsidRPr="00000000">
                        <w:rPr>
                          <w:rtl w:val="0"/>
                        </w:rPr>
                      </w:r>
                    </w:del>
                  </w:sdtContent>
                </w:sdt>
              </w:ins>
            </w:sdtContent>
          </w:sdt>
        </w:p>
      </w:sdtContent>
    </w:sdt>
    <w:sdt>
      <w:sdtPr>
        <w:tag w:val="goog_rdk_503"/>
      </w:sdtPr>
      <w:sdtContent>
        <w:p w:rsidR="00000000" w:rsidDel="00000000" w:rsidP="00000000" w:rsidRDefault="00000000" w:rsidRPr="00000000" w14:paraId="000000AD">
          <w:pPr>
            <w:pageBreakBefore w:val="0"/>
            <w:ind w:left="360"/>
            <w:rPr>
              <w:ins w:author="Mohamed attya" w:id="5" w:date="2022-07-05T12:20:30Z"/>
              <w:del w:author="ahmed adly" w:id="12" w:date="2022-08-17T12:24:55Z"/>
              <w:b w:val="1"/>
              <w:sz w:val="32"/>
              <w:szCs w:val="32"/>
            </w:rPr>
          </w:pPr>
          <w:sdt>
            <w:sdtPr>
              <w:tag w:val="goog_rdk_501"/>
            </w:sdtPr>
            <w:sdtContent>
              <w:ins w:author="Mohamed attya" w:id="5" w:date="2022-07-05T12:20:30Z">
                <w:sdt>
                  <w:sdtPr>
                    <w:tag w:val="goog_rdk_502"/>
                  </w:sdtPr>
                  <w:sdtContent>
                    <w:del w:author="ahmed adly" w:id="12" w:date="2022-08-17T12:24:55Z">
                      <w:r w:rsidDel="00000000" w:rsidR="00000000" w:rsidRPr="00000000">
                        <w:rPr>
                          <w:rtl w:val="0"/>
                        </w:rPr>
                      </w:r>
                    </w:del>
                  </w:sdtContent>
                </w:sdt>
              </w:ins>
            </w:sdtContent>
          </w:sdt>
        </w:p>
      </w:sdtContent>
    </w:sdt>
    <w:sdt>
      <w:sdtPr>
        <w:tag w:val="goog_rdk_506"/>
      </w:sdtPr>
      <w:sdtContent>
        <w:p w:rsidR="00000000" w:rsidDel="00000000" w:rsidP="00000000" w:rsidRDefault="00000000" w:rsidRPr="00000000" w14:paraId="000000AE">
          <w:pPr>
            <w:pageBreakBefore w:val="0"/>
            <w:ind w:left="360"/>
            <w:rPr>
              <w:ins w:author="Mohamed attya" w:id="5" w:date="2022-07-05T12:20:30Z"/>
              <w:del w:author="ahmed adly" w:id="12" w:date="2022-08-17T12:24:55Z"/>
              <w:b w:val="1"/>
              <w:sz w:val="32"/>
              <w:szCs w:val="32"/>
            </w:rPr>
          </w:pPr>
          <w:sdt>
            <w:sdtPr>
              <w:tag w:val="goog_rdk_504"/>
            </w:sdtPr>
            <w:sdtContent>
              <w:ins w:author="Mohamed attya" w:id="5" w:date="2022-07-05T12:20:30Z">
                <w:sdt>
                  <w:sdtPr>
                    <w:tag w:val="goog_rdk_505"/>
                  </w:sdtPr>
                  <w:sdtContent>
                    <w:del w:author="ahmed adly" w:id="12" w:date="2022-08-17T12:24:55Z">
                      <w:r w:rsidDel="00000000" w:rsidR="00000000" w:rsidRPr="00000000">
                        <w:rPr>
                          <w:rtl w:val="0"/>
                        </w:rPr>
                      </w:r>
                    </w:del>
                  </w:sdtContent>
                </w:sdt>
              </w:ins>
            </w:sdtContent>
          </w:sdt>
        </w:p>
      </w:sdtContent>
    </w:sdt>
    <w:sdt>
      <w:sdtPr>
        <w:tag w:val="goog_rdk_509"/>
      </w:sdtPr>
      <w:sdtContent>
        <w:p w:rsidR="00000000" w:rsidDel="00000000" w:rsidP="00000000" w:rsidRDefault="00000000" w:rsidRPr="00000000" w14:paraId="000000AF">
          <w:pPr>
            <w:pageBreakBefore w:val="0"/>
            <w:ind w:left="360"/>
            <w:rPr>
              <w:ins w:author="Mohamed attya" w:id="5" w:date="2022-07-05T12:20:30Z"/>
              <w:del w:author="ahmed adly" w:id="12" w:date="2022-08-17T12:24:55Z"/>
              <w:b w:val="1"/>
              <w:sz w:val="32"/>
              <w:szCs w:val="32"/>
            </w:rPr>
          </w:pPr>
          <w:sdt>
            <w:sdtPr>
              <w:tag w:val="goog_rdk_507"/>
            </w:sdtPr>
            <w:sdtContent>
              <w:ins w:author="Mohamed attya" w:id="5" w:date="2022-07-05T12:20:30Z">
                <w:sdt>
                  <w:sdtPr>
                    <w:tag w:val="goog_rdk_508"/>
                  </w:sdtPr>
                  <w:sdtContent>
                    <w:del w:author="ahmed adly" w:id="12" w:date="2022-08-17T12:24:55Z">
                      <w:r w:rsidDel="00000000" w:rsidR="00000000" w:rsidRPr="00000000">
                        <w:rPr>
                          <w:rtl w:val="0"/>
                        </w:rPr>
                      </w:r>
                    </w:del>
                  </w:sdtContent>
                </w:sdt>
              </w:ins>
            </w:sdtContent>
          </w:sdt>
        </w:p>
      </w:sdtContent>
    </w:sdt>
    <w:sdt>
      <w:sdtPr>
        <w:tag w:val="goog_rdk_512"/>
      </w:sdtPr>
      <w:sdtContent>
        <w:p w:rsidR="00000000" w:rsidDel="00000000" w:rsidP="00000000" w:rsidRDefault="00000000" w:rsidRPr="00000000" w14:paraId="000000B0">
          <w:pPr>
            <w:pageBreakBefore w:val="0"/>
            <w:ind w:left="360"/>
            <w:rPr>
              <w:ins w:author="Mohamed attya" w:id="5" w:date="2022-07-05T12:20:30Z"/>
              <w:del w:author="ahmed adly" w:id="12" w:date="2022-08-17T12:24:55Z"/>
              <w:b w:val="1"/>
              <w:sz w:val="32"/>
              <w:szCs w:val="32"/>
            </w:rPr>
          </w:pPr>
          <w:sdt>
            <w:sdtPr>
              <w:tag w:val="goog_rdk_510"/>
            </w:sdtPr>
            <w:sdtContent>
              <w:ins w:author="Mohamed attya" w:id="5" w:date="2022-07-05T12:20:30Z">
                <w:sdt>
                  <w:sdtPr>
                    <w:tag w:val="goog_rdk_511"/>
                  </w:sdtPr>
                  <w:sdtContent>
                    <w:del w:author="ahmed adly" w:id="12" w:date="2022-08-17T12:24:55Z">
                      <w:r w:rsidDel="00000000" w:rsidR="00000000" w:rsidRPr="00000000">
                        <w:rPr>
                          <w:rtl w:val="0"/>
                        </w:rPr>
                      </w:r>
                    </w:del>
                  </w:sdtContent>
                </w:sdt>
              </w:ins>
            </w:sdtContent>
          </w:sdt>
        </w:p>
      </w:sdtContent>
    </w:sdt>
    <w:sdt>
      <w:sdtPr>
        <w:tag w:val="goog_rdk_515"/>
      </w:sdtPr>
      <w:sdtContent>
        <w:p w:rsidR="00000000" w:rsidDel="00000000" w:rsidP="00000000" w:rsidRDefault="00000000" w:rsidRPr="00000000" w14:paraId="000000B1">
          <w:pPr>
            <w:pageBreakBefore w:val="0"/>
            <w:ind w:left="360"/>
            <w:rPr>
              <w:ins w:author="Mohamed attya" w:id="5" w:date="2022-07-05T12:20:30Z"/>
              <w:del w:author="ahmed adly" w:id="12" w:date="2022-08-17T12:24:55Z"/>
              <w:b w:val="1"/>
              <w:sz w:val="32"/>
              <w:szCs w:val="32"/>
            </w:rPr>
          </w:pPr>
          <w:sdt>
            <w:sdtPr>
              <w:tag w:val="goog_rdk_513"/>
            </w:sdtPr>
            <w:sdtContent>
              <w:ins w:author="Mohamed attya" w:id="5" w:date="2022-07-05T12:20:30Z">
                <w:sdt>
                  <w:sdtPr>
                    <w:tag w:val="goog_rdk_514"/>
                  </w:sdtPr>
                  <w:sdtContent>
                    <w:del w:author="ahmed adly" w:id="12" w:date="2022-08-17T12:24:55Z">
                      <w:r w:rsidDel="00000000" w:rsidR="00000000" w:rsidRPr="00000000">
                        <w:rPr>
                          <w:rtl w:val="0"/>
                        </w:rPr>
                      </w:r>
                    </w:del>
                  </w:sdtContent>
                </w:sdt>
              </w:ins>
            </w:sdtContent>
          </w:sdt>
        </w:p>
      </w:sdtContent>
    </w:sdt>
    <w:sdt>
      <w:sdtPr>
        <w:tag w:val="goog_rdk_518"/>
      </w:sdtPr>
      <w:sdtContent>
        <w:p w:rsidR="00000000" w:rsidDel="00000000" w:rsidP="00000000" w:rsidRDefault="00000000" w:rsidRPr="00000000" w14:paraId="000000B2">
          <w:pPr>
            <w:pageBreakBefore w:val="0"/>
            <w:ind w:left="360"/>
            <w:rPr>
              <w:ins w:author="Mohamed attya" w:id="5" w:date="2022-07-05T12:20:30Z"/>
              <w:del w:author="ahmed adly" w:id="12" w:date="2022-08-17T12:24:55Z"/>
              <w:b w:val="1"/>
              <w:sz w:val="32"/>
              <w:szCs w:val="32"/>
            </w:rPr>
          </w:pPr>
          <w:sdt>
            <w:sdtPr>
              <w:tag w:val="goog_rdk_516"/>
            </w:sdtPr>
            <w:sdtContent>
              <w:ins w:author="Mohamed attya" w:id="5" w:date="2022-07-05T12:20:30Z">
                <w:sdt>
                  <w:sdtPr>
                    <w:tag w:val="goog_rdk_517"/>
                  </w:sdtPr>
                  <w:sdtContent>
                    <w:del w:author="ahmed adly" w:id="12" w:date="2022-08-17T12:24:55Z">
                      <w:r w:rsidDel="00000000" w:rsidR="00000000" w:rsidRPr="00000000">
                        <w:rPr>
                          <w:rtl w:val="0"/>
                        </w:rPr>
                      </w:r>
                    </w:del>
                  </w:sdtContent>
                </w:sdt>
              </w:ins>
            </w:sdtContent>
          </w:sdt>
        </w:p>
      </w:sdtContent>
    </w:sdt>
    <w:sdt>
      <w:sdtPr>
        <w:tag w:val="goog_rdk_521"/>
      </w:sdtPr>
      <w:sdtContent>
        <w:p w:rsidR="00000000" w:rsidDel="00000000" w:rsidP="00000000" w:rsidRDefault="00000000" w:rsidRPr="00000000" w14:paraId="000000B3">
          <w:pPr>
            <w:pageBreakBefore w:val="0"/>
            <w:ind w:left="360"/>
            <w:rPr>
              <w:ins w:author="Mohamed attya" w:id="5" w:date="2022-07-05T12:20:30Z"/>
              <w:del w:author="ahmed adly" w:id="12" w:date="2022-08-17T12:24:55Z"/>
              <w:b w:val="1"/>
              <w:sz w:val="32"/>
              <w:szCs w:val="32"/>
            </w:rPr>
          </w:pPr>
          <w:sdt>
            <w:sdtPr>
              <w:tag w:val="goog_rdk_519"/>
            </w:sdtPr>
            <w:sdtContent>
              <w:ins w:author="Mohamed attya" w:id="5" w:date="2022-07-05T12:20:30Z">
                <w:sdt>
                  <w:sdtPr>
                    <w:tag w:val="goog_rdk_520"/>
                  </w:sdtPr>
                  <w:sdtContent>
                    <w:del w:author="ahmed adly" w:id="12" w:date="2022-08-17T12:24:55Z">
                      <w:r w:rsidDel="00000000" w:rsidR="00000000" w:rsidRPr="00000000">
                        <w:rPr>
                          <w:rtl w:val="0"/>
                        </w:rPr>
                      </w:r>
                    </w:del>
                  </w:sdtContent>
                </w:sdt>
              </w:ins>
            </w:sdtContent>
          </w:sdt>
        </w:p>
      </w:sdtContent>
    </w:sdt>
    <w:sdt>
      <w:sdtPr>
        <w:tag w:val="goog_rdk_524"/>
      </w:sdtPr>
      <w:sdtContent>
        <w:p w:rsidR="00000000" w:rsidDel="00000000" w:rsidP="00000000" w:rsidRDefault="00000000" w:rsidRPr="00000000" w14:paraId="000000B4">
          <w:pPr>
            <w:pageBreakBefore w:val="0"/>
            <w:ind w:left="360"/>
            <w:rPr>
              <w:ins w:author="Mohamed attya" w:id="5" w:date="2022-07-05T12:20:30Z"/>
              <w:del w:author="ahmed adly" w:id="12" w:date="2022-08-17T12:24:55Z"/>
              <w:b w:val="1"/>
              <w:sz w:val="32"/>
              <w:szCs w:val="32"/>
            </w:rPr>
          </w:pPr>
          <w:sdt>
            <w:sdtPr>
              <w:tag w:val="goog_rdk_522"/>
            </w:sdtPr>
            <w:sdtContent>
              <w:ins w:author="Mohamed attya" w:id="5" w:date="2022-07-05T12:20:30Z">
                <w:sdt>
                  <w:sdtPr>
                    <w:tag w:val="goog_rdk_523"/>
                  </w:sdtPr>
                  <w:sdtContent>
                    <w:del w:author="ahmed adly" w:id="12" w:date="2022-08-17T12:24:55Z">
                      <w:r w:rsidDel="00000000" w:rsidR="00000000" w:rsidRPr="00000000">
                        <w:rPr>
                          <w:rtl w:val="0"/>
                        </w:rPr>
                      </w:r>
                    </w:del>
                  </w:sdtContent>
                </w:sdt>
              </w:ins>
            </w:sdtContent>
          </w:sdt>
        </w:p>
      </w:sdtContent>
    </w:sdt>
    <w:sdt>
      <w:sdtPr>
        <w:tag w:val="goog_rdk_527"/>
      </w:sdtPr>
      <w:sdtContent>
        <w:p w:rsidR="00000000" w:rsidDel="00000000" w:rsidP="00000000" w:rsidRDefault="00000000" w:rsidRPr="00000000" w14:paraId="000000B5">
          <w:pPr>
            <w:pageBreakBefore w:val="0"/>
            <w:ind w:left="360"/>
            <w:rPr>
              <w:ins w:author="Mohamed attya" w:id="5" w:date="2022-07-05T12:20:30Z"/>
              <w:del w:author="ahmed adly" w:id="12" w:date="2022-08-17T12:24:55Z"/>
              <w:b w:val="1"/>
              <w:sz w:val="32"/>
              <w:szCs w:val="32"/>
            </w:rPr>
          </w:pPr>
          <w:sdt>
            <w:sdtPr>
              <w:tag w:val="goog_rdk_525"/>
            </w:sdtPr>
            <w:sdtContent>
              <w:ins w:author="Mohamed attya" w:id="5" w:date="2022-07-05T12:20:30Z">
                <w:sdt>
                  <w:sdtPr>
                    <w:tag w:val="goog_rdk_526"/>
                  </w:sdtPr>
                  <w:sdtContent>
                    <w:del w:author="ahmed adly" w:id="12" w:date="2022-08-17T12:24:55Z">
                      <w:r w:rsidDel="00000000" w:rsidR="00000000" w:rsidRPr="00000000">
                        <w:rPr>
                          <w:rtl w:val="0"/>
                        </w:rPr>
                      </w:r>
                    </w:del>
                  </w:sdtContent>
                </w:sdt>
              </w:ins>
            </w:sdtContent>
          </w:sdt>
        </w:p>
      </w:sdtContent>
    </w:sdt>
    <w:sdt>
      <w:sdtPr>
        <w:tag w:val="goog_rdk_530"/>
      </w:sdtPr>
      <w:sdtContent>
        <w:p w:rsidR="00000000" w:rsidDel="00000000" w:rsidP="00000000" w:rsidRDefault="00000000" w:rsidRPr="00000000" w14:paraId="000000B6">
          <w:pPr>
            <w:pageBreakBefore w:val="0"/>
            <w:ind w:left="360"/>
            <w:rPr>
              <w:ins w:author="Mohamed attya" w:id="5" w:date="2022-07-05T12:20:30Z"/>
              <w:del w:author="ahmed adly" w:id="12" w:date="2022-08-17T12:24:55Z"/>
              <w:b w:val="1"/>
              <w:sz w:val="32"/>
              <w:szCs w:val="32"/>
            </w:rPr>
          </w:pPr>
          <w:sdt>
            <w:sdtPr>
              <w:tag w:val="goog_rdk_528"/>
            </w:sdtPr>
            <w:sdtContent>
              <w:ins w:author="Mohamed attya" w:id="5" w:date="2022-07-05T12:20:30Z">
                <w:sdt>
                  <w:sdtPr>
                    <w:tag w:val="goog_rdk_529"/>
                  </w:sdtPr>
                  <w:sdtContent>
                    <w:del w:author="ahmed adly" w:id="12" w:date="2022-08-17T12:24:55Z">
                      <w:r w:rsidDel="00000000" w:rsidR="00000000" w:rsidRPr="00000000">
                        <w:rPr>
                          <w:rtl w:val="0"/>
                        </w:rPr>
                      </w:r>
                    </w:del>
                  </w:sdtContent>
                </w:sdt>
              </w:ins>
            </w:sdtContent>
          </w:sdt>
        </w:p>
      </w:sdtContent>
    </w:sdt>
    <w:sdt>
      <w:sdtPr>
        <w:tag w:val="goog_rdk_533"/>
      </w:sdtPr>
      <w:sdtContent>
        <w:p w:rsidR="00000000" w:rsidDel="00000000" w:rsidP="00000000" w:rsidRDefault="00000000" w:rsidRPr="00000000" w14:paraId="000000B7">
          <w:pPr>
            <w:pageBreakBefore w:val="0"/>
            <w:ind w:left="360"/>
            <w:rPr>
              <w:ins w:author="Mohamed attya" w:id="5" w:date="2022-07-05T12:20:30Z"/>
              <w:del w:author="ahmed adly" w:id="12" w:date="2022-08-17T12:24:55Z"/>
              <w:b w:val="1"/>
              <w:sz w:val="32"/>
              <w:szCs w:val="32"/>
            </w:rPr>
          </w:pPr>
          <w:sdt>
            <w:sdtPr>
              <w:tag w:val="goog_rdk_531"/>
            </w:sdtPr>
            <w:sdtContent>
              <w:ins w:author="Mohamed attya" w:id="5" w:date="2022-07-05T12:20:30Z">
                <w:sdt>
                  <w:sdtPr>
                    <w:tag w:val="goog_rdk_532"/>
                  </w:sdtPr>
                  <w:sdtContent>
                    <w:del w:author="ahmed adly" w:id="12" w:date="2022-08-17T12:24:55Z">
                      <w:r w:rsidDel="00000000" w:rsidR="00000000" w:rsidRPr="00000000">
                        <w:rPr>
                          <w:rtl w:val="0"/>
                        </w:rPr>
                      </w:r>
                    </w:del>
                  </w:sdtContent>
                </w:sdt>
              </w:ins>
            </w:sdtContent>
          </w:sdt>
        </w:p>
      </w:sdtContent>
    </w:sdt>
    <w:sdt>
      <w:sdtPr>
        <w:tag w:val="goog_rdk_536"/>
      </w:sdtPr>
      <w:sdtContent>
        <w:p w:rsidR="00000000" w:rsidDel="00000000" w:rsidP="00000000" w:rsidRDefault="00000000" w:rsidRPr="00000000" w14:paraId="000000B8">
          <w:pPr>
            <w:pageBreakBefore w:val="0"/>
            <w:ind w:left="360"/>
            <w:rPr>
              <w:ins w:author="Mohamed attya" w:id="5" w:date="2022-07-05T12:20:30Z"/>
              <w:del w:author="ahmed adly" w:id="12" w:date="2022-08-17T12:24:55Z"/>
              <w:b w:val="1"/>
              <w:sz w:val="32"/>
              <w:szCs w:val="32"/>
            </w:rPr>
          </w:pPr>
          <w:sdt>
            <w:sdtPr>
              <w:tag w:val="goog_rdk_534"/>
            </w:sdtPr>
            <w:sdtContent>
              <w:ins w:author="Mohamed attya" w:id="5" w:date="2022-07-05T12:20:30Z">
                <w:sdt>
                  <w:sdtPr>
                    <w:tag w:val="goog_rdk_535"/>
                  </w:sdtPr>
                  <w:sdtContent>
                    <w:del w:author="ahmed adly" w:id="12" w:date="2022-08-17T12:24:55Z">
                      <w:r w:rsidDel="00000000" w:rsidR="00000000" w:rsidRPr="00000000">
                        <w:rPr>
                          <w:rtl w:val="0"/>
                        </w:rPr>
                      </w:r>
                    </w:del>
                  </w:sdtContent>
                </w:sdt>
              </w:ins>
            </w:sdtContent>
          </w:sdt>
        </w:p>
      </w:sdtContent>
    </w:sdt>
    <w:sdt>
      <w:sdtPr>
        <w:tag w:val="goog_rdk_539"/>
      </w:sdtPr>
      <w:sdtContent>
        <w:p w:rsidR="00000000" w:rsidDel="00000000" w:rsidP="00000000" w:rsidRDefault="00000000" w:rsidRPr="00000000" w14:paraId="000000B9">
          <w:pPr>
            <w:pageBreakBefore w:val="0"/>
            <w:ind w:left="360"/>
            <w:rPr>
              <w:ins w:author="Mohamed attya" w:id="5" w:date="2022-07-05T12:20:30Z"/>
              <w:del w:author="ahmed adly" w:id="12" w:date="2022-08-17T12:24:55Z"/>
              <w:b w:val="1"/>
              <w:sz w:val="32"/>
              <w:szCs w:val="32"/>
            </w:rPr>
          </w:pPr>
          <w:sdt>
            <w:sdtPr>
              <w:tag w:val="goog_rdk_537"/>
            </w:sdtPr>
            <w:sdtContent>
              <w:ins w:author="Mohamed attya" w:id="5" w:date="2022-07-05T12:20:30Z">
                <w:sdt>
                  <w:sdtPr>
                    <w:tag w:val="goog_rdk_538"/>
                  </w:sdtPr>
                  <w:sdtContent>
                    <w:del w:author="ahmed adly" w:id="12" w:date="2022-08-17T12:24:55Z">
                      <w:r w:rsidDel="00000000" w:rsidR="00000000" w:rsidRPr="00000000">
                        <w:rPr>
                          <w:rtl w:val="0"/>
                        </w:rPr>
                      </w:r>
                    </w:del>
                  </w:sdtContent>
                </w:sdt>
              </w:ins>
            </w:sdtContent>
          </w:sdt>
        </w:p>
      </w:sdtContent>
    </w:sdt>
    <w:sdt>
      <w:sdtPr>
        <w:tag w:val="goog_rdk_542"/>
      </w:sdtPr>
      <w:sdtContent>
        <w:p w:rsidR="00000000" w:rsidDel="00000000" w:rsidP="00000000" w:rsidRDefault="00000000" w:rsidRPr="00000000" w14:paraId="000000BA">
          <w:pPr>
            <w:pageBreakBefore w:val="0"/>
            <w:ind w:left="360"/>
            <w:rPr>
              <w:ins w:author="Mohamed attya" w:id="5" w:date="2022-07-05T12:20:30Z"/>
              <w:del w:author="ahmed adly" w:id="12" w:date="2022-08-17T12:24:55Z"/>
              <w:b w:val="1"/>
              <w:sz w:val="32"/>
              <w:szCs w:val="32"/>
            </w:rPr>
          </w:pPr>
          <w:sdt>
            <w:sdtPr>
              <w:tag w:val="goog_rdk_540"/>
            </w:sdtPr>
            <w:sdtContent>
              <w:ins w:author="Mohamed attya" w:id="5" w:date="2022-07-05T12:20:30Z">
                <w:sdt>
                  <w:sdtPr>
                    <w:tag w:val="goog_rdk_541"/>
                  </w:sdtPr>
                  <w:sdtContent>
                    <w:del w:author="ahmed adly" w:id="12" w:date="2022-08-17T12:24:55Z">
                      <w:r w:rsidDel="00000000" w:rsidR="00000000" w:rsidRPr="00000000">
                        <w:rPr>
                          <w:rtl w:val="0"/>
                        </w:rPr>
                      </w:r>
                    </w:del>
                  </w:sdtContent>
                </w:sdt>
              </w:ins>
            </w:sdtContent>
          </w:sdt>
        </w:p>
      </w:sdtContent>
    </w:sdt>
    <w:sdt>
      <w:sdtPr>
        <w:tag w:val="goog_rdk_545"/>
      </w:sdtPr>
      <w:sdtContent>
        <w:p w:rsidR="00000000" w:rsidDel="00000000" w:rsidP="00000000" w:rsidRDefault="00000000" w:rsidRPr="00000000" w14:paraId="000000BB">
          <w:pPr>
            <w:pageBreakBefore w:val="0"/>
            <w:ind w:left="360"/>
            <w:rPr>
              <w:ins w:author="Mohamed attya" w:id="5" w:date="2022-07-05T12:20:30Z"/>
              <w:del w:author="ahmed adly" w:id="12" w:date="2022-08-17T12:24:55Z"/>
              <w:b w:val="1"/>
              <w:sz w:val="32"/>
              <w:szCs w:val="32"/>
            </w:rPr>
          </w:pPr>
          <w:sdt>
            <w:sdtPr>
              <w:tag w:val="goog_rdk_543"/>
            </w:sdtPr>
            <w:sdtContent>
              <w:ins w:author="Mohamed attya" w:id="5" w:date="2022-07-05T12:20:30Z">
                <w:sdt>
                  <w:sdtPr>
                    <w:tag w:val="goog_rdk_544"/>
                  </w:sdtPr>
                  <w:sdtContent>
                    <w:del w:author="ahmed adly" w:id="12" w:date="2022-08-17T12:24:55Z">
                      <w:r w:rsidDel="00000000" w:rsidR="00000000" w:rsidRPr="00000000">
                        <w:rPr>
                          <w:rtl w:val="0"/>
                        </w:rPr>
                      </w:r>
                    </w:del>
                  </w:sdtContent>
                </w:sdt>
              </w:ins>
            </w:sdtContent>
          </w:sdt>
        </w:p>
      </w:sdtContent>
    </w:sdt>
    <w:sdt>
      <w:sdtPr>
        <w:tag w:val="goog_rdk_548"/>
      </w:sdtPr>
      <w:sdtContent>
        <w:p w:rsidR="00000000" w:rsidDel="00000000" w:rsidP="00000000" w:rsidRDefault="00000000" w:rsidRPr="00000000" w14:paraId="000000BC">
          <w:pPr>
            <w:pageBreakBefore w:val="0"/>
            <w:ind w:left="360"/>
            <w:rPr>
              <w:ins w:author="Mohamed attya" w:id="5" w:date="2022-07-05T12:20:30Z"/>
              <w:del w:author="ahmed adly" w:id="12" w:date="2022-08-17T12:24:55Z"/>
              <w:b w:val="1"/>
              <w:sz w:val="32"/>
              <w:szCs w:val="32"/>
            </w:rPr>
          </w:pPr>
          <w:sdt>
            <w:sdtPr>
              <w:tag w:val="goog_rdk_546"/>
            </w:sdtPr>
            <w:sdtContent>
              <w:ins w:author="Mohamed attya" w:id="5" w:date="2022-07-05T12:20:30Z">
                <w:sdt>
                  <w:sdtPr>
                    <w:tag w:val="goog_rdk_547"/>
                  </w:sdtPr>
                  <w:sdtContent>
                    <w:del w:author="ahmed adly" w:id="12" w:date="2022-08-17T12:24:55Z">
                      <w:r w:rsidDel="00000000" w:rsidR="00000000" w:rsidRPr="00000000">
                        <w:rPr>
                          <w:rtl w:val="0"/>
                        </w:rPr>
                      </w:r>
                    </w:del>
                  </w:sdtContent>
                </w:sdt>
              </w:ins>
            </w:sdtContent>
          </w:sdt>
        </w:p>
      </w:sdtContent>
    </w:sdt>
    <w:sdt>
      <w:sdtPr>
        <w:tag w:val="goog_rdk_551"/>
      </w:sdtPr>
      <w:sdtContent>
        <w:p w:rsidR="00000000" w:rsidDel="00000000" w:rsidP="00000000" w:rsidRDefault="00000000" w:rsidRPr="00000000" w14:paraId="000000BD">
          <w:pPr>
            <w:pageBreakBefore w:val="0"/>
            <w:ind w:left="360"/>
            <w:rPr>
              <w:ins w:author="Mohamed attya" w:id="5" w:date="2022-07-05T12:20:30Z"/>
              <w:del w:author="ahmed adly" w:id="12" w:date="2022-08-17T12:24:55Z"/>
              <w:b w:val="1"/>
              <w:sz w:val="32"/>
              <w:szCs w:val="32"/>
            </w:rPr>
          </w:pPr>
          <w:sdt>
            <w:sdtPr>
              <w:tag w:val="goog_rdk_549"/>
            </w:sdtPr>
            <w:sdtContent>
              <w:ins w:author="Mohamed attya" w:id="5" w:date="2022-07-05T12:20:30Z">
                <w:sdt>
                  <w:sdtPr>
                    <w:tag w:val="goog_rdk_550"/>
                  </w:sdtPr>
                  <w:sdtContent>
                    <w:del w:author="ahmed adly" w:id="12" w:date="2022-08-17T12:24:55Z">
                      <w:r w:rsidDel="00000000" w:rsidR="00000000" w:rsidRPr="00000000">
                        <w:rPr>
                          <w:rtl w:val="0"/>
                        </w:rPr>
                      </w:r>
                    </w:del>
                  </w:sdtContent>
                </w:sdt>
              </w:ins>
            </w:sdtContent>
          </w:sdt>
        </w:p>
      </w:sdtContent>
    </w:sdt>
    <w:sdt>
      <w:sdtPr>
        <w:tag w:val="goog_rdk_554"/>
      </w:sdtPr>
      <w:sdtContent>
        <w:p w:rsidR="00000000" w:rsidDel="00000000" w:rsidP="00000000" w:rsidRDefault="00000000" w:rsidRPr="00000000" w14:paraId="000000BE">
          <w:pPr>
            <w:pageBreakBefore w:val="0"/>
            <w:ind w:left="360"/>
            <w:rPr>
              <w:ins w:author="Mohamed attya" w:id="5" w:date="2022-07-05T12:20:30Z"/>
              <w:del w:author="ahmed adly" w:id="12" w:date="2022-08-17T12:24:55Z"/>
              <w:b w:val="1"/>
              <w:sz w:val="32"/>
              <w:szCs w:val="32"/>
            </w:rPr>
          </w:pPr>
          <w:sdt>
            <w:sdtPr>
              <w:tag w:val="goog_rdk_552"/>
            </w:sdtPr>
            <w:sdtContent>
              <w:ins w:author="Mohamed attya" w:id="5" w:date="2022-07-05T12:20:30Z">
                <w:sdt>
                  <w:sdtPr>
                    <w:tag w:val="goog_rdk_553"/>
                  </w:sdtPr>
                  <w:sdtContent>
                    <w:del w:author="ahmed adly" w:id="12" w:date="2022-08-17T12:24:55Z">
                      <w:r w:rsidDel="00000000" w:rsidR="00000000" w:rsidRPr="00000000">
                        <w:rPr>
                          <w:rtl w:val="0"/>
                        </w:rPr>
                      </w:r>
                    </w:del>
                  </w:sdtContent>
                </w:sdt>
              </w:ins>
            </w:sdtContent>
          </w:sdt>
        </w:p>
      </w:sdtContent>
    </w:sdt>
    <w:sdt>
      <w:sdtPr>
        <w:tag w:val="goog_rdk_557"/>
      </w:sdtPr>
      <w:sdtContent>
        <w:p w:rsidR="00000000" w:rsidDel="00000000" w:rsidP="00000000" w:rsidRDefault="00000000" w:rsidRPr="00000000" w14:paraId="000000BF">
          <w:pPr>
            <w:pageBreakBefore w:val="0"/>
            <w:ind w:left="360"/>
            <w:rPr>
              <w:ins w:author="Mohamed attya" w:id="5" w:date="2022-07-05T12:20:30Z"/>
              <w:del w:author="ahmed adly" w:id="12" w:date="2022-08-17T12:24:55Z"/>
              <w:b w:val="1"/>
              <w:sz w:val="32"/>
              <w:szCs w:val="32"/>
            </w:rPr>
          </w:pPr>
          <w:sdt>
            <w:sdtPr>
              <w:tag w:val="goog_rdk_555"/>
            </w:sdtPr>
            <w:sdtContent>
              <w:ins w:author="Mohamed attya" w:id="5" w:date="2022-07-05T12:20:30Z">
                <w:sdt>
                  <w:sdtPr>
                    <w:tag w:val="goog_rdk_556"/>
                  </w:sdtPr>
                  <w:sdtContent>
                    <w:del w:author="ahmed adly" w:id="12" w:date="2022-08-17T12:24:55Z">
                      <w:r w:rsidDel="00000000" w:rsidR="00000000" w:rsidRPr="00000000">
                        <w:rPr>
                          <w:rtl w:val="0"/>
                        </w:rPr>
                      </w:r>
                    </w:del>
                  </w:sdtContent>
                </w:sdt>
              </w:ins>
            </w:sdtContent>
          </w:sdt>
        </w:p>
      </w:sdtContent>
    </w:sdt>
    <w:sdt>
      <w:sdtPr>
        <w:tag w:val="goog_rdk_560"/>
      </w:sdtPr>
      <w:sdtContent>
        <w:p w:rsidR="00000000" w:rsidDel="00000000" w:rsidP="00000000" w:rsidRDefault="00000000" w:rsidRPr="00000000" w14:paraId="000000C0">
          <w:pPr>
            <w:pageBreakBefore w:val="0"/>
            <w:ind w:left="360"/>
            <w:rPr>
              <w:ins w:author="Mohamed attya" w:id="5" w:date="2022-07-05T12:20:30Z"/>
              <w:del w:author="ahmed adly" w:id="12" w:date="2022-08-17T12:24:55Z"/>
              <w:b w:val="1"/>
              <w:sz w:val="32"/>
              <w:szCs w:val="32"/>
            </w:rPr>
          </w:pPr>
          <w:sdt>
            <w:sdtPr>
              <w:tag w:val="goog_rdk_558"/>
            </w:sdtPr>
            <w:sdtContent>
              <w:ins w:author="Mohamed attya" w:id="5" w:date="2022-07-05T12:20:30Z">
                <w:sdt>
                  <w:sdtPr>
                    <w:tag w:val="goog_rdk_559"/>
                  </w:sdtPr>
                  <w:sdtContent>
                    <w:del w:author="ahmed adly" w:id="12" w:date="2022-08-17T12:24:55Z">
                      <w:r w:rsidDel="00000000" w:rsidR="00000000" w:rsidRPr="00000000">
                        <w:rPr>
                          <w:rtl w:val="0"/>
                        </w:rPr>
                      </w:r>
                    </w:del>
                  </w:sdtContent>
                </w:sdt>
              </w:ins>
            </w:sdtContent>
          </w:sdt>
        </w:p>
      </w:sdtContent>
    </w:sdt>
    <w:sdt>
      <w:sdtPr>
        <w:tag w:val="goog_rdk_563"/>
      </w:sdtPr>
      <w:sdtContent>
        <w:p w:rsidR="00000000" w:rsidDel="00000000" w:rsidP="00000000" w:rsidRDefault="00000000" w:rsidRPr="00000000" w14:paraId="000000C1">
          <w:pPr>
            <w:pageBreakBefore w:val="0"/>
            <w:ind w:left="360"/>
            <w:rPr>
              <w:ins w:author="Mohamed attya" w:id="5" w:date="2022-07-05T12:20:30Z"/>
              <w:del w:author="ahmed adly" w:id="12" w:date="2022-08-17T12:24:55Z"/>
              <w:b w:val="1"/>
              <w:sz w:val="32"/>
              <w:szCs w:val="32"/>
            </w:rPr>
          </w:pPr>
          <w:sdt>
            <w:sdtPr>
              <w:tag w:val="goog_rdk_561"/>
            </w:sdtPr>
            <w:sdtContent>
              <w:ins w:author="Mohamed attya" w:id="5" w:date="2022-07-05T12:20:30Z">
                <w:sdt>
                  <w:sdtPr>
                    <w:tag w:val="goog_rdk_562"/>
                  </w:sdtPr>
                  <w:sdtContent>
                    <w:del w:author="ahmed adly" w:id="12" w:date="2022-08-17T12:24:55Z">
                      <w:r w:rsidDel="00000000" w:rsidR="00000000" w:rsidRPr="00000000">
                        <w:rPr>
                          <w:rtl w:val="0"/>
                        </w:rPr>
                      </w:r>
                    </w:del>
                  </w:sdtContent>
                </w:sdt>
              </w:ins>
            </w:sdtContent>
          </w:sdt>
        </w:p>
      </w:sdtContent>
    </w:sdt>
    <w:sdt>
      <w:sdtPr>
        <w:tag w:val="goog_rdk_566"/>
      </w:sdtPr>
      <w:sdtContent>
        <w:p w:rsidR="00000000" w:rsidDel="00000000" w:rsidP="00000000" w:rsidRDefault="00000000" w:rsidRPr="00000000" w14:paraId="000000C2">
          <w:pPr>
            <w:pageBreakBefore w:val="0"/>
            <w:ind w:left="360"/>
            <w:rPr>
              <w:ins w:author="Mohamed attya" w:id="5" w:date="2022-07-05T12:20:30Z"/>
              <w:del w:author="ahmed adly" w:id="12" w:date="2022-08-17T12:24:55Z"/>
              <w:b w:val="1"/>
              <w:sz w:val="32"/>
              <w:szCs w:val="32"/>
            </w:rPr>
          </w:pPr>
          <w:sdt>
            <w:sdtPr>
              <w:tag w:val="goog_rdk_564"/>
            </w:sdtPr>
            <w:sdtContent>
              <w:ins w:author="Mohamed attya" w:id="5" w:date="2022-07-05T12:20:30Z">
                <w:sdt>
                  <w:sdtPr>
                    <w:tag w:val="goog_rdk_565"/>
                  </w:sdtPr>
                  <w:sdtContent>
                    <w:del w:author="ahmed adly" w:id="12" w:date="2022-08-17T12:24:55Z">
                      <w:r w:rsidDel="00000000" w:rsidR="00000000" w:rsidRPr="00000000">
                        <w:rPr>
                          <w:rtl w:val="0"/>
                        </w:rPr>
                      </w:r>
                    </w:del>
                  </w:sdtContent>
                </w:sdt>
              </w:ins>
            </w:sdtContent>
          </w:sdt>
        </w:p>
      </w:sdtContent>
    </w:sdt>
    <w:sdt>
      <w:sdtPr>
        <w:tag w:val="goog_rdk_569"/>
      </w:sdtPr>
      <w:sdtContent>
        <w:p w:rsidR="00000000" w:rsidDel="00000000" w:rsidP="00000000" w:rsidRDefault="00000000" w:rsidRPr="00000000" w14:paraId="000000C3">
          <w:pPr>
            <w:pageBreakBefore w:val="0"/>
            <w:ind w:left="360"/>
            <w:rPr>
              <w:ins w:author="Mohamed attya" w:id="5" w:date="2022-07-05T12:20:30Z"/>
              <w:del w:author="ahmed adly" w:id="12" w:date="2022-08-17T12:24:55Z"/>
              <w:b w:val="1"/>
              <w:sz w:val="32"/>
              <w:szCs w:val="32"/>
            </w:rPr>
          </w:pPr>
          <w:sdt>
            <w:sdtPr>
              <w:tag w:val="goog_rdk_567"/>
            </w:sdtPr>
            <w:sdtContent>
              <w:ins w:author="Mohamed attya" w:id="5" w:date="2022-07-05T12:20:30Z">
                <w:sdt>
                  <w:sdtPr>
                    <w:tag w:val="goog_rdk_568"/>
                  </w:sdtPr>
                  <w:sdtContent>
                    <w:del w:author="ahmed adly" w:id="12" w:date="2022-08-17T12:24:55Z">
                      <w:r w:rsidDel="00000000" w:rsidR="00000000" w:rsidRPr="00000000">
                        <w:rPr>
                          <w:rtl w:val="0"/>
                        </w:rPr>
                      </w:r>
                    </w:del>
                  </w:sdtContent>
                </w:sdt>
              </w:ins>
            </w:sdtContent>
          </w:sdt>
        </w:p>
      </w:sdtContent>
    </w:sdt>
    <w:sdt>
      <w:sdtPr>
        <w:tag w:val="goog_rdk_572"/>
      </w:sdtPr>
      <w:sdtContent>
        <w:p w:rsidR="00000000" w:rsidDel="00000000" w:rsidP="00000000" w:rsidRDefault="00000000" w:rsidRPr="00000000" w14:paraId="000000C4">
          <w:pPr>
            <w:pageBreakBefore w:val="0"/>
            <w:ind w:left="360"/>
            <w:rPr>
              <w:ins w:author="Mohamed attya" w:id="5" w:date="2022-07-05T12:20:30Z"/>
              <w:del w:author="ahmed adly" w:id="12" w:date="2022-08-17T12:24:55Z"/>
              <w:b w:val="1"/>
              <w:sz w:val="32"/>
              <w:szCs w:val="32"/>
            </w:rPr>
          </w:pPr>
          <w:sdt>
            <w:sdtPr>
              <w:tag w:val="goog_rdk_570"/>
            </w:sdtPr>
            <w:sdtContent>
              <w:ins w:author="Mohamed attya" w:id="5" w:date="2022-07-05T12:20:30Z">
                <w:sdt>
                  <w:sdtPr>
                    <w:tag w:val="goog_rdk_571"/>
                  </w:sdtPr>
                  <w:sdtContent>
                    <w:del w:author="ahmed adly" w:id="12" w:date="2022-08-17T12:24:55Z">
                      <w:r w:rsidDel="00000000" w:rsidR="00000000" w:rsidRPr="00000000">
                        <w:rPr>
                          <w:rtl w:val="0"/>
                        </w:rPr>
                      </w:r>
                    </w:del>
                  </w:sdtContent>
                </w:sdt>
              </w:ins>
            </w:sdtContent>
          </w:sdt>
        </w:p>
      </w:sdtContent>
    </w:sdt>
    <w:sdt>
      <w:sdtPr>
        <w:tag w:val="goog_rdk_575"/>
      </w:sdtPr>
      <w:sdtContent>
        <w:p w:rsidR="00000000" w:rsidDel="00000000" w:rsidP="00000000" w:rsidRDefault="00000000" w:rsidRPr="00000000" w14:paraId="000000C5">
          <w:pPr>
            <w:pageBreakBefore w:val="0"/>
            <w:ind w:left="360"/>
            <w:rPr>
              <w:ins w:author="Mohamed attya" w:id="5" w:date="2022-07-05T12:20:30Z"/>
              <w:del w:author="ahmed adly" w:id="12" w:date="2022-08-17T12:24:55Z"/>
              <w:b w:val="1"/>
              <w:sz w:val="32"/>
              <w:szCs w:val="32"/>
            </w:rPr>
          </w:pPr>
          <w:sdt>
            <w:sdtPr>
              <w:tag w:val="goog_rdk_573"/>
            </w:sdtPr>
            <w:sdtContent>
              <w:ins w:author="Mohamed attya" w:id="5" w:date="2022-07-05T12:20:30Z">
                <w:sdt>
                  <w:sdtPr>
                    <w:tag w:val="goog_rdk_574"/>
                  </w:sdtPr>
                  <w:sdtContent>
                    <w:del w:author="ahmed adly" w:id="12" w:date="2022-08-17T12:24:55Z">
                      <w:r w:rsidDel="00000000" w:rsidR="00000000" w:rsidRPr="00000000">
                        <w:rPr>
                          <w:rtl w:val="0"/>
                        </w:rPr>
                      </w:r>
                    </w:del>
                  </w:sdtContent>
                </w:sdt>
              </w:ins>
            </w:sdtContent>
          </w:sdt>
        </w:p>
      </w:sdtContent>
    </w:sdt>
    <w:sdt>
      <w:sdtPr>
        <w:tag w:val="goog_rdk_578"/>
      </w:sdtPr>
      <w:sdtContent>
        <w:p w:rsidR="00000000" w:rsidDel="00000000" w:rsidP="00000000" w:rsidRDefault="00000000" w:rsidRPr="00000000" w14:paraId="000000C6">
          <w:pPr>
            <w:pageBreakBefore w:val="0"/>
            <w:ind w:left="360"/>
            <w:rPr>
              <w:ins w:author="Mohamed attya" w:id="5" w:date="2022-07-05T12:20:30Z"/>
              <w:del w:author="ahmed adly" w:id="12" w:date="2022-08-17T12:24:55Z"/>
              <w:b w:val="1"/>
              <w:sz w:val="32"/>
              <w:szCs w:val="32"/>
            </w:rPr>
          </w:pPr>
          <w:sdt>
            <w:sdtPr>
              <w:tag w:val="goog_rdk_576"/>
            </w:sdtPr>
            <w:sdtContent>
              <w:ins w:author="Mohamed attya" w:id="5" w:date="2022-07-05T12:20:30Z">
                <w:sdt>
                  <w:sdtPr>
                    <w:tag w:val="goog_rdk_577"/>
                  </w:sdtPr>
                  <w:sdtContent>
                    <w:del w:author="ahmed adly" w:id="12" w:date="2022-08-17T12:24:55Z">
                      <w:r w:rsidDel="00000000" w:rsidR="00000000" w:rsidRPr="00000000">
                        <w:rPr>
                          <w:rtl w:val="0"/>
                        </w:rPr>
                      </w:r>
                    </w:del>
                  </w:sdtContent>
                </w:sdt>
              </w:ins>
            </w:sdtContent>
          </w:sdt>
        </w:p>
      </w:sdtContent>
    </w:sdt>
    <w:sdt>
      <w:sdtPr>
        <w:tag w:val="goog_rdk_580"/>
      </w:sdtPr>
      <w:sdtContent>
        <w:p w:rsidR="00000000" w:rsidDel="00000000" w:rsidP="00000000" w:rsidRDefault="00000000" w:rsidRPr="00000000" w14:paraId="000000C7">
          <w:pPr>
            <w:pageBreakBefore w:val="0"/>
            <w:ind w:left="360"/>
            <w:rPr>
              <w:ins w:author="Mohamed attya" w:id="5" w:date="2022-07-05T12:20:30Z"/>
              <w:b w:val="1"/>
              <w:sz w:val="32"/>
              <w:szCs w:val="32"/>
            </w:rPr>
          </w:pPr>
          <w:sdt>
            <w:sdtPr>
              <w:tag w:val="goog_rdk_579"/>
            </w:sdtPr>
            <w:sdtContent>
              <w:ins w:author="Mohamed attya" w:id="5" w:date="2022-07-05T12:20:30Z">
                <w:r w:rsidDel="00000000" w:rsidR="00000000" w:rsidRPr="00000000">
                  <w:rPr>
                    <w:rtl w:val="0"/>
                  </w:rPr>
                </w:r>
              </w:ins>
            </w:sdtContent>
          </w:sdt>
        </w:p>
      </w:sdtContent>
    </w:sdt>
    <w:sdt>
      <w:sdtPr>
        <w:tag w:val="goog_rdk_582"/>
      </w:sdtPr>
      <w:sdtContent>
        <w:p w:rsidR="00000000" w:rsidDel="00000000" w:rsidP="00000000" w:rsidRDefault="00000000" w:rsidRPr="00000000" w14:paraId="000000C8">
          <w:pPr>
            <w:pageBreakBefore w:val="0"/>
            <w:ind w:left="360"/>
            <w:rPr>
              <w:ins w:author="Mohamed attya" w:id="5" w:date="2022-07-05T12:20:30Z"/>
              <w:b w:val="1"/>
              <w:sz w:val="32"/>
              <w:szCs w:val="32"/>
            </w:rPr>
          </w:pPr>
          <w:sdt>
            <w:sdtPr>
              <w:tag w:val="goog_rdk_581"/>
            </w:sdtPr>
            <w:sdtContent>
              <w:ins w:author="Mohamed attya" w:id="5" w:date="2022-07-05T12:20:30Z">
                <w:r w:rsidDel="00000000" w:rsidR="00000000" w:rsidRPr="00000000">
                  <w:rPr>
                    <w:rtl w:val="0"/>
                  </w:rPr>
                </w:r>
              </w:ins>
            </w:sdtContent>
          </w:sdt>
        </w:p>
      </w:sdtContent>
    </w:sdt>
    <w:sdt>
      <w:sdtPr>
        <w:tag w:val="goog_rdk_584"/>
      </w:sdtPr>
      <w:sdtContent>
        <w:p w:rsidR="00000000" w:rsidDel="00000000" w:rsidP="00000000" w:rsidRDefault="00000000" w:rsidRPr="00000000" w14:paraId="000000C9">
          <w:pPr>
            <w:pageBreakBefore w:val="0"/>
            <w:ind w:left="360"/>
            <w:rPr>
              <w:ins w:author="Mohamed attya" w:id="5" w:date="2022-07-05T12:20:30Z"/>
              <w:b w:val="1"/>
              <w:sz w:val="32"/>
              <w:szCs w:val="32"/>
            </w:rPr>
          </w:pPr>
          <w:sdt>
            <w:sdtPr>
              <w:tag w:val="goog_rdk_583"/>
            </w:sdtPr>
            <w:sdtContent>
              <w:ins w:author="Mohamed attya" w:id="5" w:date="2022-07-05T12:20:30Z">
                <w:r w:rsidDel="00000000" w:rsidR="00000000" w:rsidRPr="00000000">
                  <w:rPr>
                    <w:rtl w:val="0"/>
                  </w:rPr>
                </w:r>
              </w:ins>
            </w:sdtContent>
          </w:sdt>
        </w:p>
      </w:sdtContent>
    </w:sdt>
    <w:p w:rsidR="00000000" w:rsidDel="00000000" w:rsidP="00000000" w:rsidRDefault="00000000" w:rsidRPr="00000000" w14:paraId="000000CA">
      <w:pPr>
        <w:pageBreakBefore w:val="0"/>
        <w:ind w:left="360"/>
        <w:rPr>
          <w:b w:val="1"/>
          <w:sz w:val="32"/>
          <w:szCs w:val="32"/>
        </w:rPr>
      </w:pPr>
      <w:r w:rsidDel="00000000" w:rsidR="00000000" w:rsidRPr="00000000">
        <w:rPr>
          <w:rtl w:val="0"/>
        </w:rPr>
      </w:r>
    </w:p>
    <w:p w:rsidR="00000000" w:rsidDel="00000000" w:rsidP="00000000" w:rsidRDefault="00000000" w:rsidRPr="00000000" w14:paraId="000000CB">
      <w:pPr>
        <w:pageBreakBefore w:val="0"/>
        <w:ind w:left="360"/>
        <w:rPr>
          <w:b w:val="1"/>
          <w:sz w:val="32"/>
          <w:szCs w:val="32"/>
        </w:rPr>
      </w:pPr>
      <w:r w:rsidDel="00000000" w:rsidR="00000000" w:rsidRPr="00000000">
        <w:rPr>
          <w:b w:val="1"/>
          <w:sz w:val="32"/>
          <w:szCs w:val="32"/>
          <w:rtl w:val="0"/>
        </w:rPr>
        <w:t xml:space="preserve">.Dr Mohamed Salem </w:t>
      </w:r>
    </w:p>
    <w:p w:rsidR="00000000" w:rsidDel="00000000" w:rsidP="00000000" w:rsidRDefault="00000000" w:rsidRPr="00000000" w14:paraId="000000CC">
      <w:pPr>
        <w:pageBreakBefore w:val="0"/>
        <w:ind w:left="360"/>
        <w:rPr>
          <w:b w:val="1"/>
          <w:sz w:val="32"/>
          <w:szCs w:val="32"/>
        </w:rPr>
      </w:pPr>
      <w:r w:rsidDel="00000000" w:rsidR="00000000" w:rsidRPr="00000000">
        <w:rPr>
          <w:b w:val="1"/>
          <w:sz w:val="32"/>
          <w:szCs w:val="32"/>
          <w:rtl w:val="0"/>
        </w:rPr>
        <w:t xml:space="preserve">the startup was in September 1993.</w:t>
      </w:r>
    </w:p>
    <w:p w:rsidR="00000000" w:rsidDel="00000000" w:rsidP="00000000" w:rsidRDefault="00000000" w:rsidRPr="00000000" w14:paraId="000000CD">
      <w:pPr>
        <w:pageBreakBefore w:val="0"/>
        <w:ind w:left="360"/>
        <w:rPr>
          <w:b w:val="1"/>
          <w:sz w:val="32"/>
          <w:szCs w:val="32"/>
        </w:rPr>
      </w:pPr>
      <w:r w:rsidDel="00000000" w:rsidR="00000000" w:rsidRPr="00000000">
        <w:rPr>
          <w:b w:val="1"/>
          <w:sz w:val="32"/>
          <w:szCs w:val="32"/>
          <w:rtl w:val="0"/>
        </w:rPr>
        <w:t xml:space="preserve">The basic objective of the institute is  prepare  iti student to  be  on the true understanding of technology by all means and different learning styles .</w:t>
      </w:r>
      <w:sdt>
        <w:sdtPr>
          <w:tag w:val="goog_rdk_585"/>
        </w:sdtPr>
        <w:sdtContent>
          <w:ins w:author="Esraa Nabeh" w:id="13" w:date="2022-03-22T13:37:36Z">
            <w:r w:rsidDel="00000000" w:rsidR="00000000" w:rsidRPr="00000000">
              <w:rPr>
                <w:b w:val="1"/>
                <w:sz w:val="32"/>
                <w:szCs w:val="32"/>
                <w:rtl w:val="0"/>
              </w:rPr>
              <w:t xml:space="preserve"> </w:t>
            </w:r>
          </w:ins>
        </w:sdtContent>
      </w:sdt>
      <w:r w:rsidDel="00000000" w:rsidR="00000000" w:rsidRPr="00000000">
        <w:rPr>
          <w:rtl w:val="0"/>
        </w:rPr>
      </w:r>
    </w:p>
    <w:p w:rsidR="00000000" w:rsidDel="00000000" w:rsidP="00000000" w:rsidRDefault="00000000" w:rsidRPr="00000000" w14:paraId="000000CE">
      <w:pPr>
        <w:pageBreakBefore w:val="0"/>
        <w:ind w:left="360"/>
        <w:rPr>
          <w:b w:val="1"/>
          <w:sz w:val="32"/>
          <w:szCs w:val="32"/>
        </w:rPr>
      </w:pPr>
      <w:r w:rsidDel="00000000" w:rsidR="00000000" w:rsidRPr="00000000">
        <w:rPr>
          <w:b w:val="1"/>
          <w:sz w:val="32"/>
          <w:szCs w:val="32"/>
          <w:rtl w:val="0"/>
        </w:rPr>
        <w:t xml:space="preserve">There are 5 branches now  smart village alex ismaile Mansoura as</w:t>
      </w:r>
      <w:sdt>
        <w:sdtPr>
          <w:tag w:val="goog_rdk_586"/>
        </w:sdtPr>
        <w:sdtContent>
          <w:ins w:author="Abdo Khalifa" w:id="14" w:date="2022-03-10T20:53:25Z">
            <w:r w:rsidDel="00000000" w:rsidR="00000000" w:rsidRPr="00000000">
              <w:rPr>
                <w:b w:val="1"/>
                <w:sz w:val="32"/>
                <w:szCs w:val="32"/>
                <w:rtl w:val="0"/>
              </w:rPr>
              <w:t xml:space="preserve"> </w:t>
            </w:r>
          </w:ins>
        </w:sdtContent>
      </w:sdt>
      <w:sdt>
        <w:sdtPr>
          <w:tag w:val="goog_rdk_587"/>
        </w:sdtPr>
        <w:sdtContent>
          <w:del w:author="Abdo Khalifa" w:id="14" w:date="2022-03-10T20:53:25Z">
            <w:r w:rsidDel="00000000" w:rsidR="00000000" w:rsidRPr="00000000">
              <w:rPr>
                <w:b w:val="1"/>
                <w:sz w:val="32"/>
                <w:szCs w:val="32"/>
                <w:rtl w:val="0"/>
              </w:rPr>
              <w:delText xml:space="preserve">suit</w:delText>
            </w:r>
          </w:del>
        </w:sdtContent>
      </w:sdt>
      <w:r w:rsidDel="00000000" w:rsidR="00000000" w:rsidRPr="00000000">
        <w:rPr>
          <w:rtl w:val="0"/>
        </w:rPr>
      </w:r>
    </w:p>
    <w:p w:rsidR="00000000" w:rsidDel="00000000" w:rsidP="00000000" w:rsidRDefault="00000000" w:rsidRPr="00000000" w14:paraId="000000CF">
      <w:pPr>
        <w:pageBreakBefore w:val="0"/>
        <w:rPr>
          <w:b w:val="1"/>
          <w:sz w:val="32"/>
          <w:szCs w:val="32"/>
        </w:rPr>
      </w:pPr>
      <w:r w:rsidDel="00000000" w:rsidR="00000000" w:rsidRPr="00000000">
        <w:rPr>
          <w:rtl w:val="0"/>
        </w:rPr>
      </w:r>
    </w:p>
    <w:p w:rsidR="00000000" w:rsidDel="00000000" w:rsidP="00000000" w:rsidRDefault="00000000" w:rsidRPr="00000000" w14:paraId="000000D0">
      <w:pPr>
        <w:pageBreakBefore w:val="0"/>
        <w:ind w:left="360"/>
        <w:rPr>
          <w:b w:val="1"/>
          <w:sz w:val="32"/>
          <w:szCs w:val="32"/>
        </w:rPr>
      </w:pPr>
      <w:r w:rsidDel="00000000" w:rsidR="00000000" w:rsidRPr="00000000">
        <w:rPr>
          <w:b w:val="1"/>
          <w:sz w:val="32"/>
          <w:szCs w:val="32"/>
          <w:rtl w:val="1"/>
        </w:rPr>
        <w:t xml:space="preserve">مشروع</w:t>
      </w:r>
      <w:r w:rsidDel="00000000" w:rsidR="00000000" w:rsidRPr="00000000">
        <w:rPr>
          <w:b w:val="1"/>
          <w:sz w:val="32"/>
          <w:szCs w:val="32"/>
          <w:rtl w:val="1"/>
        </w:rPr>
        <w:t xml:space="preserve"> </w:t>
      </w:r>
      <w:r w:rsidDel="00000000" w:rsidR="00000000" w:rsidRPr="00000000">
        <w:rPr>
          <w:b w:val="1"/>
          <w:sz w:val="32"/>
          <w:szCs w:val="32"/>
          <w:rtl w:val="1"/>
        </w:rPr>
        <w:t xml:space="preserve">التخرج</w:t>
      </w:r>
      <w:r w:rsidDel="00000000" w:rsidR="00000000" w:rsidRPr="00000000">
        <w:rPr>
          <w:b w:val="1"/>
          <w:sz w:val="32"/>
          <w:szCs w:val="32"/>
          <w:rtl w:val="1"/>
        </w:rPr>
        <w:t xml:space="preserve"> </w:t>
      </w:r>
      <w:r w:rsidDel="00000000" w:rsidR="00000000" w:rsidRPr="00000000">
        <w:rPr>
          <w:b w:val="1"/>
          <w:sz w:val="32"/>
          <w:szCs w:val="32"/>
          <w:rtl w:val="1"/>
        </w:rPr>
        <w:t xml:space="preserve">كان</w:t>
      </w:r>
      <w:r w:rsidDel="00000000" w:rsidR="00000000" w:rsidRPr="00000000">
        <w:rPr>
          <w:b w:val="1"/>
          <w:sz w:val="32"/>
          <w:szCs w:val="32"/>
          <w:rtl w:val="1"/>
        </w:rPr>
        <w:t xml:space="preserve"> </w:t>
      </w:r>
      <w:r w:rsidDel="00000000" w:rsidR="00000000" w:rsidRPr="00000000">
        <w:rPr>
          <w:b w:val="1"/>
          <w:sz w:val="32"/>
          <w:szCs w:val="32"/>
          <w:rtl w:val="1"/>
        </w:rPr>
        <w:t xml:space="preserve">ايه</w:t>
      </w:r>
      <w:r w:rsidDel="00000000" w:rsidR="00000000" w:rsidRPr="00000000">
        <w:rPr>
          <w:b w:val="1"/>
          <w:sz w:val="32"/>
          <w:szCs w:val="32"/>
          <w:rtl w:val="1"/>
        </w:rPr>
        <w:t xml:space="preserve"> </w:t>
      </w:r>
      <w:r w:rsidDel="00000000" w:rsidR="00000000" w:rsidRPr="00000000">
        <w:rPr>
          <w:b w:val="1"/>
          <w:sz w:val="32"/>
          <w:szCs w:val="32"/>
          <w:rtl w:val="1"/>
        </w:rPr>
        <w:t xml:space="preserve">و</w:t>
      </w:r>
      <w:r w:rsidDel="00000000" w:rsidR="00000000" w:rsidRPr="00000000">
        <w:rPr>
          <w:b w:val="1"/>
          <w:sz w:val="32"/>
          <w:szCs w:val="32"/>
          <w:rtl w:val="1"/>
        </w:rPr>
        <w:t xml:space="preserve"> </w:t>
      </w:r>
      <w:r w:rsidDel="00000000" w:rsidR="00000000" w:rsidRPr="00000000">
        <w:rPr>
          <w:b w:val="1"/>
          <w:sz w:val="32"/>
          <w:szCs w:val="32"/>
          <w:rtl w:val="1"/>
        </w:rPr>
        <w:t xml:space="preserve">عملته</w:t>
      </w:r>
      <w:r w:rsidDel="00000000" w:rsidR="00000000" w:rsidRPr="00000000">
        <w:rPr>
          <w:b w:val="1"/>
          <w:sz w:val="32"/>
          <w:szCs w:val="32"/>
          <w:rtl w:val="1"/>
        </w:rPr>
        <w:t xml:space="preserve"> </w:t>
      </w:r>
      <w:r w:rsidDel="00000000" w:rsidR="00000000" w:rsidRPr="00000000">
        <w:rPr>
          <w:b w:val="1"/>
          <w:sz w:val="32"/>
          <w:szCs w:val="32"/>
          <w:rtl w:val="1"/>
        </w:rPr>
        <w:t xml:space="preserve">بايه</w:t>
      </w:r>
      <w:r w:rsidDel="00000000" w:rsidR="00000000" w:rsidRPr="00000000">
        <w:rPr>
          <w:b w:val="1"/>
          <w:sz w:val="32"/>
          <w:szCs w:val="32"/>
          <w:rtl w:val="1"/>
        </w:rPr>
        <w:t xml:space="preserve"> </w:t>
      </w:r>
      <w:r w:rsidDel="00000000" w:rsidR="00000000" w:rsidRPr="00000000">
        <w:rPr>
          <w:b w:val="1"/>
          <w:sz w:val="32"/>
          <w:szCs w:val="32"/>
          <w:rtl w:val="1"/>
        </w:rPr>
        <w:t xml:space="preserve">و</w:t>
      </w:r>
      <w:r w:rsidDel="00000000" w:rsidR="00000000" w:rsidRPr="00000000">
        <w:rPr>
          <w:b w:val="1"/>
          <w:sz w:val="32"/>
          <w:szCs w:val="32"/>
          <w:rtl w:val="1"/>
        </w:rPr>
        <w:t xml:space="preserve"> </w:t>
      </w:r>
      <w:r w:rsidDel="00000000" w:rsidR="00000000" w:rsidRPr="00000000">
        <w:rPr>
          <w:b w:val="1"/>
          <w:sz w:val="32"/>
          <w:szCs w:val="32"/>
          <w:rtl w:val="1"/>
        </w:rPr>
        <w:t xml:space="preserve">دورك</w:t>
      </w:r>
      <w:r w:rsidDel="00000000" w:rsidR="00000000" w:rsidRPr="00000000">
        <w:rPr>
          <w:b w:val="1"/>
          <w:sz w:val="32"/>
          <w:szCs w:val="32"/>
          <w:rtl w:val="1"/>
        </w:rPr>
        <w:t xml:space="preserve"> </w:t>
      </w:r>
      <w:r w:rsidDel="00000000" w:rsidR="00000000" w:rsidRPr="00000000">
        <w:rPr>
          <w:b w:val="1"/>
          <w:sz w:val="32"/>
          <w:szCs w:val="32"/>
          <w:rtl w:val="1"/>
        </w:rPr>
        <w:t xml:space="preserve">فيه</w:t>
      </w:r>
      <w:r w:rsidDel="00000000" w:rsidR="00000000" w:rsidRPr="00000000">
        <w:rPr>
          <w:b w:val="1"/>
          <w:sz w:val="32"/>
          <w:szCs w:val="32"/>
          <w:rtl w:val="1"/>
        </w:rPr>
        <w:t xml:space="preserve"> </w:t>
      </w:r>
      <w:r w:rsidDel="00000000" w:rsidR="00000000" w:rsidRPr="00000000">
        <w:rPr>
          <w:b w:val="1"/>
          <w:sz w:val="32"/>
          <w:szCs w:val="32"/>
          <w:rtl w:val="1"/>
        </w:rPr>
        <w:t xml:space="preserve">كان</w:t>
      </w:r>
      <w:r w:rsidDel="00000000" w:rsidR="00000000" w:rsidRPr="00000000">
        <w:rPr>
          <w:b w:val="1"/>
          <w:sz w:val="32"/>
          <w:szCs w:val="32"/>
          <w:rtl w:val="1"/>
        </w:rPr>
        <w:t xml:space="preserve"> </w:t>
      </w:r>
      <w:r w:rsidDel="00000000" w:rsidR="00000000" w:rsidRPr="00000000">
        <w:rPr>
          <w:b w:val="1"/>
          <w:sz w:val="32"/>
          <w:szCs w:val="32"/>
          <w:rtl w:val="1"/>
        </w:rPr>
        <w:t xml:space="preserve">ايه</w:t>
      </w:r>
      <w:r w:rsidDel="00000000" w:rsidR="00000000" w:rsidRPr="00000000">
        <w:rPr>
          <w:b w:val="1"/>
          <w:sz w:val="32"/>
          <w:szCs w:val="32"/>
          <w:rtl w:val="1"/>
        </w:rPr>
        <w:t xml:space="preserve"> </w:t>
      </w:r>
      <w:r w:rsidDel="00000000" w:rsidR="00000000" w:rsidRPr="00000000">
        <w:rPr>
          <w:b w:val="1"/>
          <w:sz w:val="32"/>
          <w:szCs w:val="32"/>
          <w:rtl w:val="1"/>
        </w:rPr>
        <w:t xml:space="preserve">و</w:t>
      </w:r>
      <w:r w:rsidDel="00000000" w:rsidR="00000000" w:rsidRPr="00000000">
        <w:rPr>
          <w:b w:val="1"/>
          <w:sz w:val="32"/>
          <w:szCs w:val="32"/>
          <w:rtl w:val="1"/>
        </w:rPr>
        <w:t xml:space="preserve"> </w:t>
      </w:r>
      <w:r w:rsidDel="00000000" w:rsidR="00000000" w:rsidRPr="00000000">
        <w:rPr>
          <w:b w:val="1"/>
          <w:sz w:val="32"/>
          <w:szCs w:val="32"/>
          <w:rtl w:val="1"/>
        </w:rPr>
        <w:t xml:space="preserve">ايه</w:t>
      </w:r>
      <w:r w:rsidDel="00000000" w:rsidR="00000000" w:rsidRPr="00000000">
        <w:rPr>
          <w:b w:val="1"/>
          <w:sz w:val="32"/>
          <w:szCs w:val="32"/>
          <w:rtl w:val="1"/>
        </w:rPr>
        <w:t xml:space="preserve"> </w:t>
      </w:r>
      <w:r w:rsidDel="00000000" w:rsidR="00000000" w:rsidRPr="00000000">
        <w:rPr>
          <w:b w:val="1"/>
          <w:sz w:val="32"/>
          <w:szCs w:val="32"/>
          <w:rtl w:val="1"/>
        </w:rPr>
        <w:t xml:space="preserve">الجزء</w:t>
      </w:r>
      <w:r w:rsidDel="00000000" w:rsidR="00000000" w:rsidRPr="00000000">
        <w:rPr>
          <w:b w:val="1"/>
          <w:sz w:val="32"/>
          <w:szCs w:val="32"/>
          <w:rtl w:val="1"/>
        </w:rPr>
        <w:t xml:space="preserve"> </w:t>
      </w:r>
      <w:r w:rsidDel="00000000" w:rsidR="00000000" w:rsidRPr="00000000">
        <w:rPr>
          <w:b w:val="1"/>
          <w:sz w:val="32"/>
          <w:szCs w:val="32"/>
          <w:rtl w:val="1"/>
        </w:rPr>
        <w:t xml:space="preserve">اللي</w:t>
      </w:r>
      <w:r w:rsidDel="00000000" w:rsidR="00000000" w:rsidRPr="00000000">
        <w:rPr>
          <w:b w:val="1"/>
          <w:sz w:val="32"/>
          <w:szCs w:val="32"/>
          <w:rtl w:val="1"/>
        </w:rPr>
        <w:t xml:space="preserve"> </w:t>
      </w:r>
      <w:r w:rsidDel="00000000" w:rsidR="00000000" w:rsidRPr="00000000">
        <w:rPr>
          <w:b w:val="1"/>
          <w:sz w:val="32"/>
          <w:szCs w:val="32"/>
          <w:rtl w:val="1"/>
        </w:rPr>
        <w:t xml:space="preserve">معملتهوش</w:t>
      </w:r>
      <w:r w:rsidDel="00000000" w:rsidR="00000000" w:rsidRPr="00000000">
        <w:rPr>
          <w:b w:val="1"/>
          <w:sz w:val="32"/>
          <w:szCs w:val="32"/>
          <w:rtl w:val="1"/>
        </w:rPr>
        <w:t xml:space="preserve"> </w:t>
      </w:r>
      <w:r w:rsidDel="00000000" w:rsidR="00000000" w:rsidRPr="00000000">
        <w:rPr>
          <w:b w:val="1"/>
          <w:sz w:val="32"/>
          <w:szCs w:val="32"/>
          <w:rtl w:val="1"/>
        </w:rPr>
        <w:t xml:space="preserve">و</w:t>
      </w:r>
      <w:r w:rsidDel="00000000" w:rsidR="00000000" w:rsidRPr="00000000">
        <w:rPr>
          <w:b w:val="1"/>
          <w:sz w:val="32"/>
          <w:szCs w:val="32"/>
          <w:rtl w:val="1"/>
        </w:rPr>
        <w:t xml:space="preserve"> </w:t>
      </w:r>
      <w:r w:rsidDel="00000000" w:rsidR="00000000" w:rsidRPr="00000000">
        <w:rPr>
          <w:b w:val="1"/>
          <w:sz w:val="32"/>
          <w:szCs w:val="32"/>
          <w:rtl w:val="1"/>
        </w:rPr>
        <w:t xml:space="preserve">حاولت</w:t>
      </w:r>
      <w:r w:rsidDel="00000000" w:rsidR="00000000" w:rsidRPr="00000000">
        <w:rPr>
          <w:b w:val="1"/>
          <w:sz w:val="32"/>
          <w:szCs w:val="32"/>
          <w:rtl w:val="1"/>
        </w:rPr>
        <w:t xml:space="preserve"> </w:t>
      </w:r>
      <w:r w:rsidDel="00000000" w:rsidR="00000000" w:rsidRPr="00000000">
        <w:rPr>
          <w:b w:val="1"/>
          <w:sz w:val="32"/>
          <w:szCs w:val="32"/>
          <w:rtl w:val="1"/>
        </w:rPr>
        <w:t xml:space="preserve">تعرف</w:t>
      </w:r>
      <w:r w:rsidDel="00000000" w:rsidR="00000000" w:rsidRPr="00000000">
        <w:rPr>
          <w:b w:val="1"/>
          <w:sz w:val="32"/>
          <w:szCs w:val="32"/>
          <w:rtl w:val="1"/>
        </w:rPr>
        <w:t xml:space="preserve"> </w:t>
      </w:r>
      <w:r w:rsidDel="00000000" w:rsidR="00000000" w:rsidRPr="00000000">
        <w:rPr>
          <w:b w:val="1"/>
          <w:sz w:val="32"/>
          <w:szCs w:val="32"/>
          <w:rtl w:val="1"/>
        </w:rPr>
        <w:t xml:space="preserve">عنه</w:t>
      </w:r>
      <w:r w:rsidDel="00000000" w:rsidR="00000000" w:rsidRPr="00000000">
        <w:rPr>
          <w:b w:val="1"/>
          <w:sz w:val="32"/>
          <w:szCs w:val="32"/>
          <w:rtl w:val="1"/>
        </w:rPr>
        <w:t xml:space="preserve"> </w:t>
      </w:r>
      <w:r w:rsidDel="00000000" w:rsidR="00000000" w:rsidRPr="00000000">
        <w:rPr>
          <w:b w:val="1"/>
          <w:sz w:val="32"/>
          <w:szCs w:val="32"/>
          <w:rtl w:val="1"/>
        </w:rPr>
        <w:t xml:space="preserve">بعد</w:t>
      </w:r>
      <w:r w:rsidDel="00000000" w:rsidR="00000000" w:rsidRPr="00000000">
        <w:rPr>
          <w:b w:val="1"/>
          <w:sz w:val="32"/>
          <w:szCs w:val="32"/>
          <w:rtl w:val="1"/>
        </w:rPr>
        <w:t xml:space="preserve"> </w:t>
      </w:r>
      <w:r w:rsidDel="00000000" w:rsidR="00000000" w:rsidRPr="00000000">
        <w:rPr>
          <w:b w:val="1"/>
          <w:sz w:val="32"/>
          <w:szCs w:val="32"/>
          <w:rtl w:val="1"/>
        </w:rPr>
        <w:t xml:space="preserve">كده</w:t>
      </w:r>
      <w:r w:rsidDel="00000000" w:rsidR="00000000" w:rsidRPr="00000000">
        <w:rPr>
          <w:b w:val="1"/>
          <w:sz w:val="32"/>
          <w:szCs w:val="32"/>
          <w:rtl w:val="0"/>
        </w:rPr>
        <w:t xml:space="preserve">؟</w:t>
      </w:r>
      <w:sdt>
        <w:sdtPr>
          <w:tag w:val="goog_rdk_588"/>
        </w:sdtPr>
        <w:sdtContent>
          <w:ins w:author="Basma Elkady" w:id="15" w:date="2022-03-11T23:50:14Z">
            <w:sdt>
              <w:sdtPr>
                <w:tag w:val="goog_rdk_589"/>
              </w:sdtPr>
              <w:sdtContent>
                <w:del w:author="mahmoud elsangidy" w:id="16" w:date="2022-03-18T20:24:04Z">
                  <w:r w:rsidDel="00000000" w:rsidR="00000000" w:rsidRPr="00000000">
                    <w:rPr>
                      <w:b w:val="1"/>
                      <w:sz w:val="32"/>
                      <w:szCs w:val="32"/>
                      <w:rtl w:val="0"/>
                    </w:rPr>
                    <w:br w:type="textWrapping"/>
                    <w:br w:type="textWrapping"/>
                  </w:r>
                </w:del>
              </w:sdtContent>
            </w:sdt>
          </w:ins>
        </w:sdtContent>
      </w:sdt>
      <w:r w:rsidDel="00000000" w:rsidR="00000000" w:rsidRPr="00000000">
        <w:rPr>
          <w:rtl w:val="0"/>
        </w:rPr>
      </w:r>
    </w:p>
    <w:p w:rsidR="00000000" w:rsidDel="00000000" w:rsidP="00000000" w:rsidRDefault="00000000" w:rsidRPr="00000000" w14:paraId="000000D1">
      <w:pPr>
        <w:pageBreakBefore w:val="0"/>
        <w:ind w:left="360"/>
        <w:rPr>
          <w:b w:val="1"/>
          <w:sz w:val="32"/>
          <w:szCs w:val="32"/>
        </w:rPr>
      </w:pPr>
      <w:sdt>
        <w:sdtPr>
          <w:tag w:val="goog_rdk_591"/>
        </w:sdtPr>
        <w:sdtContent>
          <w:ins w:author="Muhammad A.abdelrazek" w:id="17" w:date="2022-02-24T13:29:45Z">
            <w:r w:rsidDel="00000000" w:rsidR="00000000" w:rsidRPr="00000000">
              <w:rPr>
                <w:b w:val="1"/>
                <w:sz w:val="32"/>
                <w:szCs w:val="32"/>
                <w:rtl w:val="0"/>
              </w:rPr>
              <w:t xml:space="preserve">  </w:t>
            </w:r>
          </w:ins>
        </w:sdtContent>
      </w:sdt>
      <w:r w:rsidDel="00000000" w:rsidR="00000000" w:rsidRPr="00000000">
        <w:rPr>
          <w:b w:val="1"/>
          <w:sz w:val="32"/>
          <w:szCs w:val="32"/>
          <w:rtl w:val="0"/>
        </w:rPr>
        <w:t xml:space="preserve">It was about radar speedometer that device which detects moving targets and calculate its speed I was not the team leader just responsible for radar receiver part I can't say that I used it after graduation I chose it because radar is one of my interests , if I had known more about cloud computing before choosing radar speedometer it would have my graduation project at this time</w:t>
      </w:r>
    </w:p>
    <w:p w:rsidR="00000000" w:rsidDel="00000000" w:rsidP="00000000" w:rsidRDefault="00000000" w:rsidRPr="00000000" w14:paraId="000000D2">
      <w:pPr>
        <w:pageBreakBefore w:val="0"/>
        <w:rPr>
          <w:b w:val="1"/>
          <w:sz w:val="32"/>
          <w:szCs w:val="32"/>
        </w:rPr>
      </w:pPr>
      <w:r w:rsidDel="00000000" w:rsidR="00000000" w:rsidRPr="00000000">
        <w:rPr>
          <w:rtl w:val="0"/>
        </w:rPr>
      </w:r>
    </w:p>
    <w:p w:rsidR="00000000" w:rsidDel="00000000" w:rsidP="00000000" w:rsidRDefault="00000000" w:rsidRPr="00000000" w14:paraId="000000D3">
      <w:pPr>
        <w:pageBreakBefore w:val="0"/>
        <w:ind w:left="360"/>
        <w:rPr>
          <w:b w:val="1"/>
          <w:sz w:val="32"/>
          <w:szCs w:val="32"/>
        </w:rPr>
      </w:pPr>
      <w:r w:rsidDel="00000000" w:rsidR="00000000" w:rsidRPr="00000000">
        <w:rPr>
          <w:b w:val="1"/>
          <w:sz w:val="32"/>
          <w:szCs w:val="32"/>
          <w:rtl w:val="1"/>
        </w:rPr>
        <w:t xml:space="preserve">لو</w:t>
      </w:r>
      <w:r w:rsidDel="00000000" w:rsidR="00000000" w:rsidRPr="00000000">
        <w:rPr>
          <w:b w:val="1"/>
          <w:sz w:val="32"/>
          <w:szCs w:val="32"/>
          <w:rtl w:val="1"/>
        </w:rPr>
        <w:t xml:space="preserve"> </w:t>
      </w:r>
      <w:r w:rsidDel="00000000" w:rsidR="00000000" w:rsidRPr="00000000">
        <w:rPr>
          <w:b w:val="1"/>
          <w:sz w:val="32"/>
          <w:szCs w:val="32"/>
          <w:rtl w:val="1"/>
        </w:rPr>
        <w:t xml:space="preserve">مدخل</w:t>
      </w:r>
      <w:sdt>
        <w:sdtPr>
          <w:tag w:val="goog_rdk_592"/>
        </w:sdtPr>
        <w:sdtContent>
          <w:ins w:author="Farah Amr" w:id="18" w:date="2022-07-12T15:56:25Z">
            <w:r w:rsidDel="00000000" w:rsidR="00000000" w:rsidRPr="00000000">
              <w:rPr>
                <w:b w:val="1"/>
                <w:sz w:val="32"/>
                <w:szCs w:val="32"/>
                <w:rtl w:val="0"/>
              </w:rPr>
              <w:t xml:space="preserve"> </w:t>
            </w:r>
          </w:ins>
        </w:sdtContent>
      </w:sdt>
      <w:r w:rsidDel="00000000" w:rsidR="00000000" w:rsidRPr="00000000">
        <w:rPr>
          <w:b w:val="1"/>
          <w:sz w:val="32"/>
          <w:szCs w:val="32"/>
          <w:rtl w:val="1"/>
        </w:rPr>
        <w:t xml:space="preserve">تش</w:t>
      </w:r>
      <w:r w:rsidDel="00000000" w:rsidR="00000000" w:rsidRPr="00000000">
        <w:rPr>
          <w:b w:val="1"/>
          <w:sz w:val="32"/>
          <w:szCs w:val="32"/>
          <w:rtl w:val="1"/>
        </w:rPr>
        <w:t xml:space="preserve"> </w:t>
      </w:r>
      <w:r w:rsidDel="00000000" w:rsidR="00000000" w:rsidRPr="00000000">
        <w:rPr>
          <w:b w:val="1"/>
          <w:sz w:val="32"/>
          <w:szCs w:val="32"/>
          <w:rtl w:val="1"/>
        </w:rPr>
        <w:t xml:space="preserve">المعهد</w:t>
      </w:r>
      <w:r w:rsidDel="00000000" w:rsidR="00000000" w:rsidRPr="00000000">
        <w:rPr>
          <w:b w:val="1"/>
          <w:sz w:val="32"/>
          <w:szCs w:val="32"/>
          <w:rtl w:val="1"/>
        </w:rPr>
        <w:t xml:space="preserve"> </w:t>
      </w:r>
      <w:r w:rsidDel="00000000" w:rsidR="00000000" w:rsidRPr="00000000">
        <w:rPr>
          <w:b w:val="1"/>
          <w:sz w:val="32"/>
          <w:szCs w:val="32"/>
          <w:rtl w:val="1"/>
        </w:rPr>
        <w:t xml:space="preserve">هتعمل</w:t>
      </w:r>
      <w:r w:rsidDel="00000000" w:rsidR="00000000" w:rsidRPr="00000000">
        <w:rPr>
          <w:b w:val="1"/>
          <w:sz w:val="32"/>
          <w:szCs w:val="32"/>
          <w:rtl w:val="1"/>
        </w:rPr>
        <w:t xml:space="preserve"> </w:t>
      </w:r>
      <w:r w:rsidDel="00000000" w:rsidR="00000000" w:rsidRPr="00000000">
        <w:rPr>
          <w:b w:val="1"/>
          <w:sz w:val="32"/>
          <w:szCs w:val="32"/>
          <w:rtl w:val="1"/>
        </w:rPr>
        <w:t xml:space="preserve">ايه</w:t>
      </w:r>
      <w:r w:rsidDel="00000000" w:rsidR="00000000" w:rsidRPr="00000000">
        <w:rPr>
          <w:b w:val="1"/>
          <w:sz w:val="32"/>
          <w:szCs w:val="32"/>
          <w:rtl w:val="0"/>
        </w:rPr>
        <w:t xml:space="preserve"> ؟</w:t>
      </w:r>
    </w:p>
    <w:p w:rsidR="00000000" w:rsidDel="00000000" w:rsidP="00000000" w:rsidRDefault="00000000" w:rsidRPr="00000000" w14:paraId="000000D4">
      <w:pPr>
        <w:pageBreakBefore w:val="0"/>
        <w:ind w:left="360"/>
        <w:rPr>
          <w:b w:val="1"/>
          <w:sz w:val="32"/>
          <w:szCs w:val="32"/>
        </w:rPr>
      </w:pPr>
      <w:r w:rsidDel="00000000" w:rsidR="00000000" w:rsidRPr="00000000">
        <w:rPr>
          <w:b w:val="1"/>
          <w:sz w:val="32"/>
          <w:szCs w:val="32"/>
          <w:rtl w:val="0"/>
        </w:rPr>
        <w:t xml:space="preserve">My plan B to apply for MCIT grant as linux &amp; unix admin</w:t>
      </w:r>
    </w:p>
    <w:p w:rsidR="00000000" w:rsidDel="00000000" w:rsidP="00000000" w:rsidRDefault="00000000" w:rsidRPr="00000000" w14:paraId="000000D5">
      <w:pPr>
        <w:pageBreakBefore w:val="0"/>
        <w:ind w:left="360"/>
        <w:rPr>
          <w:b w:val="1"/>
          <w:sz w:val="32"/>
          <w:szCs w:val="32"/>
        </w:rPr>
      </w:pPr>
      <w:r w:rsidDel="00000000" w:rsidR="00000000" w:rsidRPr="00000000">
        <w:rPr>
          <w:b w:val="1"/>
          <w:sz w:val="32"/>
          <w:szCs w:val="32"/>
          <w:rtl w:val="0"/>
        </w:rPr>
        <w:t xml:space="preserve">My plan C to get a job in any company even the position is not in my field and will learn study linux and cloud computing in parallel</w:t>
      </w:r>
    </w:p>
    <w:p w:rsidR="00000000" w:rsidDel="00000000" w:rsidP="00000000" w:rsidRDefault="00000000" w:rsidRPr="00000000" w14:paraId="000000D6">
      <w:pPr>
        <w:pageBreakBefore w:val="0"/>
        <w:rPr>
          <w:b w:val="1"/>
          <w:sz w:val="32"/>
          <w:szCs w:val="32"/>
        </w:rPr>
      </w:pPr>
      <w:r w:rsidDel="00000000" w:rsidR="00000000" w:rsidRPr="00000000">
        <w:rPr>
          <w:rtl w:val="0"/>
        </w:rPr>
      </w:r>
    </w:p>
    <w:p w:rsidR="00000000" w:rsidDel="00000000" w:rsidP="00000000" w:rsidRDefault="00000000" w:rsidRPr="00000000" w14:paraId="000000D7">
      <w:pPr>
        <w:pageBreakBefore w:val="0"/>
        <w:ind w:left="360"/>
        <w:rPr>
          <w:b w:val="1"/>
          <w:sz w:val="32"/>
          <w:szCs w:val="32"/>
        </w:rPr>
      </w:pPr>
      <w:r w:rsidDel="00000000" w:rsidR="00000000" w:rsidRPr="00000000">
        <w:rPr>
          <w:b w:val="1"/>
          <w:sz w:val="32"/>
          <w:szCs w:val="32"/>
          <w:rtl w:val="1"/>
        </w:rPr>
        <w:t xml:space="preserve">انت</w:t>
      </w:r>
      <w:r w:rsidDel="00000000" w:rsidR="00000000" w:rsidRPr="00000000">
        <w:rPr>
          <w:b w:val="1"/>
          <w:sz w:val="32"/>
          <w:szCs w:val="32"/>
          <w:rtl w:val="1"/>
        </w:rPr>
        <w:t xml:space="preserve"> </w:t>
      </w:r>
      <w:r w:rsidDel="00000000" w:rsidR="00000000" w:rsidRPr="00000000">
        <w:rPr>
          <w:b w:val="1"/>
          <w:sz w:val="32"/>
          <w:szCs w:val="32"/>
          <w:rtl w:val="1"/>
        </w:rPr>
        <w:t xml:space="preserve">عاوز</w:t>
      </w:r>
      <w:r w:rsidDel="00000000" w:rsidR="00000000" w:rsidRPr="00000000">
        <w:rPr>
          <w:b w:val="1"/>
          <w:sz w:val="32"/>
          <w:szCs w:val="32"/>
          <w:rtl w:val="1"/>
        </w:rPr>
        <w:t xml:space="preserve"> </w:t>
      </w:r>
      <w:r w:rsidDel="00000000" w:rsidR="00000000" w:rsidRPr="00000000">
        <w:rPr>
          <w:b w:val="1"/>
          <w:sz w:val="32"/>
          <w:szCs w:val="32"/>
          <w:rtl w:val="1"/>
        </w:rPr>
        <w:t xml:space="preserve">تدخل</w:t>
      </w:r>
      <w:r w:rsidDel="00000000" w:rsidR="00000000" w:rsidRPr="00000000">
        <w:rPr>
          <w:b w:val="1"/>
          <w:sz w:val="32"/>
          <w:szCs w:val="32"/>
          <w:rtl w:val="1"/>
        </w:rPr>
        <w:t xml:space="preserve"> </w:t>
      </w:r>
      <w:r w:rsidDel="00000000" w:rsidR="00000000" w:rsidRPr="00000000">
        <w:rPr>
          <w:b w:val="1"/>
          <w:sz w:val="32"/>
          <w:szCs w:val="32"/>
          <w:rtl w:val="1"/>
        </w:rPr>
        <w:t xml:space="preserve">اي</w:t>
      </w:r>
      <w:r w:rsidDel="00000000" w:rsidR="00000000" w:rsidRPr="00000000">
        <w:rPr>
          <w:b w:val="1"/>
          <w:sz w:val="32"/>
          <w:szCs w:val="32"/>
          <w:rtl w:val="1"/>
        </w:rPr>
        <w:t xml:space="preserve"> </w:t>
      </w:r>
      <w:r w:rsidDel="00000000" w:rsidR="00000000" w:rsidRPr="00000000">
        <w:rPr>
          <w:b w:val="1"/>
          <w:sz w:val="32"/>
          <w:szCs w:val="32"/>
          <w:rtl w:val="1"/>
        </w:rPr>
        <w:t xml:space="preserve">تي</w:t>
      </w:r>
      <w:r w:rsidDel="00000000" w:rsidR="00000000" w:rsidRPr="00000000">
        <w:rPr>
          <w:b w:val="1"/>
          <w:sz w:val="32"/>
          <w:szCs w:val="32"/>
          <w:rtl w:val="1"/>
        </w:rPr>
        <w:t xml:space="preserve"> </w:t>
      </w:r>
      <w:r w:rsidDel="00000000" w:rsidR="00000000" w:rsidRPr="00000000">
        <w:rPr>
          <w:b w:val="1"/>
          <w:sz w:val="32"/>
          <w:szCs w:val="32"/>
          <w:rtl w:val="1"/>
        </w:rPr>
        <w:t xml:space="preserve">اي</w:t>
      </w:r>
      <w:r w:rsidDel="00000000" w:rsidR="00000000" w:rsidRPr="00000000">
        <w:rPr>
          <w:b w:val="1"/>
          <w:sz w:val="32"/>
          <w:szCs w:val="32"/>
          <w:rtl w:val="1"/>
        </w:rPr>
        <w:t xml:space="preserve"> </w:t>
      </w:r>
      <w:r w:rsidDel="00000000" w:rsidR="00000000" w:rsidRPr="00000000">
        <w:rPr>
          <w:b w:val="1"/>
          <w:sz w:val="32"/>
          <w:szCs w:val="32"/>
          <w:rtl w:val="1"/>
        </w:rPr>
        <w:t xml:space="preserve">ليه</w:t>
      </w:r>
      <w:r w:rsidDel="00000000" w:rsidR="00000000" w:rsidRPr="00000000">
        <w:rPr>
          <w:b w:val="1"/>
          <w:sz w:val="32"/>
          <w:szCs w:val="32"/>
          <w:rtl w:val="0"/>
        </w:rPr>
        <w:t xml:space="preserve"> ؟ </w:t>
      </w:r>
    </w:p>
    <w:p w:rsidR="00000000" w:rsidDel="00000000" w:rsidP="00000000" w:rsidRDefault="00000000" w:rsidRPr="00000000" w14:paraId="000000D8">
      <w:pPr>
        <w:pageBreakBefore w:val="0"/>
        <w:ind w:left="360"/>
        <w:rPr>
          <w:b w:val="1"/>
          <w:sz w:val="32"/>
          <w:szCs w:val="32"/>
        </w:rPr>
      </w:pPr>
      <w:r w:rsidDel="00000000" w:rsidR="00000000" w:rsidRPr="00000000">
        <w:rPr>
          <w:b w:val="1"/>
          <w:sz w:val="32"/>
          <w:szCs w:val="32"/>
          <w:rtl w:val="0"/>
        </w:rPr>
        <w:t xml:space="preserve">The institute is the best place that can provide me with the latest technologies in my chosen track </w:t>
      </w:r>
      <w:sdt>
        <w:sdtPr>
          <w:tag w:val="goog_rdk_593"/>
        </w:sdtPr>
        <w:sdtContent>
          <w:ins w:author="arwa ahmed" w:id="19" w:date="2022-06-05T22:50:09Z">
            <w:r w:rsidDel="00000000" w:rsidR="00000000" w:rsidRPr="00000000">
              <w:rPr>
                <w:b w:val="1"/>
                <w:sz w:val="32"/>
                <w:szCs w:val="32"/>
                <w:rtl w:val="0"/>
              </w:rPr>
              <w:t xml:space="preserve">                                                                     </w:t>
            </w:r>
          </w:ins>
        </w:sdtContent>
      </w:sdt>
      <w:r w:rsidDel="00000000" w:rsidR="00000000" w:rsidRPr="00000000">
        <w:rPr>
          <w:b w:val="1"/>
          <w:sz w:val="32"/>
          <w:szCs w:val="32"/>
          <w:rtl w:val="0"/>
        </w:rPr>
        <w:t xml:space="preserve">with well experienced teaching staff and high equipped labs with supervision of the largest company and vendors in different fields</w:t>
      </w:r>
    </w:p>
    <w:p w:rsidR="00000000" w:rsidDel="00000000" w:rsidP="00000000" w:rsidRDefault="00000000" w:rsidRPr="00000000" w14:paraId="000000D9">
      <w:pPr>
        <w:pageBreakBefore w:val="0"/>
        <w:rPr>
          <w:b w:val="1"/>
          <w:sz w:val="32"/>
          <w:szCs w:val="32"/>
        </w:rPr>
      </w:pPr>
      <w:r w:rsidDel="00000000" w:rsidR="00000000" w:rsidRPr="00000000">
        <w:rPr>
          <w:rtl w:val="0"/>
        </w:rPr>
      </w:r>
    </w:p>
    <w:sdt>
      <w:sdtPr>
        <w:tag w:val="goog_rdk_595"/>
      </w:sdtPr>
      <w:sdtContent>
        <w:p w:rsidR="00000000" w:rsidDel="00000000" w:rsidP="00000000" w:rsidRDefault="00000000" w:rsidRPr="00000000" w14:paraId="000000DA">
          <w:pPr>
            <w:pageBreakBefore w:val="0"/>
            <w:ind w:left="360"/>
            <w:rPr>
              <w:del w:author="mohamed nagy" w:id="20" w:date="2022-06-03T23:49:26Z"/>
              <w:b w:val="1"/>
              <w:sz w:val="32"/>
              <w:szCs w:val="32"/>
            </w:rPr>
          </w:pPr>
          <w:r w:rsidDel="00000000" w:rsidR="00000000" w:rsidRPr="00000000">
            <w:rPr>
              <w:b w:val="1"/>
              <w:sz w:val="32"/>
              <w:szCs w:val="32"/>
              <w:rtl w:val="1"/>
            </w:rPr>
            <w:t xml:space="preserve">ايه</w:t>
          </w:r>
          <w:r w:rsidDel="00000000" w:rsidR="00000000" w:rsidRPr="00000000">
            <w:rPr>
              <w:b w:val="1"/>
              <w:sz w:val="32"/>
              <w:szCs w:val="32"/>
              <w:rtl w:val="1"/>
            </w:rPr>
            <w:t xml:space="preserve"> </w:t>
          </w:r>
          <w:r w:rsidDel="00000000" w:rsidR="00000000" w:rsidRPr="00000000">
            <w:rPr>
              <w:b w:val="1"/>
              <w:sz w:val="32"/>
              <w:szCs w:val="32"/>
              <w:rtl w:val="1"/>
            </w:rPr>
            <w:t xml:space="preserve">الى</w:t>
          </w:r>
          <w:r w:rsidDel="00000000" w:rsidR="00000000" w:rsidRPr="00000000">
            <w:rPr>
              <w:b w:val="1"/>
              <w:sz w:val="32"/>
              <w:szCs w:val="32"/>
              <w:rtl w:val="1"/>
            </w:rPr>
            <w:t xml:space="preserve"> </w:t>
          </w:r>
          <w:r w:rsidDel="00000000" w:rsidR="00000000" w:rsidRPr="00000000">
            <w:rPr>
              <w:b w:val="1"/>
              <w:sz w:val="32"/>
              <w:szCs w:val="32"/>
              <w:rtl w:val="1"/>
            </w:rPr>
            <w:t xml:space="preserve">يجبرنى</w:t>
          </w:r>
          <w:r w:rsidDel="00000000" w:rsidR="00000000" w:rsidRPr="00000000">
            <w:rPr>
              <w:b w:val="1"/>
              <w:sz w:val="32"/>
              <w:szCs w:val="32"/>
              <w:rtl w:val="1"/>
            </w:rPr>
            <w:t xml:space="preserve"> </w:t>
          </w:r>
          <w:r w:rsidDel="00000000" w:rsidR="00000000" w:rsidRPr="00000000">
            <w:rPr>
              <w:b w:val="1"/>
              <w:sz w:val="32"/>
              <w:szCs w:val="32"/>
              <w:rtl w:val="1"/>
            </w:rPr>
            <w:t xml:space="preserve">انى</w:t>
          </w:r>
          <w:r w:rsidDel="00000000" w:rsidR="00000000" w:rsidRPr="00000000">
            <w:rPr>
              <w:b w:val="1"/>
              <w:sz w:val="32"/>
              <w:szCs w:val="32"/>
              <w:rtl w:val="1"/>
            </w:rPr>
            <w:t xml:space="preserve"> </w:t>
          </w:r>
          <w:r w:rsidDel="00000000" w:rsidR="00000000" w:rsidRPr="00000000">
            <w:rPr>
              <w:b w:val="1"/>
              <w:sz w:val="32"/>
              <w:szCs w:val="32"/>
              <w:rtl w:val="1"/>
            </w:rPr>
            <w:t xml:space="preserve">اختارك</w:t>
          </w:r>
          <w:r w:rsidDel="00000000" w:rsidR="00000000" w:rsidRPr="00000000">
            <w:rPr>
              <w:b w:val="1"/>
              <w:sz w:val="32"/>
              <w:szCs w:val="32"/>
              <w:rtl w:val="1"/>
            </w:rPr>
            <w:t xml:space="preserve"> ؟/ </w:t>
          </w:r>
          <w:r w:rsidDel="00000000" w:rsidR="00000000" w:rsidRPr="00000000">
            <w:rPr>
              <w:b w:val="1"/>
              <w:sz w:val="32"/>
              <w:szCs w:val="32"/>
              <w:rtl w:val="1"/>
            </w:rPr>
            <w:t xml:space="preserve">ليه</w:t>
          </w:r>
          <w:r w:rsidDel="00000000" w:rsidR="00000000" w:rsidRPr="00000000">
            <w:rPr>
              <w:b w:val="1"/>
              <w:sz w:val="32"/>
              <w:szCs w:val="32"/>
              <w:rtl w:val="1"/>
            </w:rPr>
            <w:t xml:space="preserve"> </w:t>
          </w:r>
          <w:r w:rsidDel="00000000" w:rsidR="00000000" w:rsidRPr="00000000">
            <w:rPr>
              <w:b w:val="1"/>
              <w:sz w:val="32"/>
              <w:szCs w:val="32"/>
              <w:rtl w:val="1"/>
            </w:rPr>
            <w:t xml:space="preserve">اي</w:t>
          </w:r>
          <w:r w:rsidDel="00000000" w:rsidR="00000000" w:rsidRPr="00000000">
            <w:rPr>
              <w:b w:val="1"/>
              <w:sz w:val="32"/>
              <w:szCs w:val="32"/>
              <w:rtl w:val="1"/>
            </w:rPr>
            <w:t xml:space="preserve"> </w:t>
          </w:r>
          <w:r w:rsidDel="00000000" w:rsidR="00000000" w:rsidRPr="00000000">
            <w:rPr>
              <w:b w:val="1"/>
              <w:sz w:val="32"/>
              <w:szCs w:val="32"/>
              <w:rtl w:val="1"/>
            </w:rPr>
            <w:t xml:space="preserve">تي</w:t>
          </w:r>
          <w:r w:rsidDel="00000000" w:rsidR="00000000" w:rsidRPr="00000000">
            <w:rPr>
              <w:b w:val="1"/>
              <w:sz w:val="32"/>
              <w:szCs w:val="32"/>
              <w:rtl w:val="1"/>
            </w:rPr>
            <w:t xml:space="preserve"> </w:t>
          </w:r>
          <w:r w:rsidDel="00000000" w:rsidR="00000000" w:rsidRPr="00000000">
            <w:rPr>
              <w:b w:val="1"/>
              <w:sz w:val="32"/>
              <w:szCs w:val="32"/>
              <w:rtl w:val="1"/>
            </w:rPr>
            <w:t xml:space="preserve">اي</w:t>
          </w:r>
          <w:r w:rsidDel="00000000" w:rsidR="00000000" w:rsidRPr="00000000">
            <w:rPr>
              <w:b w:val="1"/>
              <w:sz w:val="32"/>
              <w:szCs w:val="32"/>
              <w:rtl w:val="1"/>
            </w:rPr>
            <w:t xml:space="preserve"> </w:t>
          </w:r>
          <w:r w:rsidDel="00000000" w:rsidR="00000000" w:rsidRPr="00000000">
            <w:rPr>
              <w:b w:val="1"/>
              <w:sz w:val="32"/>
              <w:szCs w:val="32"/>
              <w:rtl w:val="1"/>
            </w:rPr>
            <w:t xml:space="preserve">مضطره</w:t>
          </w:r>
          <w:r w:rsidDel="00000000" w:rsidR="00000000" w:rsidRPr="00000000">
            <w:rPr>
              <w:b w:val="1"/>
              <w:sz w:val="32"/>
              <w:szCs w:val="32"/>
              <w:rtl w:val="1"/>
            </w:rPr>
            <w:t xml:space="preserve"> </w:t>
          </w:r>
          <w:r w:rsidDel="00000000" w:rsidR="00000000" w:rsidRPr="00000000">
            <w:rPr>
              <w:b w:val="1"/>
              <w:sz w:val="32"/>
              <w:szCs w:val="32"/>
              <w:rtl w:val="1"/>
            </w:rPr>
            <w:t xml:space="preserve">تقبلك</w:t>
          </w:r>
          <w:r w:rsidDel="00000000" w:rsidR="00000000" w:rsidRPr="00000000">
            <w:rPr>
              <w:b w:val="1"/>
              <w:sz w:val="32"/>
              <w:szCs w:val="32"/>
              <w:rtl w:val="1"/>
            </w:rPr>
            <w:t xml:space="preserve"> ؟ / </w:t>
          </w:r>
          <w:r w:rsidDel="00000000" w:rsidR="00000000" w:rsidRPr="00000000">
            <w:rPr>
              <w:b w:val="1"/>
              <w:sz w:val="32"/>
              <w:szCs w:val="32"/>
              <w:rtl w:val="1"/>
            </w:rPr>
            <w:t xml:space="preserve">هتضيف</w:t>
          </w:r>
          <w:r w:rsidDel="00000000" w:rsidR="00000000" w:rsidRPr="00000000">
            <w:rPr>
              <w:b w:val="1"/>
              <w:sz w:val="32"/>
              <w:szCs w:val="32"/>
              <w:rtl w:val="1"/>
            </w:rPr>
            <w:t xml:space="preserve"> </w:t>
          </w:r>
          <w:r w:rsidDel="00000000" w:rsidR="00000000" w:rsidRPr="00000000">
            <w:rPr>
              <w:b w:val="1"/>
              <w:sz w:val="32"/>
              <w:szCs w:val="32"/>
              <w:rtl w:val="1"/>
            </w:rPr>
            <w:t xml:space="preserve">ايه</w:t>
          </w:r>
          <w:r w:rsidDel="00000000" w:rsidR="00000000" w:rsidRPr="00000000">
            <w:rPr>
              <w:b w:val="1"/>
              <w:sz w:val="32"/>
              <w:szCs w:val="32"/>
              <w:rtl w:val="1"/>
            </w:rPr>
            <w:t xml:space="preserve"> </w:t>
          </w:r>
          <w:r w:rsidDel="00000000" w:rsidR="00000000" w:rsidRPr="00000000">
            <w:rPr>
              <w:b w:val="1"/>
              <w:sz w:val="32"/>
              <w:szCs w:val="32"/>
              <w:rtl w:val="1"/>
            </w:rPr>
            <w:t xml:space="preserve">للاي</w:t>
          </w:r>
          <w:r w:rsidDel="00000000" w:rsidR="00000000" w:rsidRPr="00000000">
            <w:rPr>
              <w:b w:val="1"/>
              <w:sz w:val="32"/>
              <w:szCs w:val="32"/>
              <w:rtl w:val="1"/>
            </w:rPr>
            <w:t xml:space="preserve"> </w:t>
          </w:r>
          <w:r w:rsidDel="00000000" w:rsidR="00000000" w:rsidRPr="00000000">
            <w:rPr>
              <w:b w:val="1"/>
              <w:sz w:val="32"/>
              <w:szCs w:val="32"/>
              <w:rtl w:val="1"/>
            </w:rPr>
            <w:t xml:space="preserve">تي</w:t>
          </w:r>
          <w:r w:rsidDel="00000000" w:rsidR="00000000" w:rsidRPr="00000000">
            <w:rPr>
              <w:b w:val="1"/>
              <w:sz w:val="32"/>
              <w:szCs w:val="32"/>
              <w:rtl w:val="1"/>
            </w:rPr>
            <w:t xml:space="preserve"> </w:t>
          </w:r>
          <w:r w:rsidDel="00000000" w:rsidR="00000000" w:rsidRPr="00000000">
            <w:rPr>
              <w:b w:val="1"/>
              <w:sz w:val="32"/>
              <w:szCs w:val="32"/>
              <w:rtl w:val="1"/>
            </w:rPr>
            <w:t xml:space="preserve">أي</w:t>
          </w:r>
          <w:r w:rsidDel="00000000" w:rsidR="00000000" w:rsidRPr="00000000">
            <w:rPr>
              <w:b w:val="1"/>
              <w:sz w:val="32"/>
              <w:szCs w:val="32"/>
              <w:rtl w:val="0"/>
            </w:rPr>
            <w:t xml:space="preserve"> ؟</w:t>
          </w:r>
          <w:sdt>
            <w:sdtPr>
              <w:tag w:val="goog_rdk_594"/>
            </w:sdtPr>
            <w:sdtContent>
              <w:del w:author="mohamed nagy" w:id="20" w:date="2022-06-03T23:49:26Z">
                <w:r w:rsidDel="00000000" w:rsidR="00000000" w:rsidRPr="00000000">
                  <w:rPr>
                    <w:rtl w:val="0"/>
                  </w:rPr>
                </w:r>
              </w:del>
            </w:sdtContent>
          </w:sdt>
        </w:p>
      </w:sdtContent>
    </w:sdt>
    <w:sdt>
      <w:sdtPr>
        <w:tag w:val="goog_rdk_597"/>
      </w:sdtPr>
      <w:sdtContent>
        <w:p w:rsidR="00000000" w:rsidDel="00000000" w:rsidP="00000000" w:rsidRDefault="00000000" w:rsidRPr="00000000" w14:paraId="000000DB">
          <w:pPr>
            <w:pageBreakBefore w:val="0"/>
            <w:ind w:left="360"/>
            <w:rPr>
              <w:del w:author="mohamed nagy" w:id="20" w:date="2022-06-03T23:49:26Z"/>
              <w:b w:val="1"/>
              <w:sz w:val="32"/>
              <w:szCs w:val="32"/>
            </w:rPr>
          </w:pPr>
          <w:sdt>
            <w:sdtPr>
              <w:tag w:val="goog_rdk_596"/>
            </w:sdtPr>
            <w:sdtContent>
              <w:del w:author="mohamed nagy" w:id="20" w:date="2022-06-03T23:49:26Z">
                <w:r w:rsidDel="00000000" w:rsidR="00000000" w:rsidRPr="00000000">
                  <w:rPr>
                    <w:b w:val="1"/>
                    <w:sz w:val="32"/>
                    <w:szCs w:val="32"/>
                    <w:rtl w:val="0"/>
                  </w:rPr>
                  <w:delText xml:space="preserve">I will do all my best to be the best</w:delText>
                </w:r>
              </w:del>
            </w:sdtContent>
          </w:sdt>
        </w:p>
      </w:sdtContent>
    </w:sdt>
    <w:sdt>
      <w:sdtPr>
        <w:tag w:val="goog_rdk_600"/>
      </w:sdtPr>
      <w:sdtContent>
        <w:p w:rsidR="00000000" w:rsidDel="00000000" w:rsidP="00000000" w:rsidRDefault="00000000" w:rsidRPr="00000000" w14:paraId="000000DC">
          <w:pPr>
            <w:pageBreakBefore w:val="0"/>
            <w:ind w:left="360"/>
            <w:rPr>
              <w:del w:author="mohamed nagy" w:id="20" w:date="2022-06-03T23:49:26Z"/>
              <w:b w:val="1"/>
              <w:sz w:val="32"/>
              <w:szCs w:val="32"/>
              <w:highlight w:val="yellow"/>
              <w:rPrChange w:author="Hagar Rashed" w:id="21" w:date="2022-03-12T10:20:07Z">
                <w:rPr>
                  <w:b w:val="1"/>
                  <w:sz w:val="32"/>
                  <w:szCs w:val="32"/>
                </w:rPr>
              </w:rPrChange>
            </w:rPr>
          </w:pPr>
          <w:sdt>
            <w:sdtPr>
              <w:tag w:val="goog_rdk_598"/>
            </w:sdtPr>
            <w:sdtContent>
              <w:del w:author="mohamed nagy" w:id="20" w:date="2022-06-03T23:49:26Z"/>
              <w:sdt>
                <w:sdtPr>
                  <w:tag w:val="goog_rdk_599"/>
                </w:sdtPr>
                <w:sdtContent>
                  <w:del w:author="mohamed nagy" w:id="20" w:date="2022-06-03T23:49:26Z">
                    <w:r w:rsidDel="00000000" w:rsidR="00000000" w:rsidRPr="00000000">
                      <w:rPr>
                        <w:b w:val="1"/>
                        <w:sz w:val="32"/>
                        <w:szCs w:val="32"/>
                        <w:highlight w:val="yellow"/>
                        <w:rtl w:val="0"/>
                        <w:rPrChange w:author="Hagar Rashed" w:id="21" w:date="2022-03-12T10:20:07Z">
                          <w:rPr>
                            <w:b w:val="1"/>
                            <w:sz w:val="32"/>
                            <w:szCs w:val="32"/>
                          </w:rPr>
                        </w:rPrChange>
                      </w:rPr>
                      <w:delText xml:space="preserve">I used to study under pressure due to my study of communication</w:delText>
                    </w:r>
                  </w:del>
                </w:sdtContent>
              </w:sdt>
              <w:del w:author="mohamed nagy" w:id="20" w:date="2022-06-03T23:49:26Z"/>
            </w:sdtContent>
          </w:sdt>
        </w:p>
      </w:sdtContent>
    </w:sdt>
    <w:sdt>
      <w:sdtPr>
        <w:tag w:val="goog_rdk_602"/>
      </w:sdtPr>
      <w:sdtContent>
        <w:p w:rsidR="00000000" w:rsidDel="00000000" w:rsidP="00000000" w:rsidRDefault="00000000" w:rsidRPr="00000000" w14:paraId="000000DD">
          <w:pPr>
            <w:pageBreakBefore w:val="0"/>
            <w:ind w:left="360"/>
            <w:rPr>
              <w:del w:author="mohamed nagy" w:id="20" w:date="2022-06-03T23:49:26Z"/>
              <w:b w:val="1"/>
              <w:sz w:val="32"/>
              <w:szCs w:val="32"/>
            </w:rPr>
          </w:pPr>
          <w:sdt>
            <w:sdtPr>
              <w:tag w:val="goog_rdk_601"/>
            </w:sdtPr>
            <w:sdtContent>
              <w:del w:author="mohamed nagy" w:id="20" w:date="2022-06-03T23:49:26Z">
                <w:r w:rsidDel="00000000" w:rsidR="00000000" w:rsidRPr="00000000">
                  <w:rPr>
                    <w:b w:val="1"/>
                    <w:sz w:val="32"/>
                    <w:szCs w:val="32"/>
                    <w:rtl w:val="0"/>
                  </w:rPr>
                  <w:delText xml:space="preserve">It will help me to make the best benefit of the diploma if I being accepted as well as I am fond of the track not only need to get a job in</w:delText>
                </w:r>
              </w:del>
            </w:sdtContent>
          </w:sdt>
        </w:p>
      </w:sdtContent>
    </w:sdt>
    <w:sdt>
      <w:sdtPr>
        <w:tag w:val="goog_rdk_609"/>
      </w:sdtPr>
      <w:sdtContent>
        <w:p w:rsidR="00000000" w:rsidDel="00000000" w:rsidP="00000000" w:rsidRDefault="00000000" w:rsidRPr="00000000" w14:paraId="000000DE">
          <w:pPr>
            <w:pageBreakBefore w:val="0"/>
            <w:ind w:left="360"/>
            <w:rPr>
              <w:b w:val="1"/>
              <w:sz w:val="32"/>
              <w:szCs w:val="32"/>
              <w:highlight w:val="green"/>
              <w:rPrChange w:author="Hagar Rashed" w:id="22" w:date="2022-03-12T10:21:03Z">
                <w:rPr>
                  <w:b w:val="1"/>
                  <w:sz w:val="32"/>
                  <w:szCs w:val="32"/>
                </w:rPr>
              </w:rPrChange>
            </w:rPr>
          </w:pPr>
          <w:sdt>
            <w:sdtPr>
              <w:tag w:val="goog_rdk_603"/>
            </w:sdtPr>
            <w:sdtContent>
              <w:r w:rsidDel="00000000" w:rsidR="00000000" w:rsidRPr="00000000">
                <w:rPr>
                  <w:b w:val="1"/>
                  <w:sz w:val="32"/>
                  <w:szCs w:val="32"/>
                  <w:highlight w:val="green"/>
                  <w:rtl w:val="0"/>
                  <w:rPrChange w:author="Hagar Rashed" w:id="22" w:date="2022-03-12T10:21:03Z">
                    <w:rPr>
                      <w:b w:val="1"/>
                      <w:sz w:val="32"/>
                      <w:szCs w:val="32"/>
                    </w:rPr>
                  </w:rPrChange>
                </w:rPr>
                <w:t xml:space="preserve">I will appreciate accepting m</w:t>
              </w:r>
            </w:sdtContent>
          </w:sdt>
          <w:sdt>
            <w:sdtPr>
              <w:tag w:val="goog_rdk_604"/>
            </w:sdtPr>
            <w:sdtContent>
              <w:ins w:author="Ibrahim Sherif" w:id="23" w:date="2022-05-27T16:47:36Z"/>
              <w:sdt>
                <w:sdtPr>
                  <w:tag w:val="goog_rdk_605"/>
                </w:sdtPr>
                <w:sdtContent>
                  <w:ins w:author="Ibrahim Sherif" w:id="23" w:date="2022-05-27T16:47:36Z">
                    <w:r w:rsidDel="00000000" w:rsidR="00000000" w:rsidRPr="00000000">
                      <w:rPr>
                        <w:b w:val="1"/>
                        <w:sz w:val="32"/>
                        <w:szCs w:val="32"/>
                        <w:highlight w:val="green"/>
                        <w:rtl w:val="0"/>
                        <w:rPrChange w:author="Hagar Rashed" w:id="22" w:date="2022-03-12T10:21:03Z">
                          <w:rPr>
                            <w:b w:val="1"/>
                            <w:sz w:val="32"/>
                            <w:szCs w:val="32"/>
                          </w:rPr>
                        </w:rPrChange>
                      </w:rPr>
                      <w:t xml:space="preserve">e</w:t>
                    </w:r>
                  </w:ins>
                </w:sdtContent>
              </w:sdt>
              <w:ins w:author="Ibrahim Sherif" w:id="23" w:date="2022-05-27T16:47:36Z"/>
            </w:sdtContent>
          </w:sdt>
          <w:sdt>
            <w:sdtPr>
              <w:tag w:val="goog_rdk_606"/>
            </w:sdtPr>
            <w:sdtContent>
              <w:del w:author="Ahmed Hashem" w:id="24" w:date="2022-03-18T18:32:09Z"/>
              <w:sdt>
                <w:sdtPr>
                  <w:tag w:val="goog_rdk_607"/>
                </w:sdtPr>
                <w:sdtContent>
                  <w:del w:author="Ahmed Hashem" w:id="24" w:date="2022-03-18T18:32:09Z">
                    <w:r w:rsidDel="00000000" w:rsidR="00000000" w:rsidRPr="00000000">
                      <w:rPr>
                        <w:b w:val="1"/>
                        <w:sz w:val="32"/>
                        <w:szCs w:val="32"/>
                        <w:highlight w:val="green"/>
                        <w:rtl w:val="0"/>
                        <w:rPrChange w:author="Hagar Rashed" w:id="22" w:date="2022-03-12T10:21:03Z">
                          <w:rPr>
                            <w:b w:val="1"/>
                            <w:sz w:val="32"/>
                            <w:szCs w:val="32"/>
                          </w:rPr>
                        </w:rPrChange>
                      </w:rPr>
                      <w:delText xml:space="preserve">y</w:delText>
                    </w:r>
                  </w:del>
                </w:sdtContent>
              </w:sdt>
              <w:del w:author="Ahmed Hashem" w:id="24" w:date="2022-03-18T18:32:09Z"/>
            </w:sdtContent>
          </w:sdt>
          <w:sdt>
            <w:sdtPr>
              <w:tag w:val="goog_rdk_608"/>
            </w:sdtPr>
            <w:sdtContent>
              <w:r w:rsidDel="00000000" w:rsidR="00000000" w:rsidRPr="00000000">
                <w:rPr>
                  <w:b w:val="1"/>
                  <w:sz w:val="32"/>
                  <w:szCs w:val="32"/>
                  <w:highlight w:val="green"/>
                  <w:rtl w:val="0"/>
                  <w:rPrChange w:author="Hagar Rashed" w:id="22" w:date="2022-03-12T10:21:03Z">
                    <w:rPr>
                      <w:b w:val="1"/>
                      <w:sz w:val="32"/>
                      <w:szCs w:val="32"/>
                    </w:rPr>
                  </w:rPrChange>
                </w:rPr>
                <w:t xml:space="preserve"> and I will save no efforts in the future to help iti with money  preparing labs or creating new tracks  or even being a  sponsor .. all I can do will be offered</w:t>
              </w:r>
            </w:sdtContent>
          </w:sdt>
        </w:p>
      </w:sdtContent>
    </w:sdt>
    <w:sdt>
      <w:sdtPr>
        <w:tag w:val="goog_rdk_612"/>
      </w:sdtPr>
      <w:sdtContent>
        <w:p w:rsidR="00000000" w:rsidDel="00000000" w:rsidP="00000000" w:rsidRDefault="00000000" w:rsidRPr="00000000" w14:paraId="000000DF">
          <w:pPr>
            <w:pageBreakBefore w:val="0"/>
            <w:ind w:left="360"/>
            <w:rPr>
              <w:ins w:author="mohamed nagy" w:id="20" w:date="2022-06-03T23:49:26Z"/>
              <w:b w:val="1"/>
              <w:sz w:val="32"/>
              <w:szCs w:val="32"/>
            </w:rPr>
          </w:pPr>
          <w:sdt>
            <w:sdtPr>
              <w:tag w:val="goog_rdk_610"/>
            </w:sdtPr>
            <w:sdtContent>
              <w:r w:rsidDel="00000000" w:rsidR="00000000" w:rsidRPr="00000000">
                <w:rPr>
                  <w:b w:val="1"/>
                  <w:sz w:val="32"/>
                  <w:szCs w:val="32"/>
                  <w:highlight w:val="green"/>
                  <w:rtl w:val="0"/>
                  <w:rPrChange w:author="Hagar Rashed" w:id="22" w:date="2022-03-12T10:21:03Z">
                    <w:rPr>
                      <w:b w:val="1"/>
                      <w:sz w:val="32"/>
                      <w:szCs w:val="32"/>
                    </w:rPr>
                  </w:rPrChange>
                </w:rPr>
                <w:t xml:space="preserve">I have a dream to develop upper Egypt </w:t>
              </w:r>
            </w:sdtContent>
          </w:sdt>
          <w:sdt>
            <w:sdtPr>
              <w:tag w:val="goog_rdk_611"/>
            </w:sdtPr>
            <w:sdtContent>
              <w:ins w:author="mohamed nagy" w:id="20" w:date="2022-06-03T23:49:26Z">
                <w:r w:rsidDel="00000000" w:rsidR="00000000" w:rsidRPr="00000000">
                  <w:rPr>
                    <w:rtl w:val="0"/>
                  </w:rPr>
                </w:r>
              </w:ins>
            </w:sdtContent>
          </w:sdt>
        </w:p>
      </w:sdtContent>
    </w:sdt>
    <w:sdt>
      <w:sdtPr>
        <w:tag w:val="goog_rdk_614"/>
      </w:sdtPr>
      <w:sdtContent>
        <w:p w:rsidR="00000000" w:rsidDel="00000000" w:rsidP="00000000" w:rsidRDefault="00000000" w:rsidRPr="00000000" w14:paraId="000000E0">
          <w:pPr>
            <w:ind w:left="360"/>
            <w:rPr>
              <w:ins w:author="mohamed nagy" w:id="20" w:date="2022-06-03T23:49:26Z"/>
              <w:b w:val="1"/>
              <w:sz w:val="32"/>
              <w:szCs w:val="32"/>
            </w:rPr>
          </w:pPr>
          <w:sdt>
            <w:sdtPr>
              <w:tag w:val="goog_rdk_613"/>
            </w:sdtPr>
            <w:sdtContent>
              <w:ins w:author="mohamed nagy" w:id="20" w:date="2022-06-03T23:49:26Z">
                <w:r w:rsidDel="00000000" w:rsidR="00000000" w:rsidRPr="00000000">
                  <w:rPr>
                    <w:b w:val="1"/>
                    <w:sz w:val="32"/>
                    <w:szCs w:val="32"/>
                    <w:rtl w:val="0"/>
                  </w:rPr>
                  <w:t xml:space="preserve">I will do all my best to be the best</w:t>
                </w:r>
              </w:ins>
            </w:sdtContent>
          </w:sdt>
        </w:p>
      </w:sdtContent>
    </w:sdt>
    <w:sdt>
      <w:sdtPr>
        <w:tag w:val="goog_rdk_616"/>
      </w:sdtPr>
      <w:sdtContent>
        <w:p w:rsidR="00000000" w:rsidDel="00000000" w:rsidP="00000000" w:rsidRDefault="00000000" w:rsidRPr="00000000" w14:paraId="000000E1">
          <w:pPr>
            <w:ind w:left="360"/>
            <w:rPr>
              <w:ins w:author="mohamed nagy" w:id="20" w:date="2022-06-03T23:49:26Z"/>
              <w:b w:val="1"/>
              <w:sz w:val="32"/>
              <w:szCs w:val="32"/>
            </w:rPr>
          </w:pPr>
          <w:sdt>
            <w:sdtPr>
              <w:tag w:val="goog_rdk_615"/>
            </w:sdtPr>
            <w:sdtContent>
              <w:ins w:author="mohamed nagy" w:id="20" w:date="2022-06-03T23:49:26Z">
                <w:r w:rsidDel="00000000" w:rsidR="00000000" w:rsidRPr="00000000">
                  <w:rPr>
                    <w:b w:val="1"/>
                    <w:sz w:val="32"/>
                    <w:szCs w:val="32"/>
                    <w:rtl w:val="0"/>
                  </w:rPr>
                  <w:t xml:space="preserve">I used to study under pressure due to my study of communication</w:t>
                </w:r>
              </w:ins>
            </w:sdtContent>
          </w:sdt>
        </w:p>
      </w:sdtContent>
    </w:sdt>
    <w:sdt>
      <w:sdtPr>
        <w:tag w:val="goog_rdk_618"/>
      </w:sdtPr>
      <w:sdtContent>
        <w:p w:rsidR="00000000" w:rsidDel="00000000" w:rsidP="00000000" w:rsidRDefault="00000000" w:rsidRPr="00000000" w14:paraId="000000E2">
          <w:pPr>
            <w:ind w:left="360"/>
            <w:rPr>
              <w:ins w:author="mohamed nagy" w:id="20" w:date="2022-06-03T23:49:26Z"/>
              <w:b w:val="1"/>
              <w:sz w:val="32"/>
              <w:szCs w:val="32"/>
            </w:rPr>
          </w:pPr>
          <w:sdt>
            <w:sdtPr>
              <w:tag w:val="goog_rdk_617"/>
            </w:sdtPr>
            <w:sdtContent>
              <w:ins w:author="mohamed nagy" w:id="20" w:date="2022-06-03T23:49:26Z">
                <w:r w:rsidDel="00000000" w:rsidR="00000000" w:rsidRPr="00000000">
                  <w:rPr>
                    <w:b w:val="1"/>
                    <w:sz w:val="32"/>
                    <w:szCs w:val="32"/>
                    <w:rtl w:val="0"/>
                  </w:rPr>
                  <w:t xml:space="preserve">It will help me to make the best benefit of the diploma if I being accepted as well as I am fond of the track not only need to get a job in</w:t>
                </w:r>
              </w:ins>
            </w:sdtContent>
          </w:sdt>
        </w:p>
      </w:sdtContent>
    </w:sdt>
    <w:sdt>
      <w:sdtPr>
        <w:tag w:val="goog_rdk_620"/>
      </w:sdtPr>
      <w:sdtContent>
        <w:p w:rsidR="00000000" w:rsidDel="00000000" w:rsidP="00000000" w:rsidRDefault="00000000" w:rsidRPr="00000000" w14:paraId="000000E3">
          <w:pPr>
            <w:pageBreakBefore w:val="0"/>
            <w:ind w:left="360"/>
            <w:rPr>
              <w:b w:val="1"/>
              <w:sz w:val="32"/>
              <w:szCs w:val="32"/>
              <w:highlight w:val="green"/>
              <w:rPrChange w:author="Hagar Rashed" w:id="22" w:date="2022-03-12T10:21:03Z">
                <w:rPr>
                  <w:b w:val="1"/>
                  <w:sz w:val="32"/>
                  <w:szCs w:val="32"/>
                </w:rPr>
              </w:rPrChange>
            </w:rPr>
          </w:pPr>
          <w:sdt>
            <w:sdtPr>
              <w:tag w:val="goog_rdk_619"/>
            </w:sdtPr>
            <w:sdtContent>
              <w:r w:rsidDel="00000000" w:rsidR="00000000" w:rsidRPr="00000000">
                <w:rPr>
                  <w:rtl w:val="0"/>
                </w:rPr>
              </w:r>
            </w:sdtContent>
          </w:sdt>
        </w:p>
      </w:sdtContent>
    </w:sdt>
    <w:p w:rsidR="00000000" w:rsidDel="00000000" w:rsidP="00000000" w:rsidRDefault="00000000" w:rsidRPr="00000000" w14:paraId="000000E4">
      <w:pPr>
        <w:pageBreakBefore w:val="0"/>
        <w:ind w:left="360"/>
        <w:rPr>
          <w:b w:val="1"/>
          <w:sz w:val="32"/>
          <w:szCs w:val="32"/>
        </w:rPr>
      </w:pPr>
      <w:r w:rsidDel="00000000" w:rsidR="00000000" w:rsidRPr="00000000">
        <w:rPr>
          <w:b w:val="1"/>
          <w:sz w:val="32"/>
          <w:szCs w:val="32"/>
          <w:rtl w:val="0"/>
        </w:rPr>
        <w:t xml:space="preserve">I think it will be great if I combine my desire to help iti if being accepted and  my dream  in upper Egypt development </w:t>
      </w:r>
      <w:sdt>
        <w:sdtPr>
          <w:tag w:val="goog_rdk_621"/>
        </w:sdtPr>
        <w:sdtContent>
          <w:ins w:author="nada zidan" w:id="25" w:date="2022-08-06T12:22:15Z">
            <w:r w:rsidDel="00000000" w:rsidR="00000000" w:rsidRPr="00000000">
              <w:rPr>
                <w:b w:val="1"/>
                <w:sz w:val="32"/>
                <w:szCs w:val="32"/>
                <w:rtl w:val="0"/>
              </w:rPr>
              <w:t xml:space="preserve">0</w:t>
            </w:r>
          </w:ins>
        </w:sdtContent>
      </w:sdt>
      <w:r w:rsidDel="00000000" w:rsidR="00000000" w:rsidRPr="00000000">
        <w:rPr>
          <w:rtl w:val="0"/>
        </w:rPr>
      </w:r>
    </w:p>
    <w:p w:rsidR="00000000" w:rsidDel="00000000" w:rsidP="00000000" w:rsidRDefault="00000000" w:rsidRPr="00000000" w14:paraId="000000E5">
      <w:pPr>
        <w:pageBreakBefore w:val="0"/>
        <w:ind w:left="360"/>
        <w:rPr>
          <w:b w:val="1"/>
          <w:sz w:val="32"/>
          <w:szCs w:val="32"/>
        </w:rPr>
      </w:pPr>
      <w:r w:rsidDel="00000000" w:rsidR="00000000" w:rsidRPr="00000000">
        <w:rPr>
          <w:b w:val="1"/>
          <w:sz w:val="32"/>
          <w:szCs w:val="32"/>
          <w:rtl w:val="0"/>
        </w:rPr>
        <w:t xml:space="preserve">I intend to open a new branch for iti in qena or aswan</w:t>
      </w:r>
    </w:p>
    <w:p w:rsidR="00000000" w:rsidDel="00000000" w:rsidP="00000000" w:rsidRDefault="00000000" w:rsidRPr="00000000" w14:paraId="000000E6">
      <w:pPr>
        <w:pageBreakBefore w:val="0"/>
        <w:ind w:left="360"/>
        <w:rPr>
          <w:b w:val="1"/>
          <w:sz w:val="32"/>
          <w:szCs w:val="32"/>
        </w:rPr>
      </w:pPr>
      <w:r w:rsidDel="00000000" w:rsidR="00000000" w:rsidRPr="00000000">
        <w:rPr>
          <w:b w:val="1"/>
          <w:sz w:val="32"/>
          <w:szCs w:val="32"/>
          <w:rtl w:val="0"/>
        </w:rPr>
        <w:t xml:space="preserve">It will be awesome</w:t>
      </w:r>
    </w:p>
    <w:p w:rsidR="00000000" w:rsidDel="00000000" w:rsidP="00000000" w:rsidRDefault="00000000" w:rsidRPr="00000000" w14:paraId="000000E7">
      <w:pPr>
        <w:pageBreakBefore w:val="0"/>
        <w:ind w:left="360"/>
        <w:rPr>
          <w:b w:val="1"/>
          <w:sz w:val="32"/>
          <w:szCs w:val="32"/>
        </w:rPr>
      </w:pPr>
      <w:r w:rsidDel="00000000" w:rsidR="00000000" w:rsidRPr="00000000">
        <w:rPr>
          <w:b w:val="1"/>
          <w:sz w:val="32"/>
          <w:szCs w:val="32"/>
          <w:rtl w:val="1"/>
        </w:rPr>
        <w:t xml:space="preserve">بتعمل</w:t>
      </w:r>
      <w:r w:rsidDel="00000000" w:rsidR="00000000" w:rsidRPr="00000000">
        <w:rPr>
          <w:b w:val="1"/>
          <w:sz w:val="32"/>
          <w:szCs w:val="32"/>
          <w:rtl w:val="1"/>
        </w:rPr>
        <w:t xml:space="preserve"> </w:t>
      </w:r>
      <w:r w:rsidDel="00000000" w:rsidR="00000000" w:rsidRPr="00000000">
        <w:rPr>
          <w:b w:val="1"/>
          <w:sz w:val="32"/>
          <w:szCs w:val="32"/>
          <w:rtl w:val="1"/>
        </w:rPr>
        <w:t xml:space="preserve">ايه</w:t>
      </w:r>
      <w:r w:rsidDel="00000000" w:rsidR="00000000" w:rsidRPr="00000000">
        <w:rPr>
          <w:b w:val="1"/>
          <w:sz w:val="32"/>
          <w:szCs w:val="32"/>
          <w:rtl w:val="1"/>
        </w:rPr>
        <w:t xml:space="preserve"> </w:t>
      </w:r>
      <w:r w:rsidDel="00000000" w:rsidR="00000000" w:rsidRPr="00000000">
        <w:rPr>
          <w:b w:val="1"/>
          <w:sz w:val="32"/>
          <w:szCs w:val="32"/>
          <w:rtl w:val="1"/>
        </w:rPr>
        <w:t xml:space="preserve">من</w:t>
      </w:r>
      <w:r w:rsidDel="00000000" w:rsidR="00000000" w:rsidRPr="00000000">
        <w:rPr>
          <w:b w:val="1"/>
          <w:sz w:val="32"/>
          <w:szCs w:val="32"/>
          <w:rtl w:val="1"/>
        </w:rPr>
        <w:t xml:space="preserve"> </w:t>
      </w:r>
      <w:r w:rsidDel="00000000" w:rsidR="00000000" w:rsidRPr="00000000">
        <w:rPr>
          <w:b w:val="1"/>
          <w:sz w:val="32"/>
          <w:szCs w:val="32"/>
          <w:rtl w:val="1"/>
        </w:rPr>
        <w:t xml:space="preserve">ساعت</w:t>
      </w:r>
      <w:r w:rsidDel="00000000" w:rsidR="00000000" w:rsidRPr="00000000">
        <w:rPr>
          <w:b w:val="1"/>
          <w:sz w:val="32"/>
          <w:szCs w:val="32"/>
          <w:rtl w:val="1"/>
        </w:rPr>
        <w:t xml:space="preserve"> </w:t>
      </w:r>
      <w:r w:rsidDel="00000000" w:rsidR="00000000" w:rsidRPr="00000000">
        <w:rPr>
          <w:b w:val="1"/>
          <w:sz w:val="32"/>
          <w:szCs w:val="32"/>
          <w:rtl w:val="1"/>
        </w:rPr>
        <w:t xml:space="preserve">مخلصت</w:t>
      </w:r>
      <w:r w:rsidDel="00000000" w:rsidR="00000000" w:rsidRPr="00000000">
        <w:rPr>
          <w:b w:val="1"/>
          <w:sz w:val="32"/>
          <w:szCs w:val="32"/>
          <w:rtl w:val="0"/>
        </w:rPr>
        <w:t xml:space="preserve"> ؟ </w:t>
      </w:r>
    </w:p>
    <w:p w:rsidR="00000000" w:rsidDel="00000000" w:rsidP="00000000" w:rsidRDefault="00000000" w:rsidRPr="00000000" w14:paraId="000000E8">
      <w:pPr>
        <w:pageBreakBefore w:val="0"/>
        <w:ind w:left="360"/>
        <w:rPr>
          <w:b w:val="1"/>
          <w:sz w:val="32"/>
          <w:szCs w:val="32"/>
        </w:rPr>
      </w:pPr>
      <w:r w:rsidDel="00000000" w:rsidR="00000000" w:rsidRPr="00000000">
        <w:rPr>
          <w:b w:val="1"/>
          <w:sz w:val="32"/>
          <w:szCs w:val="32"/>
          <w:rtl w:val="1"/>
        </w:rPr>
        <w:t xml:space="preserve">خلصت</w:t>
      </w:r>
      <w:r w:rsidDel="00000000" w:rsidR="00000000" w:rsidRPr="00000000">
        <w:rPr>
          <w:b w:val="1"/>
          <w:sz w:val="32"/>
          <w:szCs w:val="32"/>
          <w:rtl w:val="1"/>
        </w:rPr>
        <w:t xml:space="preserve"> </w:t>
      </w:r>
      <w:r w:rsidDel="00000000" w:rsidR="00000000" w:rsidRPr="00000000">
        <w:rPr>
          <w:b w:val="1"/>
          <w:sz w:val="32"/>
          <w:szCs w:val="32"/>
          <w:rtl w:val="1"/>
        </w:rPr>
        <w:t xml:space="preserve">ورق</w:t>
      </w:r>
      <w:r w:rsidDel="00000000" w:rsidR="00000000" w:rsidRPr="00000000">
        <w:rPr>
          <w:b w:val="1"/>
          <w:sz w:val="32"/>
          <w:szCs w:val="32"/>
          <w:rtl w:val="1"/>
        </w:rPr>
        <w:t xml:space="preserve"> </w:t>
      </w:r>
      <w:r w:rsidDel="00000000" w:rsidR="00000000" w:rsidRPr="00000000">
        <w:rPr>
          <w:b w:val="1"/>
          <w:sz w:val="32"/>
          <w:szCs w:val="32"/>
          <w:rtl w:val="1"/>
        </w:rPr>
        <w:t xml:space="preserve">جيشي</w:t>
      </w:r>
      <w:r w:rsidDel="00000000" w:rsidR="00000000" w:rsidRPr="00000000">
        <w:rPr>
          <w:b w:val="1"/>
          <w:sz w:val="32"/>
          <w:szCs w:val="32"/>
          <w:rtl w:val="1"/>
        </w:rPr>
        <w:t xml:space="preserve"> </w:t>
      </w:r>
      <w:r w:rsidDel="00000000" w:rsidR="00000000" w:rsidRPr="00000000">
        <w:rPr>
          <w:b w:val="1"/>
          <w:sz w:val="32"/>
          <w:szCs w:val="32"/>
          <w:rtl w:val="1"/>
        </w:rPr>
        <w:t xml:space="preserve">على</w:t>
      </w:r>
      <w:r w:rsidDel="00000000" w:rsidR="00000000" w:rsidRPr="00000000">
        <w:rPr>
          <w:b w:val="1"/>
          <w:sz w:val="32"/>
          <w:szCs w:val="32"/>
          <w:rtl w:val="1"/>
        </w:rPr>
        <w:t xml:space="preserve"> </w:t>
      </w:r>
      <w:r w:rsidDel="00000000" w:rsidR="00000000" w:rsidRPr="00000000">
        <w:rPr>
          <w:b w:val="1"/>
          <w:sz w:val="32"/>
          <w:szCs w:val="32"/>
          <w:rtl w:val="1"/>
        </w:rPr>
        <w:t xml:space="preserve">اول</w:t>
      </w:r>
      <w:r w:rsidDel="00000000" w:rsidR="00000000" w:rsidRPr="00000000">
        <w:rPr>
          <w:b w:val="1"/>
          <w:sz w:val="32"/>
          <w:szCs w:val="32"/>
          <w:rtl w:val="1"/>
        </w:rPr>
        <w:t xml:space="preserve"> </w:t>
      </w:r>
      <w:r w:rsidDel="00000000" w:rsidR="00000000" w:rsidRPr="00000000">
        <w:rPr>
          <w:b w:val="1"/>
          <w:sz w:val="32"/>
          <w:szCs w:val="32"/>
          <w:rtl w:val="1"/>
        </w:rPr>
        <w:t xml:space="preserve">السنه</w:t>
      </w:r>
      <w:r w:rsidDel="00000000" w:rsidR="00000000" w:rsidRPr="00000000">
        <w:rPr>
          <w:b w:val="1"/>
          <w:sz w:val="32"/>
          <w:szCs w:val="32"/>
          <w:rtl w:val="1"/>
        </w:rPr>
        <w:t xml:space="preserve"> </w:t>
      </w:r>
      <w:r w:rsidDel="00000000" w:rsidR="00000000" w:rsidRPr="00000000">
        <w:rPr>
          <w:b w:val="1"/>
          <w:sz w:val="32"/>
          <w:szCs w:val="32"/>
          <w:rtl w:val="1"/>
        </w:rPr>
        <w:t xml:space="preserve">دى</w:t>
      </w:r>
    </w:p>
    <w:p w:rsidR="00000000" w:rsidDel="00000000" w:rsidP="00000000" w:rsidRDefault="00000000" w:rsidRPr="00000000" w14:paraId="000000E9">
      <w:pPr>
        <w:pageBreakBefore w:val="0"/>
        <w:ind w:left="360"/>
        <w:rPr>
          <w:b w:val="1"/>
          <w:sz w:val="32"/>
          <w:szCs w:val="32"/>
        </w:rPr>
      </w:pPr>
      <w:r w:rsidDel="00000000" w:rsidR="00000000" w:rsidRPr="00000000">
        <w:rPr>
          <w:b w:val="1"/>
          <w:sz w:val="32"/>
          <w:szCs w:val="32"/>
          <w:rtl w:val="1"/>
        </w:rPr>
        <w:t xml:space="preserve">فى</w:t>
      </w:r>
      <w:r w:rsidDel="00000000" w:rsidR="00000000" w:rsidRPr="00000000">
        <w:rPr>
          <w:b w:val="1"/>
          <w:sz w:val="32"/>
          <w:szCs w:val="32"/>
          <w:rtl w:val="1"/>
        </w:rPr>
        <w:t xml:space="preserve"> </w:t>
      </w:r>
      <w:r w:rsidDel="00000000" w:rsidR="00000000" w:rsidRPr="00000000">
        <w:rPr>
          <w:b w:val="1"/>
          <w:sz w:val="32"/>
          <w:szCs w:val="32"/>
          <w:rtl w:val="1"/>
        </w:rPr>
        <w:t xml:space="preserve">الفتره</w:t>
      </w:r>
      <w:r w:rsidDel="00000000" w:rsidR="00000000" w:rsidRPr="00000000">
        <w:rPr>
          <w:b w:val="1"/>
          <w:sz w:val="32"/>
          <w:szCs w:val="32"/>
          <w:rtl w:val="1"/>
        </w:rPr>
        <w:t xml:space="preserve"> </w:t>
      </w:r>
      <w:r w:rsidDel="00000000" w:rsidR="00000000" w:rsidRPr="00000000">
        <w:rPr>
          <w:b w:val="1"/>
          <w:sz w:val="32"/>
          <w:szCs w:val="32"/>
          <w:rtl w:val="1"/>
        </w:rPr>
        <w:t xml:space="preserve">دى</w:t>
      </w:r>
      <w:r w:rsidDel="00000000" w:rsidR="00000000" w:rsidRPr="00000000">
        <w:rPr>
          <w:b w:val="1"/>
          <w:sz w:val="32"/>
          <w:szCs w:val="32"/>
          <w:rtl w:val="1"/>
        </w:rPr>
        <w:t xml:space="preserve"> </w:t>
      </w:r>
      <w:r w:rsidDel="00000000" w:rsidR="00000000" w:rsidRPr="00000000">
        <w:rPr>
          <w:b w:val="1"/>
          <w:sz w:val="32"/>
          <w:szCs w:val="32"/>
          <w:rtl w:val="1"/>
        </w:rPr>
        <w:t xml:space="preserve">كنت</w:t>
      </w:r>
      <w:r w:rsidDel="00000000" w:rsidR="00000000" w:rsidRPr="00000000">
        <w:rPr>
          <w:b w:val="1"/>
          <w:sz w:val="32"/>
          <w:szCs w:val="32"/>
          <w:rtl w:val="1"/>
        </w:rPr>
        <w:t xml:space="preserve"> </w:t>
      </w:r>
      <w:r w:rsidDel="00000000" w:rsidR="00000000" w:rsidRPr="00000000">
        <w:rPr>
          <w:b w:val="1"/>
          <w:sz w:val="32"/>
          <w:szCs w:val="32"/>
          <w:rtl w:val="1"/>
        </w:rPr>
        <w:t xml:space="preserve">براجع</w:t>
      </w:r>
      <w:r w:rsidDel="00000000" w:rsidR="00000000" w:rsidRPr="00000000">
        <w:rPr>
          <w:b w:val="1"/>
          <w:sz w:val="32"/>
          <w:szCs w:val="32"/>
          <w:rtl w:val="1"/>
        </w:rPr>
        <w:t xml:space="preserve"> </w:t>
      </w:r>
      <w:r w:rsidDel="00000000" w:rsidR="00000000" w:rsidRPr="00000000">
        <w:rPr>
          <w:b w:val="1"/>
          <w:sz w:val="32"/>
          <w:szCs w:val="32"/>
          <w:rtl w:val="1"/>
        </w:rPr>
        <w:t xml:space="preserve">اللى</w:t>
      </w:r>
      <w:r w:rsidDel="00000000" w:rsidR="00000000" w:rsidRPr="00000000">
        <w:rPr>
          <w:b w:val="1"/>
          <w:sz w:val="32"/>
          <w:szCs w:val="32"/>
          <w:rtl w:val="1"/>
        </w:rPr>
        <w:t xml:space="preserve"> </w:t>
      </w:r>
      <w:r w:rsidDel="00000000" w:rsidR="00000000" w:rsidRPr="00000000">
        <w:rPr>
          <w:b w:val="1"/>
          <w:sz w:val="32"/>
          <w:szCs w:val="32"/>
          <w:rtl w:val="1"/>
        </w:rPr>
        <w:t xml:space="preserve">اخدته</w:t>
      </w:r>
      <w:r w:rsidDel="00000000" w:rsidR="00000000" w:rsidRPr="00000000">
        <w:rPr>
          <w:b w:val="1"/>
          <w:sz w:val="32"/>
          <w:szCs w:val="32"/>
          <w:rtl w:val="1"/>
        </w:rPr>
        <w:t xml:space="preserve"> </w:t>
      </w:r>
      <w:r w:rsidDel="00000000" w:rsidR="00000000" w:rsidRPr="00000000">
        <w:rPr>
          <w:b w:val="1"/>
          <w:sz w:val="32"/>
          <w:szCs w:val="32"/>
          <w:rtl w:val="1"/>
        </w:rPr>
        <w:t xml:space="preserve">فى</w:t>
      </w:r>
      <w:r w:rsidDel="00000000" w:rsidR="00000000" w:rsidRPr="00000000">
        <w:rPr>
          <w:b w:val="1"/>
          <w:sz w:val="32"/>
          <w:szCs w:val="32"/>
          <w:rtl w:val="0"/>
        </w:rPr>
        <w:t xml:space="preserve"> </w:t>
      </w:r>
      <w:r w:rsidDel="00000000" w:rsidR="00000000" w:rsidRPr="00000000">
        <w:rPr>
          <w:b w:val="1"/>
          <w:sz w:val="32"/>
          <w:szCs w:val="32"/>
          <w:rtl w:val="0"/>
        </w:rPr>
        <w:t xml:space="preserve">ccna</w:t>
      </w:r>
    </w:p>
    <w:p w:rsidR="00000000" w:rsidDel="00000000" w:rsidP="00000000" w:rsidRDefault="00000000" w:rsidRPr="00000000" w14:paraId="000000EA">
      <w:pPr>
        <w:pageBreakBefore w:val="0"/>
        <w:ind w:left="360"/>
        <w:rPr>
          <w:b w:val="1"/>
          <w:sz w:val="32"/>
          <w:szCs w:val="32"/>
        </w:rPr>
      </w:pPr>
      <w:r w:rsidDel="00000000" w:rsidR="00000000" w:rsidRPr="00000000">
        <w:rPr>
          <w:b w:val="1"/>
          <w:sz w:val="32"/>
          <w:szCs w:val="32"/>
          <w:rtl w:val="1"/>
        </w:rPr>
        <w:t xml:space="preserve">وبعدين</w:t>
      </w:r>
      <w:r w:rsidDel="00000000" w:rsidR="00000000" w:rsidRPr="00000000">
        <w:rPr>
          <w:b w:val="1"/>
          <w:sz w:val="32"/>
          <w:szCs w:val="32"/>
          <w:rtl w:val="1"/>
        </w:rPr>
        <w:t xml:space="preserve"> </w:t>
      </w:r>
      <w:r w:rsidDel="00000000" w:rsidR="00000000" w:rsidRPr="00000000">
        <w:rPr>
          <w:b w:val="1"/>
          <w:sz w:val="32"/>
          <w:szCs w:val="32"/>
          <w:rtl w:val="1"/>
        </w:rPr>
        <w:t xml:space="preserve">سافرت</w:t>
      </w:r>
      <w:r w:rsidDel="00000000" w:rsidR="00000000" w:rsidRPr="00000000">
        <w:rPr>
          <w:b w:val="1"/>
          <w:sz w:val="32"/>
          <w:szCs w:val="32"/>
          <w:rtl w:val="1"/>
        </w:rPr>
        <w:t xml:space="preserve"> </w:t>
      </w:r>
      <w:r w:rsidDel="00000000" w:rsidR="00000000" w:rsidRPr="00000000">
        <w:rPr>
          <w:b w:val="1"/>
          <w:sz w:val="32"/>
          <w:szCs w:val="32"/>
          <w:rtl w:val="1"/>
        </w:rPr>
        <w:t xml:space="preserve">من</w:t>
      </w:r>
      <w:r w:rsidDel="00000000" w:rsidR="00000000" w:rsidRPr="00000000">
        <w:rPr>
          <w:b w:val="1"/>
          <w:sz w:val="32"/>
          <w:szCs w:val="32"/>
          <w:rtl w:val="1"/>
        </w:rPr>
        <w:t xml:space="preserve"> </w:t>
      </w:r>
      <w:r w:rsidDel="00000000" w:rsidR="00000000" w:rsidRPr="00000000">
        <w:rPr>
          <w:b w:val="1"/>
          <w:sz w:val="32"/>
          <w:szCs w:val="32"/>
          <w:rtl w:val="1"/>
        </w:rPr>
        <w:t xml:space="preserve">الصعيد</w:t>
      </w:r>
      <w:r w:rsidDel="00000000" w:rsidR="00000000" w:rsidRPr="00000000">
        <w:rPr>
          <w:b w:val="1"/>
          <w:sz w:val="32"/>
          <w:szCs w:val="32"/>
          <w:rtl w:val="1"/>
        </w:rPr>
        <w:t xml:space="preserve"> </w:t>
      </w:r>
      <w:r w:rsidDel="00000000" w:rsidR="00000000" w:rsidRPr="00000000">
        <w:rPr>
          <w:b w:val="1"/>
          <w:sz w:val="32"/>
          <w:szCs w:val="32"/>
          <w:rtl w:val="1"/>
        </w:rPr>
        <w:t xml:space="preserve">للقاهره</w:t>
      </w:r>
      <w:r w:rsidDel="00000000" w:rsidR="00000000" w:rsidRPr="00000000">
        <w:rPr>
          <w:b w:val="1"/>
          <w:sz w:val="32"/>
          <w:szCs w:val="32"/>
          <w:rtl w:val="1"/>
        </w:rPr>
        <w:t xml:space="preserve"> </w:t>
      </w:r>
      <w:r w:rsidDel="00000000" w:rsidR="00000000" w:rsidRPr="00000000">
        <w:rPr>
          <w:b w:val="1"/>
          <w:sz w:val="32"/>
          <w:szCs w:val="32"/>
          <w:rtl w:val="1"/>
        </w:rPr>
        <w:t xml:space="preserve">هنا</w:t>
      </w:r>
      <w:r w:rsidDel="00000000" w:rsidR="00000000" w:rsidRPr="00000000">
        <w:rPr>
          <w:b w:val="1"/>
          <w:sz w:val="32"/>
          <w:szCs w:val="32"/>
          <w:rtl w:val="1"/>
        </w:rPr>
        <w:t xml:space="preserve"> </w:t>
      </w:r>
      <w:r w:rsidDel="00000000" w:rsidR="00000000" w:rsidRPr="00000000">
        <w:rPr>
          <w:b w:val="1"/>
          <w:sz w:val="32"/>
          <w:szCs w:val="32"/>
          <w:rtl w:val="1"/>
        </w:rPr>
        <w:t xml:space="preserve">بدور</w:t>
      </w:r>
      <w:r w:rsidDel="00000000" w:rsidR="00000000" w:rsidRPr="00000000">
        <w:rPr>
          <w:b w:val="1"/>
          <w:sz w:val="32"/>
          <w:szCs w:val="32"/>
          <w:rtl w:val="1"/>
        </w:rPr>
        <w:t xml:space="preserve"> </w:t>
      </w:r>
      <w:r w:rsidDel="00000000" w:rsidR="00000000" w:rsidRPr="00000000">
        <w:rPr>
          <w:b w:val="1"/>
          <w:sz w:val="32"/>
          <w:szCs w:val="32"/>
          <w:rtl w:val="1"/>
        </w:rPr>
        <w:t xml:space="preserve">على</w:t>
      </w:r>
      <w:r w:rsidDel="00000000" w:rsidR="00000000" w:rsidRPr="00000000">
        <w:rPr>
          <w:b w:val="1"/>
          <w:sz w:val="32"/>
          <w:szCs w:val="32"/>
          <w:rtl w:val="1"/>
        </w:rPr>
        <w:t xml:space="preserve"> </w:t>
      </w:r>
      <w:r w:rsidDel="00000000" w:rsidR="00000000" w:rsidRPr="00000000">
        <w:rPr>
          <w:b w:val="1"/>
          <w:sz w:val="32"/>
          <w:szCs w:val="32"/>
          <w:rtl w:val="1"/>
        </w:rPr>
        <w:t xml:space="preserve">شغل</w:t>
      </w:r>
      <w:r w:rsidDel="00000000" w:rsidR="00000000" w:rsidRPr="00000000">
        <w:rPr>
          <w:b w:val="1"/>
          <w:sz w:val="32"/>
          <w:szCs w:val="32"/>
          <w:rtl w:val="1"/>
        </w:rPr>
        <w:t xml:space="preserve"> </w:t>
      </w:r>
      <w:r w:rsidDel="00000000" w:rsidR="00000000" w:rsidRPr="00000000">
        <w:rPr>
          <w:b w:val="1"/>
          <w:sz w:val="32"/>
          <w:szCs w:val="32"/>
          <w:rtl w:val="1"/>
        </w:rPr>
        <w:t xml:space="preserve">من</w:t>
      </w:r>
      <w:r w:rsidDel="00000000" w:rsidR="00000000" w:rsidRPr="00000000">
        <w:rPr>
          <w:b w:val="1"/>
          <w:sz w:val="32"/>
          <w:szCs w:val="32"/>
          <w:rtl w:val="1"/>
        </w:rPr>
        <w:t xml:space="preserve"> </w:t>
      </w:r>
      <w:r w:rsidDel="00000000" w:rsidR="00000000" w:rsidRPr="00000000">
        <w:rPr>
          <w:b w:val="1"/>
          <w:sz w:val="32"/>
          <w:szCs w:val="32"/>
          <w:rtl w:val="1"/>
        </w:rPr>
        <w:t xml:space="preserve">اول</w:t>
      </w:r>
      <w:r w:rsidDel="00000000" w:rsidR="00000000" w:rsidRPr="00000000">
        <w:rPr>
          <w:b w:val="1"/>
          <w:sz w:val="32"/>
          <w:szCs w:val="32"/>
          <w:rtl w:val="1"/>
        </w:rPr>
        <w:t xml:space="preserve"> </w:t>
      </w:r>
      <w:r w:rsidDel="00000000" w:rsidR="00000000" w:rsidRPr="00000000">
        <w:rPr>
          <w:b w:val="1"/>
          <w:sz w:val="32"/>
          <w:szCs w:val="32"/>
          <w:rtl w:val="1"/>
        </w:rPr>
        <w:t xml:space="preserve">يناير</w:t>
      </w:r>
      <w:r w:rsidDel="00000000" w:rsidR="00000000" w:rsidRPr="00000000">
        <w:rPr>
          <w:b w:val="1"/>
          <w:sz w:val="32"/>
          <w:szCs w:val="32"/>
          <w:rtl w:val="1"/>
        </w:rPr>
        <w:t xml:space="preserve"> 15 </w:t>
      </w:r>
      <w:r w:rsidDel="00000000" w:rsidR="00000000" w:rsidRPr="00000000">
        <w:rPr>
          <w:b w:val="1"/>
          <w:sz w:val="32"/>
          <w:szCs w:val="32"/>
          <w:rtl w:val="1"/>
        </w:rPr>
        <w:t xml:space="preserve">لغايه</w:t>
      </w:r>
      <w:r w:rsidDel="00000000" w:rsidR="00000000" w:rsidRPr="00000000">
        <w:rPr>
          <w:b w:val="1"/>
          <w:sz w:val="32"/>
          <w:szCs w:val="32"/>
          <w:rtl w:val="1"/>
        </w:rPr>
        <w:t xml:space="preserve">  </w:t>
      </w:r>
      <w:r w:rsidDel="00000000" w:rsidR="00000000" w:rsidRPr="00000000">
        <w:rPr>
          <w:b w:val="1"/>
          <w:sz w:val="32"/>
          <w:szCs w:val="32"/>
          <w:rtl w:val="1"/>
        </w:rPr>
        <w:t xml:space="preserve">يونيو</w:t>
      </w:r>
    </w:p>
    <w:p w:rsidR="00000000" w:rsidDel="00000000" w:rsidP="00000000" w:rsidRDefault="00000000" w:rsidRPr="00000000" w14:paraId="000000EB">
      <w:pPr>
        <w:pageBreakBefore w:val="0"/>
        <w:ind w:left="360"/>
        <w:rPr>
          <w:b w:val="1"/>
          <w:sz w:val="32"/>
          <w:szCs w:val="32"/>
        </w:rPr>
      </w:pPr>
      <w:r w:rsidDel="00000000" w:rsidR="00000000" w:rsidRPr="00000000">
        <w:rPr>
          <w:b w:val="1"/>
          <w:sz w:val="32"/>
          <w:szCs w:val="32"/>
          <w:rtl w:val="1"/>
        </w:rPr>
        <w:t xml:space="preserve">فى</w:t>
      </w:r>
      <w:r w:rsidDel="00000000" w:rsidR="00000000" w:rsidRPr="00000000">
        <w:rPr>
          <w:b w:val="1"/>
          <w:sz w:val="32"/>
          <w:szCs w:val="32"/>
          <w:rtl w:val="1"/>
        </w:rPr>
        <w:t xml:space="preserve"> </w:t>
      </w:r>
      <w:r w:rsidDel="00000000" w:rsidR="00000000" w:rsidRPr="00000000">
        <w:rPr>
          <w:b w:val="1"/>
          <w:sz w:val="32"/>
          <w:szCs w:val="32"/>
          <w:rtl w:val="1"/>
        </w:rPr>
        <w:t xml:space="preserve">الفتره</w:t>
      </w:r>
      <w:r w:rsidDel="00000000" w:rsidR="00000000" w:rsidRPr="00000000">
        <w:rPr>
          <w:b w:val="1"/>
          <w:sz w:val="32"/>
          <w:szCs w:val="32"/>
          <w:rtl w:val="1"/>
        </w:rPr>
        <w:t xml:space="preserve"> </w:t>
      </w:r>
      <w:r w:rsidDel="00000000" w:rsidR="00000000" w:rsidRPr="00000000">
        <w:rPr>
          <w:b w:val="1"/>
          <w:sz w:val="32"/>
          <w:szCs w:val="32"/>
          <w:rtl w:val="1"/>
        </w:rPr>
        <w:t xml:space="preserve">دى</w:t>
      </w:r>
      <w:r w:rsidDel="00000000" w:rsidR="00000000" w:rsidRPr="00000000">
        <w:rPr>
          <w:b w:val="1"/>
          <w:sz w:val="32"/>
          <w:szCs w:val="32"/>
          <w:rtl w:val="1"/>
        </w:rPr>
        <w:t xml:space="preserve"> </w:t>
      </w:r>
      <w:r w:rsidDel="00000000" w:rsidR="00000000" w:rsidRPr="00000000">
        <w:rPr>
          <w:b w:val="1"/>
          <w:sz w:val="32"/>
          <w:szCs w:val="32"/>
          <w:rtl w:val="1"/>
        </w:rPr>
        <w:t xml:space="preserve">كنت</w:t>
      </w:r>
      <w:r w:rsidDel="00000000" w:rsidR="00000000" w:rsidRPr="00000000">
        <w:rPr>
          <w:b w:val="1"/>
          <w:sz w:val="32"/>
          <w:szCs w:val="32"/>
          <w:rtl w:val="1"/>
        </w:rPr>
        <w:t xml:space="preserve"> </w:t>
      </w:r>
      <w:r w:rsidDel="00000000" w:rsidR="00000000" w:rsidRPr="00000000">
        <w:rPr>
          <w:b w:val="1"/>
          <w:sz w:val="32"/>
          <w:szCs w:val="32"/>
          <w:rtl w:val="1"/>
        </w:rPr>
        <w:t xml:space="preserve">بحاول</w:t>
      </w:r>
      <w:r w:rsidDel="00000000" w:rsidR="00000000" w:rsidRPr="00000000">
        <w:rPr>
          <w:b w:val="1"/>
          <w:sz w:val="32"/>
          <w:szCs w:val="32"/>
          <w:rtl w:val="1"/>
        </w:rPr>
        <w:t xml:space="preserve"> </w:t>
      </w:r>
      <w:r w:rsidDel="00000000" w:rsidR="00000000" w:rsidRPr="00000000">
        <w:rPr>
          <w:b w:val="1"/>
          <w:sz w:val="32"/>
          <w:szCs w:val="32"/>
          <w:rtl w:val="1"/>
        </w:rPr>
        <w:t xml:space="preserve">اعرف</w:t>
      </w:r>
      <w:r w:rsidDel="00000000" w:rsidR="00000000" w:rsidRPr="00000000">
        <w:rPr>
          <w:b w:val="1"/>
          <w:sz w:val="32"/>
          <w:szCs w:val="32"/>
          <w:rtl w:val="1"/>
        </w:rPr>
        <w:t xml:space="preserve"> </w:t>
      </w:r>
      <w:r w:rsidDel="00000000" w:rsidR="00000000" w:rsidRPr="00000000">
        <w:rPr>
          <w:b w:val="1"/>
          <w:sz w:val="32"/>
          <w:szCs w:val="32"/>
          <w:rtl w:val="1"/>
        </w:rPr>
        <w:t xml:space="preserve">اكتر</w:t>
      </w:r>
      <w:r w:rsidDel="00000000" w:rsidR="00000000" w:rsidRPr="00000000">
        <w:rPr>
          <w:b w:val="1"/>
          <w:sz w:val="32"/>
          <w:szCs w:val="32"/>
          <w:rtl w:val="1"/>
        </w:rPr>
        <w:t xml:space="preserve"> </w:t>
      </w:r>
      <w:r w:rsidDel="00000000" w:rsidR="00000000" w:rsidRPr="00000000">
        <w:rPr>
          <w:b w:val="1"/>
          <w:sz w:val="32"/>
          <w:szCs w:val="32"/>
          <w:rtl w:val="1"/>
        </w:rPr>
        <w:t xml:space="preserve">عن</w:t>
      </w:r>
      <w:r w:rsidDel="00000000" w:rsidR="00000000" w:rsidRPr="00000000">
        <w:rPr>
          <w:b w:val="1"/>
          <w:sz w:val="32"/>
          <w:szCs w:val="32"/>
          <w:rtl w:val="1"/>
        </w:rPr>
        <w:t xml:space="preserve"> </w:t>
      </w:r>
      <w:r w:rsidDel="00000000" w:rsidR="00000000" w:rsidRPr="00000000">
        <w:rPr>
          <w:b w:val="1"/>
          <w:sz w:val="32"/>
          <w:szCs w:val="32"/>
          <w:rtl w:val="1"/>
        </w:rPr>
        <w:t xml:space="preserve">ال</w:t>
      </w:r>
      <w:r w:rsidDel="00000000" w:rsidR="00000000" w:rsidRPr="00000000">
        <w:rPr>
          <w:b w:val="1"/>
          <w:sz w:val="32"/>
          <w:szCs w:val="32"/>
          <w:rtl w:val="0"/>
        </w:rPr>
        <w:t xml:space="preserve">  </w:t>
      </w:r>
      <w:r w:rsidDel="00000000" w:rsidR="00000000" w:rsidRPr="00000000">
        <w:rPr>
          <w:b w:val="1"/>
          <w:sz w:val="32"/>
          <w:szCs w:val="32"/>
          <w:rtl w:val="0"/>
        </w:rPr>
        <w:t xml:space="preserve">cloud</w:t>
      </w:r>
      <w:r w:rsidDel="00000000" w:rsidR="00000000" w:rsidRPr="00000000">
        <w:rPr>
          <w:b w:val="1"/>
          <w:sz w:val="32"/>
          <w:szCs w:val="32"/>
          <w:rtl w:val="0"/>
        </w:rPr>
        <w:t xml:space="preserve"> </w:t>
      </w:r>
      <w:r w:rsidDel="00000000" w:rsidR="00000000" w:rsidRPr="00000000">
        <w:rPr>
          <w:b w:val="1"/>
          <w:sz w:val="32"/>
          <w:szCs w:val="32"/>
          <w:rtl w:val="0"/>
        </w:rPr>
        <w:t xml:space="preserve">computing</w:t>
      </w:r>
      <w:r w:rsidDel="00000000" w:rsidR="00000000" w:rsidRPr="00000000">
        <w:rPr>
          <w:b w:val="1"/>
          <w:sz w:val="32"/>
          <w:szCs w:val="32"/>
          <w:rtl w:val="0"/>
        </w:rPr>
        <w:t xml:space="preserve"> &amp; </w:t>
      </w:r>
      <w:r w:rsidDel="00000000" w:rsidR="00000000" w:rsidRPr="00000000">
        <w:rPr>
          <w:b w:val="1"/>
          <w:sz w:val="32"/>
          <w:szCs w:val="32"/>
          <w:rtl w:val="0"/>
        </w:rPr>
        <w:t xml:space="preserve">open</w:t>
      </w:r>
      <w:r w:rsidDel="00000000" w:rsidR="00000000" w:rsidRPr="00000000">
        <w:rPr>
          <w:b w:val="1"/>
          <w:sz w:val="32"/>
          <w:szCs w:val="32"/>
          <w:rtl w:val="0"/>
        </w:rPr>
        <w:t xml:space="preserve"> </w:t>
      </w:r>
      <w:r w:rsidDel="00000000" w:rsidR="00000000" w:rsidRPr="00000000">
        <w:rPr>
          <w:b w:val="1"/>
          <w:sz w:val="32"/>
          <w:szCs w:val="32"/>
          <w:rtl w:val="0"/>
        </w:rPr>
        <w:t xml:space="preserve">source</w:t>
      </w:r>
      <w:r w:rsidDel="00000000" w:rsidR="00000000" w:rsidRPr="00000000">
        <w:rPr>
          <w:b w:val="1"/>
          <w:sz w:val="32"/>
          <w:szCs w:val="32"/>
          <w:rtl w:val="0"/>
        </w:rPr>
        <w:t xml:space="preserve"> </w:t>
      </w:r>
      <w:r w:rsidDel="00000000" w:rsidR="00000000" w:rsidRPr="00000000">
        <w:rPr>
          <w:b w:val="1"/>
          <w:sz w:val="32"/>
          <w:szCs w:val="32"/>
          <w:rtl w:val="0"/>
        </w:rPr>
        <w:t xml:space="preserve">operating</w:t>
      </w:r>
      <w:r w:rsidDel="00000000" w:rsidR="00000000" w:rsidRPr="00000000">
        <w:rPr>
          <w:b w:val="1"/>
          <w:sz w:val="32"/>
          <w:szCs w:val="32"/>
          <w:rtl w:val="0"/>
        </w:rPr>
        <w:t xml:space="preserve"> </w:t>
      </w:r>
      <w:r w:rsidDel="00000000" w:rsidR="00000000" w:rsidRPr="00000000">
        <w:rPr>
          <w:b w:val="1"/>
          <w:sz w:val="32"/>
          <w:szCs w:val="32"/>
          <w:rtl w:val="0"/>
        </w:rPr>
        <w:t xml:space="preserve">system</w:t>
      </w:r>
    </w:p>
    <w:p w:rsidR="00000000" w:rsidDel="00000000" w:rsidP="00000000" w:rsidRDefault="00000000" w:rsidRPr="00000000" w14:paraId="000000EC">
      <w:pPr>
        <w:pageBreakBefore w:val="0"/>
        <w:ind w:left="360"/>
        <w:rPr>
          <w:b w:val="1"/>
          <w:sz w:val="32"/>
          <w:szCs w:val="32"/>
        </w:rPr>
      </w:pPr>
      <w:r w:rsidDel="00000000" w:rsidR="00000000" w:rsidRPr="00000000">
        <w:rPr>
          <w:b w:val="1"/>
          <w:sz w:val="32"/>
          <w:szCs w:val="32"/>
          <w:rtl w:val="1"/>
        </w:rPr>
        <w:t xml:space="preserve">قريت</w:t>
      </w:r>
      <w:r w:rsidDel="00000000" w:rsidR="00000000" w:rsidRPr="00000000">
        <w:rPr>
          <w:b w:val="1"/>
          <w:sz w:val="32"/>
          <w:szCs w:val="32"/>
          <w:rtl w:val="1"/>
        </w:rPr>
        <w:t xml:space="preserve"> </w:t>
      </w:r>
      <w:r w:rsidDel="00000000" w:rsidR="00000000" w:rsidRPr="00000000">
        <w:rPr>
          <w:b w:val="1"/>
          <w:sz w:val="32"/>
          <w:szCs w:val="32"/>
          <w:rtl w:val="1"/>
        </w:rPr>
        <w:t xml:space="preserve">معلومات</w:t>
      </w:r>
      <w:r w:rsidDel="00000000" w:rsidR="00000000" w:rsidRPr="00000000">
        <w:rPr>
          <w:b w:val="1"/>
          <w:sz w:val="32"/>
          <w:szCs w:val="32"/>
          <w:rtl w:val="1"/>
        </w:rPr>
        <w:t xml:space="preserve"> </w:t>
      </w:r>
      <w:r w:rsidDel="00000000" w:rsidR="00000000" w:rsidRPr="00000000">
        <w:rPr>
          <w:b w:val="1"/>
          <w:sz w:val="32"/>
          <w:szCs w:val="32"/>
          <w:rtl w:val="1"/>
        </w:rPr>
        <w:t xml:space="preserve">عامه</w:t>
      </w:r>
      <w:r w:rsidDel="00000000" w:rsidR="00000000" w:rsidRPr="00000000">
        <w:rPr>
          <w:b w:val="1"/>
          <w:sz w:val="32"/>
          <w:szCs w:val="32"/>
          <w:rtl w:val="1"/>
        </w:rPr>
        <w:t xml:space="preserve"> </w:t>
      </w:r>
      <w:r w:rsidDel="00000000" w:rsidR="00000000" w:rsidRPr="00000000">
        <w:rPr>
          <w:b w:val="1"/>
          <w:sz w:val="32"/>
          <w:szCs w:val="32"/>
          <w:rtl w:val="1"/>
        </w:rPr>
        <w:t xml:space="preserve">وبعد</w:t>
      </w:r>
      <w:r w:rsidDel="00000000" w:rsidR="00000000" w:rsidRPr="00000000">
        <w:rPr>
          <w:b w:val="1"/>
          <w:sz w:val="32"/>
          <w:szCs w:val="32"/>
          <w:rtl w:val="1"/>
        </w:rPr>
        <w:t xml:space="preserve"> </w:t>
      </w:r>
      <w:r w:rsidDel="00000000" w:rsidR="00000000" w:rsidRPr="00000000">
        <w:rPr>
          <w:b w:val="1"/>
          <w:sz w:val="32"/>
          <w:szCs w:val="32"/>
          <w:rtl w:val="1"/>
        </w:rPr>
        <w:t xml:space="preserve">المقالات</w:t>
      </w:r>
      <w:r w:rsidDel="00000000" w:rsidR="00000000" w:rsidRPr="00000000">
        <w:rPr>
          <w:b w:val="1"/>
          <w:sz w:val="32"/>
          <w:szCs w:val="32"/>
          <w:rtl w:val="1"/>
        </w:rPr>
        <w:t xml:space="preserve"> </w:t>
      </w:r>
      <w:r w:rsidDel="00000000" w:rsidR="00000000" w:rsidRPr="00000000">
        <w:rPr>
          <w:b w:val="1"/>
          <w:sz w:val="32"/>
          <w:szCs w:val="32"/>
          <w:rtl w:val="1"/>
        </w:rPr>
        <w:t xml:space="preserve">عن</w:t>
      </w:r>
      <w:r w:rsidDel="00000000" w:rsidR="00000000" w:rsidRPr="00000000">
        <w:rPr>
          <w:b w:val="1"/>
          <w:sz w:val="32"/>
          <w:szCs w:val="32"/>
          <w:rtl w:val="1"/>
        </w:rPr>
        <w:t xml:space="preserve"> </w:t>
      </w:r>
      <w:r w:rsidDel="00000000" w:rsidR="00000000" w:rsidRPr="00000000">
        <w:rPr>
          <w:b w:val="1"/>
          <w:sz w:val="32"/>
          <w:szCs w:val="32"/>
          <w:rtl w:val="1"/>
        </w:rPr>
        <w:t xml:space="preserve">ال</w:t>
      </w:r>
      <w:r w:rsidDel="00000000" w:rsidR="00000000" w:rsidRPr="00000000">
        <w:rPr>
          <w:b w:val="1"/>
          <w:sz w:val="32"/>
          <w:szCs w:val="32"/>
          <w:rtl w:val="0"/>
        </w:rPr>
        <w:t xml:space="preserve">cloud</w:t>
      </w:r>
      <w:r w:rsidDel="00000000" w:rsidR="00000000" w:rsidRPr="00000000">
        <w:rPr>
          <w:b w:val="1"/>
          <w:sz w:val="32"/>
          <w:szCs w:val="32"/>
          <w:rtl w:val="0"/>
        </w:rPr>
        <w:t xml:space="preserve">&amp; </w:t>
      </w:r>
      <w:r w:rsidDel="00000000" w:rsidR="00000000" w:rsidRPr="00000000">
        <w:rPr>
          <w:b w:val="1"/>
          <w:sz w:val="32"/>
          <w:szCs w:val="32"/>
          <w:rtl w:val="0"/>
        </w:rPr>
        <w:t xml:space="preserve">its</w:t>
      </w:r>
      <w:r w:rsidDel="00000000" w:rsidR="00000000" w:rsidRPr="00000000">
        <w:rPr>
          <w:b w:val="1"/>
          <w:sz w:val="32"/>
          <w:szCs w:val="32"/>
          <w:rtl w:val="0"/>
        </w:rPr>
        <w:t xml:space="preserve"> </w:t>
      </w:r>
      <w:r w:rsidDel="00000000" w:rsidR="00000000" w:rsidRPr="00000000">
        <w:rPr>
          <w:b w:val="1"/>
          <w:sz w:val="32"/>
          <w:szCs w:val="32"/>
          <w:rtl w:val="0"/>
        </w:rPr>
        <w:t xml:space="preserve">application</w:t>
      </w:r>
      <w:r w:rsidDel="00000000" w:rsidR="00000000" w:rsidRPr="00000000">
        <w:rPr>
          <w:b w:val="1"/>
          <w:sz w:val="32"/>
          <w:szCs w:val="32"/>
          <w:rtl w:val="0"/>
        </w:rPr>
        <w:t xml:space="preserve"> &amp; </w:t>
      </w:r>
      <w:r w:rsidDel="00000000" w:rsidR="00000000" w:rsidRPr="00000000">
        <w:rPr>
          <w:b w:val="1"/>
          <w:sz w:val="32"/>
          <w:szCs w:val="32"/>
          <w:rtl w:val="0"/>
        </w:rPr>
        <w:t xml:space="preserve">future</w:t>
      </w:r>
    </w:p>
    <w:p w:rsidR="00000000" w:rsidDel="00000000" w:rsidP="00000000" w:rsidRDefault="00000000" w:rsidRPr="00000000" w14:paraId="000000ED">
      <w:pPr>
        <w:pageBreakBefore w:val="0"/>
        <w:ind w:left="360"/>
        <w:rPr>
          <w:b w:val="1"/>
          <w:sz w:val="32"/>
          <w:szCs w:val="32"/>
        </w:rPr>
      </w:pPr>
      <w:r w:rsidDel="00000000" w:rsidR="00000000" w:rsidRPr="00000000">
        <w:rPr>
          <w:b w:val="1"/>
          <w:sz w:val="32"/>
          <w:szCs w:val="32"/>
          <w:rtl w:val="1"/>
        </w:rPr>
        <w:t xml:space="preserve">و</w:t>
      </w:r>
      <w:r w:rsidDel="00000000" w:rsidR="00000000" w:rsidRPr="00000000">
        <w:rPr>
          <w:b w:val="1"/>
          <w:sz w:val="32"/>
          <w:szCs w:val="32"/>
          <w:rtl w:val="1"/>
        </w:rPr>
        <w:t xml:space="preserve"> </w:t>
      </w:r>
      <w:r w:rsidDel="00000000" w:rsidR="00000000" w:rsidRPr="00000000">
        <w:rPr>
          <w:b w:val="1"/>
          <w:sz w:val="32"/>
          <w:szCs w:val="32"/>
          <w:rtl w:val="1"/>
        </w:rPr>
        <w:t xml:space="preserve">حاولت</w:t>
      </w:r>
      <w:r w:rsidDel="00000000" w:rsidR="00000000" w:rsidRPr="00000000">
        <w:rPr>
          <w:b w:val="1"/>
          <w:sz w:val="32"/>
          <w:szCs w:val="32"/>
          <w:rtl w:val="1"/>
        </w:rPr>
        <w:t xml:space="preserve"> </w:t>
      </w:r>
      <w:r w:rsidDel="00000000" w:rsidR="00000000" w:rsidRPr="00000000">
        <w:rPr>
          <w:b w:val="1"/>
          <w:sz w:val="32"/>
          <w:szCs w:val="32"/>
          <w:rtl w:val="1"/>
        </w:rPr>
        <w:t xml:space="preserve">اتعود</w:t>
      </w:r>
      <w:r w:rsidDel="00000000" w:rsidR="00000000" w:rsidRPr="00000000">
        <w:rPr>
          <w:b w:val="1"/>
          <w:sz w:val="32"/>
          <w:szCs w:val="32"/>
          <w:rtl w:val="1"/>
        </w:rPr>
        <w:t xml:space="preserve"> </w:t>
      </w:r>
      <w:r w:rsidDel="00000000" w:rsidR="00000000" w:rsidRPr="00000000">
        <w:rPr>
          <w:b w:val="1"/>
          <w:sz w:val="32"/>
          <w:szCs w:val="32"/>
          <w:rtl w:val="1"/>
        </w:rPr>
        <w:t xml:space="preserve">على</w:t>
      </w:r>
      <w:r w:rsidDel="00000000" w:rsidR="00000000" w:rsidRPr="00000000">
        <w:rPr>
          <w:b w:val="1"/>
          <w:sz w:val="32"/>
          <w:szCs w:val="32"/>
          <w:rtl w:val="1"/>
        </w:rPr>
        <w:t xml:space="preserve"> </w:t>
      </w:r>
      <w:r w:rsidDel="00000000" w:rsidR="00000000" w:rsidRPr="00000000">
        <w:rPr>
          <w:b w:val="1"/>
          <w:sz w:val="32"/>
          <w:szCs w:val="32"/>
          <w:rtl w:val="1"/>
        </w:rPr>
        <w:t xml:space="preserve">لينيكس</w:t>
      </w:r>
      <w:r w:rsidDel="00000000" w:rsidR="00000000" w:rsidRPr="00000000">
        <w:rPr>
          <w:b w:val="1"/>
          <w:sz w:val="32"/>
          <w:szCs w:val="32"/>
          <w:rtl w:val="1"/>
        </w:rPr>
        <w:t xml:space="preserve"> </w:t>
      </w:r>
      <w:r w:rsidDel="00000000" w:rsidR="00000000" w:rsidRPr="00000000">
        <w:rPr>
          <w:b w:val="1"/>
          <w:sz w:val="32"/>
          <w:szCs w:val="32"/>
          <w:rtl w:val="1"/>
        </w:rPr>
        <w:t xml:space="preserve">فكنت</w:t>
      </w:r>
      <w:r w:rsidDel="00000000" w:rsidR="00000000" w:rsidRPr="00000000">
        <w:rPr>
          <w:b w:val="1"/>
          <w:sz w:val="32"/>
          <w:szCs w:val="32"/>
          <w:rtl w:val="1"/>
        </w:rPr>
        <w:t xml:space="preserve"> </w:t>
      </w:r>
      <w:r w:rsidDel="00000000" w:rsidR="00000000" w:rsidRPr="00000000">
        <w:rPr>
          <w:b w:val="1"/>
          <w:sz w:val="32"/>
          <w:szCs w:val="32"/>
          <w:rtl w:val="1"/>
        </w:rPr>
        <w:t xml:space="preserve">بسطب</w:t>
      </w:r>
      <w:r w:rsidDel="00000000" w:rsidR="00000000" w:rsidRPr="00000000">
        <w:rPr>
          <w:b w:val="1"/>
          <w:sz w:val="32"/>
          <w:szCs w:val="32"/>
          <w:rtl w:val="1"/>
        </w:rPr>
        <w:t xml:space="preserve"> </w:t>
      </w:r>
      <w:r w:rsidDel="00000000" w:rsidR="00000000" w:rsidRPr="00000000">
        <w:rPr>
          <w:b w:val="1"/>
          <w:sz w:val="32"/>
          <w:szCs w:val="32"/>
          <w:rtl w:val="1"/>
        </w:rPr>
        <w:t xml:space="preserve">نسخ</w:t>
      </w:r>
      <w:r w:rsidDel="00000000" w:rsidR="00000000" w:rsidRPr="00000000">
        <w:rPr>
          <w:b w:val="1"/>
          <w:sz w:val="32"/>
          <w:szCs w:val="32"/>
          <w:rtl w:val="1"/>
        </w:rPr>
        <w:t xml:space="preserve"> </w:t>
      </w:r>
      <w:r w:rsidDel="00000000" w:rsidR="00000000" w:rsidRPr="00000000">
        <w:rPr>
          <w:b w:val="1"/>
          <w:sz w:val="32"/>
          <w:szCs w:val="32"/>
          <w:rtl w:val="1"/>
        </w:rPr>
        <w:t xml:space="preserve">واتعامل</w:t>
      </w:r>
      <w:r w:rsidDel="00000000" w:rsidR="00000000" w:rsidRPr="00000000">
        <w:rPr>
          <w:b w:val="1"/>
          <w:sz w:val="32"/>
          <w:szCs w:val="32"/>
          <w:rtl w:val="1"/>
        </w:rPr>
        <w:t xml:space="preserve"> </w:t>
      </w:r>
      <w:r w:rsidDel="00000000" w:rsidR="00000000" w:rsidRPr="00000000">
        <w:rPr>
          <w:b w:val="1"/>
          <w:sz w:val="32"/>
          <w:szCs w:val="32"/>
          <w:rtl w:val="1"/>
        </w:rPr>
        <w:t xml:space="preserve">معاها</w:t>
      </w:r>
      <w:r w:rsidDel="00000000" w:rsidR="00000000" w:rsidRPr="00000000">
        <w:rPr>
          <w:b w:val="1"/>
          <w:sz w:val="32"/>
          <w:szCs w:val="32"/>
          <w:rtl w:val="0"/>
        </w:rPr>
        <w:t xml:space="preserve"> </w:t>
      </w:r>
      <w:r w:rsidDel="00000000" w:rsidR="00000000" w:rsidRPr="00000000">
        <w:rPr>
          <w:b w:val="1"/>
          <w:sz w:val="32"/>
          <w:szCs w:val="32"/>
          <w:rtl w:val="0"/>
        </w:rPr>
        <w:t xml:space="preserve">GUI</w:t>
      </w:r>
      <w:r w:rsidDel="00000000" w:rsidR="00000000" w:rsidRPr="00000000">
        <w:rPr>
          <w:b w:val="1"/>
          <w:sz w:val="32"/>
          <w:szCs w:val="32"/>
          <w:rtl w:val="0"/>
        </w:rPr>
        <w:t xml:space="preserve"> </w:t>
      </w:r>
    </w:p>
    <w:p w:rsidR="00000000" w:rsidDel="00000000" w:rsidP="00000000" w:rsidRDefault="00000000" w:rsidRPr="00000000" w14:paraId="000000EE">
      <w:pPr>
        <w:pageBreakBefore w:val="0"/>
        <w:ind w:left="360"/>
        <w:rPr>
          <w:b w:val="1"/>
          <w:sz w:val="32"/>
          <w:szCs w:val="32"/>
        </w:rPr>
      </w:pPr>
      <w:r w:rsidDel="00000000" w:rsidR="00000000" w:rsidRPr="00000000">
        <w:rPr>
          <w:b w:val="1"/>
          <w:sz w:val="32"/>
          <w:szCs w:val="32"/>
          <w:rtl w:val="1"/>
        </w:rPr>
        <w:t xml:space="preserve">وبعدين</w:t>
      </w:r>
      <w:r w:rsidDel="00000000" w:rsidR="00000000" w:rsidRPr="00000000">
        <w:rPr>
          <w:b w:val="1"/>
          <w:sz w:val="32"/>
          <w:szCs w:val="32"/>
          <w:rtl w:val="1"/>
        </w:rPr>
        <w:t xml:space="preserve"> </w:t>
      </w:r>
      <w:r w:rsidDel="00000000" w:rsidR="00000000" w:rsidRPr="00000000">
        <w:rPr>
          <w:b w:val="1"/>
          <w:sz w:val="32"/>
          <w:szCs w:val="32"/>
          <w:rtl w:val="1"/>
        </w:rPr>
        <w:t xml:space="preserve">ابتديت</w:t>
      </w:r>
      <w:r w:rsidDel="00000000" w:rsidR="00000000" w:rsidRPr="00000000">
        <w:rPr>
          <w:b w:val="1"/>
          <w:sz w:val="32"/>
          <w:szCs w:val="32"/>
          <w:rtl w:val="1"/>
        </w:rPr>
        <w:t xml:space="preserve"> </w:t>
      </w:r>
      <w:r w:rsidDel="00000000" w:rsidR="00000000" w:rsidRPr="00000000">
        <w:rPr>
          <w:b w:val="1"/>
          <w:sz w:val="32"/>
          <w:szCs w:val="32"/>
          <w:rtl w:val="1"/>
        </w:rPr>
        <w:t xml:space="preserve">انزل</w:t>
      </w:r>
      <w:r w:rsidDel="00000000" w:rsidR="00000000" w:rsidRPr="00000000">
        <w:rPr>
          <w:b w:val="1"/>
          <w:sz w:val="32"/>
          <w:szCs w:val="32"/>
          <w:rtl w:val="1"/>
        </w:rPr>
        <w:t xml:space="preserve"> </w:t>
      </w:r>
      <w:r w:rsidDel="00000000" w:rsidR="00000000" w:rsidRPr="00000000">
        <w:rPr>
          <w:b w:val="1"/>
          <w:sz w:val="32"/>
          <w:szCs w:val="32"/>
          <w:rtl w:val="1"/>
        </w:rPr>
        <w:t xml:space="preserve">فيديوهات</w:t>
      </w:r>
      <w:r w:rsidDel="00000000" w:rsidR="00000000" w:rsidRPr="00000000">
        <w:rPr>
          <w:b w:val="1"/>
          <w:sz w:val="32"/>
          <w:szCs w:val="32"/>
          <w:rtl w:val="1"/>
        </w:rPr>
        <w:t xml:space="preserve"> </w:t>
      </w:r>
      <w:r w:rsidDel="00000000" w:rsidR="00000000" w:rsidRPr="00000000">
        <w:rPr>
          <w:b w:val="1"/>
          <w:sz w:val="32"/>
          <w:szCs w:val="32"/>
          <w:rtl w:val="1"/>
        </w:rPr>
        <w:t xml:space="preserve">تعليمى</w:t>
      </w:r>
      <w:r w:rsidDel="00000000" w:rsidR="00000000" w:rsidRPr="00000000">
        <w:rPr>
          <w:b w:val="1"/>
          <w:sz w:val="32"/>
          <w:szCs w:val="32"/>
          <w:rtl w:val="1"/>
        </w:rPr>
        <w:t xml:space="preserve"> </w:t>
      </w:r>
      <w:r w:rsidDel="00000000" w:rsidR="00000000" w:rsidRPr="00000000">
        <w:rPr>
          <w:b w:val="1"/>
          <w:sz w:val="32"/>
          <w:szCs w:val="32"/>
          <w:rtl w:val="1"/>
        </w:rPr>
        <w:t xml:space="preserve">عن</w:t>
      </w:r>
      <w:r w:rsidDel="00000000" w:rsidR="00000000" w:rsidRPr="00000000">
        <w:rPr>
          <w:b w:val="1"/>
          <w:sz w:val="32"/>
          <w:szCs w:val="32"/>
          <w:rtl w:val="1"/>
        </w:rPr>
        <w:t xml:space="preserve"> </w:t>
      </w:r>
      <w:r w:rsidDel="00000000" w:rsidR="00000000" w:rsidRPr="00000000">
        <w:rPr>
          <w:b w:val="1"/>
          <w:sz w:val="32"/>
          <w:szCs w:val="32"/>
          <w:rtl w:val="1"/>
        </w:rPr>
        <w:t xml:space="preserve">لينيكس</w:t>
      </w:r>
      <w:r w:rsidDel="00000000" w:rsidR="00000000" w:rsidRPr="00000000">
        <w:rPr>
          <w:b w:val="1"/>
          <w:sz w:val="32"/>
          <w:szCs w:val="32"/>
          <w:rtl w:val="1"/>
        </w:rPr>
        <w:t xml:space="preserve"> </w:t>
      </w:r>
      <w:r w:rsidDel="00000000" w:rsidR="00000000" w:rsidRPr="00000000">
        <w:rPr>
          <w:b w:val="1"/>
          <w:sz w:val="32"/>
          <w:szCs w:val="32"/>
          <w:rtl w:val="1"/>
        </w:rPr>
        <w:t xml:space="preserve">من</w:t>
      </w:r>
      <w:r w:rsidDel="00000000" w:rsidR="00000000" w:rsidRPr="00000000">
        <w:rPr>
          <w:b w:val="1"/>
          <w:sz w:val="32"/>
          <w:szCs w:val="32"/>
          <w:rtl w:val="1"/>
        </w:rPr>
        <w:t xml:space="preserve"> </w:t>
      </w:r>
      <w:r w:rsidDel="00000000" w:rsidR="00000000" w:rsidRPr="00000000">
        <w:rPr>
          <w:b w:val="1"/>
          <w:sz w:val="32"/>
          <w:szCs w:val="32"/>
          <w:rtl w:val="1"/>
        </w:rPr>
        <w:t xml:space="preserve">نور</w:t>
      </w:r>
      <w:r w:rsidDel="00000000" w:rsidR="00000000" w:rsidRPr="00000000">
        <w:rPr>
          <w:b w:val="1"/>
          <w:sz w:val="32"/>
          <w:szCs w:val="32"/>
          <w:rtl w:val="1"/>
        </w:rPr>
        <w:t xml:space="preserve"> </w:t>
      </w:r>
      <w:r w:rsidDel="00000000" w:rsidR="00000000" w:rsidRPr="00000000">
        <w:rPr>
          <w:b w:val="1"/>
          <w:sz w:val="32"/>
          <w:szCs w:val="32"/>
          <w:rtl w:val="1"/>
        </w:rPr>
        <w:t xml:space="preserve">الهدى</w:t>
      </w:r>
      <w:r w:rsidDel="00000000" w:rsidR="00000000" w:rsidRPr="00000000">
        <w:rPr>
          <w:b w:val="1"/>
          <w:sz w:val="32"/>
          <w:szCs w:val="32"/>
          <w:rtl w:val="1"/>
        </w:rPr>
        <w:t xml:space="preserve"> 2011 </w:t>
      </w:r>
      <w:r w:rsidDel="00000000" w:rsidR="00000000" w:rsidRPr="00000000">
        <w:rPr>
          <w:b w:val="1"/>
          <w:sz w:val="32"/>
          <w:szCs w:val="32"/>
          <w:rtl w:val="1"/>
        </w:rPr>
        <w:t xml:space="preserve">و</w:t>
      </w:r>
      <w:r w:rsidDel="00000000" w:rsidR="00000000" w:rsidRPr="00000000">
        <w:rPr>
          <w:b w:val="1"/>
          <w:sz w:val="32"/>
          <w:szCs w:val="32"/>
          <w:rtl w:val="0"/>
        </w:rPr>
        <w:t xml:space="preserve"> </w:t>
      </w:r>
      <w:r w:rsidDel="00000000" w:rsidR="00000000" w:rsidRPr="00000000">
        <w:rPr>
          <w:b w:val="1"/>
          <w:sz w:val="32"/>
          <w:szCs w:val="32"/>
          <w:rtl w:val="0"/>
        </w:rPr>
        <w:t xml:space="preserve">cbt</w:t>
      </w:r>
      <w:r w:rsidDel="00000000" w:rsidR="00000000" w:rsidRPr="00000000">
        <w:rPr>
          <w:b w:val="1"/>
          <w:sz w:val="32"/>
          <w:szCs w:val="32"/>
          <w:rtl w:val="0"/>
        </w:rPr>
        <w:t xml:space="preserve"> </w:t>
      </w:r>
      <w:r w:rsidDel="00000000" w:rsidR="00000000" w:rsidRPr="00000000">
        <w:rPr>
          <w:b w:val="1"/>
          <w:sz w:val="32"/>
          <w:szCs w:val="32"/>
          <w:rtl w:val="0"/>
        </w:rPr>
        <w:t xml:space="preserve">nuggets</w:t>
      </w:r>
    </w:p>
    <w:p w:rsidR="00000000" w:rsidDel="00000000" w:rsidP="00000000" w:rsidRDefault="00000000" w:rsidRPr="00000000" w14:paraId="000000EF">
      <w:pPr>
        <w:pageBreakBefore w:val="0"/>
        <w:ind w:left="360"/>
        <w:rPr>
          <w:b w:val="1"/>
          <w:sz w:val="32"/>
          <w:szCs w:val="32"/>
        </w:rPr>
      </w:pPr>
      <w:r w:rsidDel="00000000" w:rsidR="00000000" w:rsidRPr="00000000">
        <w:rPr>
          <w:b w:val="1"/>
          <w:sz w:val="32"/>
          <w:szCs w:val="32"/>
          <w:rtl w:val="1"/>
        </w:rPr>
        <w:t xml:space="preserve">و</w:t>
      </w:r>
      <w:r w:rsidDel="00000000" w:rsidR="00000000" w:rsidRPr="00000000">
        <w:rPr>
          <w:b w:val="1"/>
          <w:sz w:val="32"/>
          <w:szCs w:val="32"/>
          <w:rtl w:val="1"/>
        </w:rPr>
        <w:t xml:space="preserve"> </w:t>
      </w:r>
      <w:r w:rsidDel="00000000" w:rsidR="00000000" w:rsidRPr="00000000">
        <w:rPr>
          <w:b w:val="1"/>
          <w:sz w:val="32"/>
          <w:szCs w:val="32"/>
          <w:rtl w:val="1"/>
        </w:rPr>
        <w:t xml:space="preserve">توقفت</w:t>
      </w:r>
      <w:r w:rsidDel="00000000" w:rsidR="00000000" w:rsidRPr="00000000">
        <w:rPr>
          <w:b w:val="1"/>
          <w:sz w:val="32"/>
          <w:szCs w:val="32"/>
          <w:rtl w:val="1"/>
        </w:rPr>
        <w:t xml:space="preserve"> </w:t>
      </w:r>
      <w:r w:rsidDel="00000000" w:rsidR="00000000" w:rsidRPr="00000000">
        <w:rPr>
          <w:b w:val="1"/>
          <w:sz w:val="32"/>
          <w:szCs w:val="32"/>
          <w:rtl w:val="1"/>
        </w:rPr>
        <w:t xml:space="preserve">عن</w:t>
      </w:r>
      <w:r w:rsidDel="00000000" w:rsidR="00000000" w:rsidRPr="00000000">
        <w:rPr>
          <w:b w:val="1"/>
          <w:sz w:val="32"/>
          <w:szCs w:val="32"/>
          <w:rtl w:val="1"/>
        </w:rPr>
        <w:t xml:space="preserve"> </w:t>
      </w:r>
      <w:r w:rsidDel="00000000" w:rsidR="00000000" w:rsidRPr="00000000">
        <w:rPr>
          <w:b w:val="1"/>
          <w:sz w:val="32"/>
          <w:szCs w:val="32"/>
          <w:rtl w:val="1"/>
        </w:rPr>
        <w:t xml:space="preserve">المذاكره</w:t>
      </w:r>
      <w:r w:rsidDel="00000000" w:rsidR="00000000" w:rsidRPr="00000000">
        <w:rPr>
          <w:b w:val="1"/>
          <w:sz w:val="32"/>
          <w:szCs w:val="32"/>
          <w:rtl w:val="1"/>
        </w:rPr>
        <w:t xml:space="preserve"> </w:t>
      </w:r>
      <w:r w:rsidDel="00000000" w:rsidR="00000000" w:rsidRPr="00000000">
        <w:rPr>
          <w:b w:val="1"/>
          <w:sz w:val="32"/>
          <w:szCs w:val="32"/>
          <w:rtl w:val="1"/>
        </w:rPr>
        <w:t xml:space="preserve">لفتره</w:t>
      </w:r>
      <w:r w:rsidDel="00000000" w:rsidR="00000000" w:rsidRPr="00000000">
        <w:rPr>
          <w:b w:val="1"/>
          <w:sz w:val="32"/>
          <w:szCs w:val="32"/>
          <w:rtl w:val="1"/>
        </w:rPr>
        <w:t xml:space="preserve"> </w:t>
      </w:r>
      <w:r w:rsidDel="00000000" w:rsidR="00000000" w:rsidRPr="00000000">
        <w:rPr>
          <w:b w:val="1"/>
          <w:sz w:val="32"/>
          <w:szCs w:val="32"/>
          <w:rtl w:val="1"/>
        </w:rPr>
        <w:t xml:space="preserve">و</w:t>
      </w:r>
      <w:r w:rsidDel="00000000" w:rsidR="00000000" w:rsidRPr="00000000">
        <w:rPr>
          <w:b w:val="1"/>
          <w:sz w:val="32"/>
          <w:szCs w:val="32"/>
          <w:rtl w:val="1"/>
        </w:rPr>
        <w:t xml:space="preserve"> </w:t>
      </w:r>
      <w:r w:rsidDel="00000000" w:rsidR="00000000" w:rsidRPr="00000000">
        <w:rPr>
          <w:b w:val="1"/>
          <w:sz w:val="32"/>
          <w:szCs w:val="32"/>
          <w:rtl w:val="1"/>
        </w:rPr>
        <w:t xml:space="preserve">هرجع</w:t>
      </w:r>
      <w:r w:rsidDel="00000000" w:rsidR="00000000" w:rsidRPr="00000000">
        <w:rPr>
          <w:b w:val="1"/>
          <w:sz w:val="32"/>
          <w:szCs w:val="32"/>
          <w:rtl w:val="1"/>
        </w:rPr>
        <w:t xml:space="preserve"> </w:t>
      </w:r>
      <w:r w:rsidDel="00000000" w:rsidR="00000000" w:rsidRPr="00000000">
        <w:rPr>
          <w:b w:val="1"/>
          <w:sz w:val="32"/>
          <w:szCs w:val="32"/>
          <w:rtl w:val="1"/>
        </w:rPr>
        <w:t xml:space="preserve">اذاكر</w:t>
      </w:r>
      <w:r w:rsidDel="00000000" w:rsidR="00000000" w:rsidRPr="00000000">
        <w:rPr>
          <w:b w:val="1"/>
          <w:sz w:val="32"/>
          <w:szCs w:val="32"/>
          <w:rtl w:val="1"/>
        </w:rPr>
        <w:t xml:space="preserve"> </w:t>
      </w:r>
      <w:r w:rsidDel="00000000" w:rsidR="00000000" w:rsidRPr="00000000">
        <w:rPr>
          <w:b w:val="1"/>
          <w:sz w:val="32"/>
          <w:szCs w:val="32"/>
          <w:rtl w:val="1"/>
        </w:rPr>
        <w:t xml:space="preserve">تانى</w:t>
      </w:r>
      <w:r w:rsidDel="00000000" w:rsidR="00000000" w:rsidRPr="00000000">
        <w:rPr>
          <w:b w:val="1"/>
          <w:sz w:val="32"/>
          <w:szCs w:val="32"/>
          <w:rtl w:val="1"/>
        </w:rPr>
        <w:t xml:space="preserve"> </w:t>
      </w:r>
      <w:r w:rsidDel="00000000" w:rsidR="00000000" w:rsidRPr="00000000">
        <w:rPr>
          <w:b w:val="1"/>
          <w:sz w:val="32"/>
          <w:szCs w:val="32"/>
          <w:rtl w:val="1"/>
        </w:rPr>
        <w:t xml:space="preserve">قريب</w:t>
      </w:r>
      <w:r w:rsidDel="00000000" w:rsidR="00000000" w:rsidRPr="00000000">
        <w:rPr>
          <w:b w:val="1"/>
          <w:sz w:val="32"/>
          <w:szCs w:val="32"/>
          <w:rtl w:val="1"/>
        </w:rPr>
        <w:t xml:space="preserve"> </w:t>
      </w:r>
      <w:r w:rsidDel="00000000" w:rsidR="00000000" w:rsidRPr="00000000">
        <w:rPr>
          <w:b w:val="1"/>
          <w:sz w:val="32"/>
          <w:szCs w:val="32"/>
          <w:rtl w:val="1"/>
        </w:rPr>
        <w:t xml:space="preserve">باذن</w:t>
      </w:r>
      <w:r w:rsidDel="00000000" w:rsidR="00000000" w:rsidRPr="00000000">
        <w:rPr>
          <w:b w:val="1"/>
          <w:sz w:val="32"/>
          <w:szCs w:val="32"/>
          <w:rtl w:val="1"/>
        </w:rPr>
        <w:t xml:space="preserve"> </w:t>
      </w:r>
      <w:r w:rsidDel="00000000" w:rsidR="00000000" w:rsidRPr="00000000">
        <w:rPr>
          <w:b w:val="1"/>
          <w:sz w:val="32"/>
          <w:szCs w:val="32"/>
          <w:rtl w:val="1"/>
        </w:rPr>
        <w:t xml:space="preserve">الله</w:t>
      </w:r>
    </w:p>
    <w:p w:rsidR="00000000" w:rsidDel="00000000" w:rsidP="00000000" w:rsidRDefault="00000000" w:rsidRPr="00000000" w14:paraId="000000F0">
      <w:pPr>
        <w:pageBreakBefore w:val="0"/>
        <w:ind w:left="360"/>
        <w:rPr>
          <w:b w:val="1"/>
          <w:sz w:val="32"/>
          <w:szCs w:val="32"/>
        </w:rPr>
      </w:pPr>
      <w:r w:rsidDel="00000000" w:rsidR="00000000" w:rsidRPr="00000000">
        <w:rPr>
          <w:b w:val="1"/>
          <w:sz w:val="32"/>
          <w:szCs w:val="32"/>
          <w:rtl w:val="1"/>
        </w:rPr>
        <w:t xml:space="preserve">وبالنسبه</w:t>
      </w:r>
      <w:r w:rsidDel="00000000" w:rsidR="00000000" w:rsidRPr="00000000">
        <w:rPr>
          <w:b w:val="1"/>
          <w:sz w:val="32"/>
          <w:szCs w:val="32"/>
          <w:rtl w:val="1"/>
        </w:rPr>
        <w:t xml:space="preserve"> </w:t>
      </w:r>
      <w:r w:rsidDel="00000000" w:rsidR="00000000" w:rsidRPr="00000000">
        <w:rPr>
          <w:b w:val="1"/>
          <w:sz w:val="32"/>
          <w:szCs w:val="32"/>
          <w:rtl w:val="1"/>
        </w:rPr>
        <w:t xml:space="preserve">للشغل</w:t>
      </w:r>
      <w:r w:rsidDel="00000000" w:rsidR="00000000" w:rsidRPr="00000000">
        <w:rPr>
          <w:b w:val="1"/>
          <w:sz w:val="32"/>
          <w:szCs w:val="32"/>
          <w:rtl w:val="1"/>
        </w:rPr>
        <w:t xml:space="preserve"> </w:t>
      </w:r>
      <w:r w:rsidDel="00000000" w:rsidR="00000000" w:rsidRPr="00000000">
        <w:rPr>
          <w:b w:val="1"/>
          <w:sz w:val="32"/>
          <w:szCs w:val="32"/>
          <w:rtl w:val="1"/>
        </w:rPr>
        <w:t xml:space="preserve">فانا</w:t>
      </w:r>
      <w:r w:rsidDel="00000000" w:rsidR="00000000" w:rsidRPr="00000000">
        <w:rPr>
          <w:b w:val="1"/>
          <w:sz w:val="32"/>
          <w:szCs w:val="32"/>
          <w:rtl w:val="1"/>
        </w:rPr>
        <w:t xml:space="preserve"> </w:t>
      </w:r>
      <w:r w:rsidDel="00000000" w:rsidR="00000000" w:rsidRPr="00000000">
        <w:rPr>
          <w:b w:val="1"/>
          <w:sz w:val="32"/>
          <w:szCs w:val="32"/>
          <w:rtl w:val="1"/>
        </w:rPr>
        <w:t xml:space="preserve">كنت</w:t>
      </w:r>
      <w:r w:rsidDel="00000000" w:rsidR="00000000" w:rsidRPr="00000000">
        <w:rPr>
          <w:b w:val="1"/>
          <w:sz w:val="32"/>
          <w:szCs w:val="32"/>
          <w:rtl w:val="1"/>
        </w:rPr>
        <w:t xml:space="preserve"> </w:t>
      </w:r>
      <w:r w:rsidDel="00000000" w:rsidR="00000000" w:rsidRPr="00000000">
        <w:rPr>
          <w:b w:val="1"/>
          <w:sz w:val="32"/>
          <w:szCs w:val="32"/>
          <w:rtl w:val="1"/>
        </w:rPr>
        <w:t xml:space="preserve">اتمنى</w:t>
      </w:r>
      <w:r w:rsidDel="00000000" w:rsidR="00000000" w:rsidRPr="00000000">
        <w:rPr>
          <w:b w:val="1"/>
          <w:sz w:val="32"/>
          <w:szCs w:val="32"/>
          <w:rtl w:val="1"/>
        </w:rPr>
        <w:t xml:space="preserve"> </w:t>
      </w:r>
      <w:r w:rsidDel="00000000" w:rsidR="00000000" w:rsidRPr="00000000">
        <w:rPr>
          <w:b w:val="1"/>
          <w:sz w:val="32"/>
          <w:szCs w:val="32"/>
          <w:rtl w:val="1"/>
        </w:rPr>
        <w:t xml:space="preserve">انى</w:t>
      </w:r>
      <w:r w:rsidDel="00000000" w:rsidR="00000000" w:rsidRPr="00000000">
        <w:rPr>
          <w:b w:val="1"/>
          <w:sz w:val="32"/>
          <w:szCs w:val="32"/>
          <w:rtl w:val="1"/>
        </w:rPr>
        <w:t xml:space="preserve"> </w:t>
      </w:r>
      <w:r w:rsidDel="00000000" w:rsidR="00000000" w:rsidRPr="00000000">
        <w:rPr>
          <w:b w:val="1"/>
          <w:sz w:val="32"/>
          <w:szCs w:val="32"/>
          <w:rtl w:val="1"/>
        </w:rPr>
        <w:t xml:space="preserve">الاقى</w:t>
      </w:r>
      <w:r w:rsidDel="00000000" w:rsidR="00000000" w:rsidRPr="00000000">
        <w:rPr>
          <w:b w:val="1"/>
          <w:sz w:val="32"/>
          <w:szCs w:val="32"/>
          <w:rtl w:val="1"/>
        </w:rPr>
        <w:t xml:space="preserve"> </w:t>
      </w:r>
      <w:r w:rsidDel="00000000" w:rsidR="00000000" w:rsidRPr="00000000">
        <w:rPr>
          <w:b w:val="1"/>
          <w:sz w:val="32"/>
          <w:szCs w:val="32"/>
          <w:rtl w:val="1"/>
        </w:rPr>
        <w:t xml:space="preserve">فرصه</w:t>
      </w:r>
      <w:r w:rsidDel="00000000" w:rsidR="00000000" w:rsidRPr="00000000">
        <w:rPr>
          <w:b w:val="1"/>
          <w:sz w:val="32"/>
          <w:szCs w:val="32"/>
          <w:rtl w:val="1"/>
        </w:rPr>
        <w:t xml:space="preserve"> </w:t>
      </w:r>
      <w:r w:rsidDel="00000000" w:rsidR="00000000" w:rsidRPr="00000000">
        <w:rPr>
          <w:b w:val="1"/>
          <w:sz w:val="32"/>
          <w:szCs w:val="32"/>
          <w:rtl w:val="1"/>
        </w:rPr>
        <w:t xml:space="preserve">عمل</w:t>
      </w:r>
      <w:r w:rsidDel="00000000" w:rsidR="00000000" w:rsidRPr="00000000">
        <w:rPr>
          <w:b w:val="1"/>
          <w:sz w:val="32"/>
          <w:szCs w:val="32"/>
          <w:rtl w:val="1"/>
        </w:rPr>
        <w:t xml:space="preserve"> </w:t>
      </w:r>
      <w:r w:rsidDel="00000000" w:rsidR="00000000" w:rsidRPr="00000000">
        <w:rPr>
          <w:b w:val="1"/>
          <w:sz w:val="32"/>
          <w:szCs w:val="32"/>
          <w:rtl w:val="1"/>
        </w:rPr>
        <w:t xml:space="preserve">ليا</w:t>
      </w:r>
      <w:r w:rsidDel="00000000" w:rsidR="00000000" w:rsidRPr="00000000">
        <w:rPr>
          <w:b w:val="1"/>
          <w:sz w:val="32"/>
          <w:szCs w:val="32"/>
          <w:rtl w:val="1"/>
        </w:rPr>
        <w:t xml:space="preserve"> </w:t>
      </w:r>
      <w:r w:rsidDel="00000000" w:rsidR="00000000" w:rsidRPr="00000000">
        <w:rPr>
          <w:b w:val="1"/>
          <w:sz w:val="32"/>
          <w:szCs w:val="32"/>
          <w:rtl w:val="1"/>
        </w:rPr>
        <w:t xml:space="preserve">كمهندس</w:t>
      </w:r>
      <w:r w:rsidDel="00000000" w:rsidR="00000000" w:rsidRPr="00000000">
        <w:rPr>
          <w:b w:val="1"/>
          <w:sz w:val="32"/>
          <w:szCs w:val="32"/>
          <w:rtl w:val="1"/>
        </w:rPr>
        <w:t xml:space="preserve"> </w:t>
      </w:r>
      <w:r w:rsidDel="00000000" w:rsidR="00000000" w:rsidRPr="00000000">
        <w:rPr>
          <w:b w:val="1"/>
          <w:sz w:val="32"/>
          <w:szCs w:val="32"/>
          <w:rtl w:val="1"/>
        </w:rPr>
        <w:t xml:space="preserve">فى</w:t>
      </w:r>
      <w:r w:rsidDel="00000000" w:rsidR="00000000" w:rsidRPr="00000000">
        <w:rPr>
          <w:b w:val="1"/>
          <w:sz w:val="32"/>
          <w:szCs w:val="32"/>
          <w:rtl w:val="1"/>
        </w:rPr>
        <w:t xml:space="preserve"> </w:t>
      </w:r>
      <w:r w:rsidDel="00000000" w:rsidR="00000000" w:rsidRPr="00000000">
        <w:rPr>
          <w:b w:val="1"/>
          <w:sz w:val="32"/>
          <w:szCs w:val="32"/>
          <w:rtl w:val="1"/>
        </w:rPr>
        <w:t xml:space="preserve">مجال</w:t>
      </w:r>
      <w:r w:rsidDel="00000000" w:rsidR="00000000" w:rsidRPr="00000000">
        <w:rPr>
          <w:b w:val="1"/>
          <w:sz w:val="32"/>
          <w:szCs w:val="32"/>
          <w:rtl w:val="1"/>
        </w:rPr>
        <w:t xml:space="preserve"> </w:t>
      </w:r>
      <w:r w:rsidDel="00000000" w:rsidR="00000000" w:rsidRPr="00000000">
        <w:rPr>
          <w:b w:val="1"/>
          <w:sz w:val="32"/>
          <w:szCs w:val="32"/>
          <w:rtl w:val="1"/>
        </w:rPr>
        <w:t xml:space="preserve">تكنولوجيا</w:t>
      </w:r>
      <w:r w:rsidDel="00000000" w:rsidR="00000000" w:rsidRPr="00000000">
        <w:rPr>
          <w:b w:val="1"/>
          <w:sz w:val="32"/>
          <w:szCs w:val="32"/>
          <w:rtl w:val="1"/>
        </w:rPr>
        <w:t xml:space="preserve"> </w:t>
      </w:r>
      <w:r w:rsidDel="00000000" w:rsidR="00000000" w:rsidRPr="00000000">
        <w:rPr>
          <w:b w:val="1"/>
          <w:sz w:val="32"/>
          <w:szCs w:val="32"/>
          <w:rtl w:val="1"/>
        </w:rPr>
        <w:t xml:space="preserve">المعلومات</w:t>
      </w:r>
      <w:r w:rsidDel="00000000" w:rsidR="00000000" w:rsidRPr="00000000">
        <w:rPr>
          <w:b w:val="1"/>
          <w:sz w:val="32"/>
          <w:szCs w:val="32"/>
          <w:rtl w:val="1"/>
        </w:rPr>
        <w:t xml:space="preserve"> </w:t>
      </w:r>
      <w:r w:rsidDel="00000000" w:rsidR="00000000" w:rsidRPr="00000000">
        <w:rPr>
          <w:b w:val="1"/>
          <w:sz w:val="32"/>
          <w:szCs w:val="32"/>
          <w:rtl w:val="1"/>
        </w:rPr>
        <w:t xml:space="preserve">ولكن</w:t>
      </w:r>
      <w:r w:rsidDel="00000000" w:rsidR="00000000" w:rsidRPr="00000000">
        <w:rPr>
          <w:b w:val="1"/>
          <w:sz w:val="32"/>
          <w:szCs w:val="32"/>
          <w:rtl w:val="1"/>
        </w:rPr>
        <w:t xml:space="preserve"> </w:t>
      </w:r>
      <w:r w:rsidDel="00000000" w:rsidR="00000000" w:rsidRPr="00000000">
        <w:rPr>
          <w:b w:val="1"/>
          <w:sz w:val="32"/>
          <w:szCs w:val="32"/>
          <w:rtl w:val="1"/>
        </w:rPr>
        <w:t xml:space="preserve">الاحداث</w:t>
      </w:r>
      <w:r w:rsidDel="00000000" w:rsidR="00000000" w:rsidRPr="00000000">
        <w:rPr>
          <w:b w:val="1"/>
          <w:sz w:val="32"/>
          <w:szCs w:val="32"/>
          <w:rtl w:val="1"/>
        </w:rPr>
        <w:t xml:space="preserve"> </w:t>
      </w:r>
      <w:r w:rsidDel="00000000" w:rsidR="00000000" w:rsidRPr="00000000">
        <w:rPr>
          <w:b w:val="1"/>
          <w:sz w:val="32"/>
          <w:szCs w:val="32"/>
          <w:rtl w:val="1"/>
        </w:rPr>
        <w:t xml:space="preserve">اللى</w:t>
      </w:r>
      <w:r w:rsidDel="00000000" w:rsidR="00000000" w:rsidRPr="00000000">
        <w:rPr>
          <w:b w:val="1"/>
          <w:sz w:val="32"/>
          <w:szCs w:val="32"/>
          <w:rtl w:val="1"/>
        </w:rPr>
        <w:t xml:space="preserve"> </w:t>
      </w:r>
      <w:r w:rsidDel="00000000" w:rsidR="00000000" w:rsidRPr="00000000">
        <w:rPr>
          <w:b w:val="1"/>
          <w:sz w:val="32"/>
          <w:szCs w:val="32"/>
          <w:rtl w:val="1"/>
        </w:rPr>
        <w:t xml:space="preserve">حاصله</w:t>
      </w:r>
      <w:r w:rsidDel="00000000" w:rsidR="00000000" w:rsidRPr="00000000">
        <w:rPr>
          <w:b w:val="1"/>
          <w:sz w:val="32"/>
          <w:szCs w:val="32"/>
          <w:rtl w:val="1"/>
        </w:rPr>
        <w:t xml:space="preserve"> </w:t>
      </w:r>
      <w:r w:rsidDel="00000000" w:rsidR="00000000" w:rsidRPr="00000000">
        <w:rPr>
          <w:b w:val="1"/>
          <w:sz w:val="32"/>
          <w:szCs w:val="32"/>
          <w:rtl w:val="1"/>
        </w:rPr>
        <w:t xml:space="preserve">فى</w:t>
      </w:r>
      <w:r w:rsidDel="00000000" w:rsidR="00000000" w:rsidRPr="00000000">
        <w:rPr>
          <w:b w:val="1"/>
          <w:sz w:val="32"/>
          <w:szCs w:val="32"/>
          <w:rtl w:val="1"/>
        </w:rPr>
        <w:t xml:space="preserve"> </w:t>
      </w:r>
      <w:r w:rsidDel="00000000" w:rsidR="00000000" w:rsidRPr="00000000">
        <w:rPr>
          <w:b w:val="1"/>
          <w:sz w:val="32"/>
          <w:szCs w:val="32"/>
          <w:rtl w:val="1"/>
        </w:rPr>
        <w:t xml:space="preserve">البلد</w:t>
      </w:r>
      <w:r w:rsidDel="00000000" w:rsidR="00000000" w:rsidRPr="00000000">
        <w:rPr>
          <w:b w:val="1"/>
          <w:sz w:val="32"/>
          <w:szCs w:val="32"/>
          <w:rtl w:val="1"/>
        </w:rPr>
        <w:t xml:space="preserve"> </w:t>
      </w:r>
      <w:r w:rsidDel="00000000" w:rsidR="00000000" w:rsidRPr="00000000">
        <w:rPr>
          <w:b w:val="1"/>
          <w:sz w:val="32"/>
          <w:szCs w:val="32"/>
          <w:rtl w:val="1"/>
        </w:rPr>
        <w:t xml:space="preserve">اثرت</w:t>
      </w:r>
      <w:r w:rsidDel="00000000" w:rsidR="00000000" w:rsidRPr="00000000">
        <w:rPr>
          <w:b w:val="1"/>
          <w:sz w:val="32"/>
          <w:szCs w:val="32"/>
          <w:rtl w:val="1"/>
        </w:rPr>
        <w:t xml:space="preserve"> </w:t>
      </w:r>
      <w:r w:rsidDel="00000000" w:rsidR="00000000" w:rsidRPr="00000000">
        <w:rPr>
          <w:b w:val="1"/>
          <w:sz w:val="32"/>
          <w:szCs w:val="32"/>
          <w:rtl w:val="1"/>
        </w:rPr>
        <w:t xml:space="preserve">على</w:t>
      </w:r>
      <w:r w:rsidDel="00000000" w:rsidR="00000000" w:rsidRPr="00000000">
        <w:rPr>
          <w:b w:val="1"/>
          <w:sz w:val="32"/>
          <w:szCs w:val="32"/>
          <w:rtl w:val="1"/>
        </w:rPr>
        <w:t xml:space="preserve"> </w:t>
      </w:r>
      <w:r w:rsidDel="00000000" w:rsidR="00000000" w:rsidRPr="00000000">
        <w:rPr>
          <w:b w:val="1"/>
          <w:sz w:val="32"/>
          <w:szCs w:val="32"/>
          <w:rtl w:val="1"/>
        </w:rPr>
        <w:t xml:space="preserve">السوق</w:t>
      </w:r>
      <w:r w:rsidDel="00000000" w:rsidR="00000000" w:rsidRPr="00000000">
        <w:rPr>
          <w:b w:val="1"/>
          <w:sz w:val="32"/>
          <w:szCs w:val="32"/>
          <w:rtl w:val="1"/>
        </w:rPr>
        <w:t xml:space="preserve"> </w:t>
      </w:r>
      <w:r w:rsidDel="00000000" w:rsidR="00000000" w:rsidRPr="00000000">
        <w:rPr>
          <w:b w:val="1"/>
          <w:sz w:val="32"/>
          <w:szCs w:val="32"/>
          <w:rtl w:val="1"/>
        </w:rPr>
        <w:t xml:space="preserve">بشكل</w:t>
      </w:r>
      <w:r w:rsidDel="00000000" w:rsidR="00000000" w:rsidRPr="00000000">
        <w:rPr>
          <w:b w:val="1"/>
          <w:sz w:val="32"/>
          <w:szCs w:val="32"/>
          <w:rtl w:val="1"/>
        </w:rPr>
        <w:t xml:space="preserve"> </w:t>
      </w:r>
      <w:r w:rsidDel="00000000" w:rsidR="00000000" w:rsidRPr="00000000">
        <w:rPr>
          <w:b w:val="1"/>
          <w:sz w:val="32"/>
          <w:szCs w:val="32"/>
          <w:rtl w:val="1"/>
        </w:rPr>
        <w:t xml:space="preserve">كبير</w:t>
      </w:r>
    </w:p>
    <w:p w:rsidR="00000000" w:rsidDel="00000000" w:rsidP="00000000" w:rsidRDefault="00000000" w:rsidRPr="00000000" w14:paraId="000000F1">
      <w:pPr>
        <w:pageBreakBefore w:val="0"/>
        <w:ind w:left="360"/>
        <w:rPr>
          <w:b w:val="1"/>
          <w:sz w:val="32"/>
          <w:szCs w:val="32"/>
        </w:rPr>
      </w:pPr>
      <w:r w:rsidDel="00000000" w:rsidR="00000000" w:rsidRPr="00000000">
        <w:rPr>
          <w:b w:val="1"/>
          <w:sz w:val="32"/>
          <w:szCs w:val="32"/>
          <w:rtl w:val="1"/>
        </w:rPr>
        <w:t xml:space="preserve">فللاسف</w:t>
      </w:r>
      <w:r w:rsidDel="00000000" w:rsidR="00000000" w:rsidRPr="00000000">
        <w:rPr>
          <w:b w:val="1"/>
          <w:sz w:val="32"/>
          <w:szCs w:val="32"/>
          <w:rtl w:val="1"/>
        </w:rPr>
        <w:t xml:space="preserve"> </w:t>
      </w:r>
      <w:r w:rsidDel="00000000" w:rsidR="00000000" w:rsidRPr="00000000">
        <w:rPr>
          <w:b w:val="1"/>
          <w:sz w:val="32"/>
          <w:szCs w:val="32"/>
          <w:rtl w:val="1"/>
        </w:rPr>
        <w:t xml:space="preserve">ملقتش</w:t>
      </w:r>
      <w:r w:rsidDel="00000000" w:rsidR="00000000" w:rsidRPr="00000000">
        <w:rPr>
          <w:b w:val="1"/>
          <w:sz w:val="32"/>
          <w:szCs w:val="32"/>
          <w:rtl w:val="1"/>
        </w:rPr>
        <w:t xml:space="preserve"> </w:t>
      </w:r>
      <w:r w:rsidDel="00000000" w:rsidR="00000000" w:rsidRPr="00000000">
        <w:rPr>
          <w:b w:val="1"/>
          <w:sz w:val="32"/>
          <w:szCs w:val="32"/>
          <w:rtl w:val="1"/>
        </w:rPr>
        <w:t xml:space="preserve">منصب</w:t>
      </w:r>
      <w:r w:rsidDel="00000000" w:rsidR="00000000" w:rsidRPr="00000000">
        <w:rPr>
          <w:b w:val="1"/>
          <w:sz w:val="32"/>
          <w:szCs w:val="32"/>
          <w:rtl w:val="1"/>
        </w:rPr>
        <w:t xml:space="preserve"> </w:t>
      </w:r>
      <w:r w:rsidDel="00000000" w:rsidR="00000000" w:rsidRPr="00000000">
        <w:rPr>
          <w:b w:val="1"/>
          <w:sz w:val="32"/>
          <w:szCs w:val="32"/>
          <w:rtl w:val="1"/>
        </w:rPr>
        <w:t xml:space="preserve">يدينى</w:t>
      </w:r>
      <w:r w:rsidDel="00000000" w:rsidR="00000000" w:rsidRPr="00000000">
        <w:rPr>
          <w:b w:val="1"/>
          <w:sz w:val="32"/>
          <w:szCs w:val="32"/>
          <w:rtl w:val="1"/>
        </w:rPr>
        <w:t xml:space="preserve"> </w:t>
      </w:r>
      <w:r w:rsidDel="00000000" w:rsidR="00000000" w:rsidRPr="00000000">
        <w:rPr>
          <w:b w:val="1"/>
          <w:sz w:val="32"/>
          <w:szCs w:val="32"/>
          <w:rtl w:val="1"/>
        </w:rPr>
        <w:t xml:space="preserve">اى</w:t>
      </w:r>
      <w:r w:rsidDel="00000000" w:rsidR="00000000" w:rsidRPr="00000000">
        <w:rPr>
          <w:b w:val="1"/>
          <w:sz w:val="32"/>
          <w:szCs w:val="32"/>
          <w:rtl w:val="1"/>
        </w:rPr>
        <w:t xml:space="preserve"> </w:t>
      </w:r>
      <w:r w:rsidDel="00000000" w:rsidR="00000000" w:rsidRPr="00000000">
        <w:rPr>
          <w:b w:val="1"/>
          <w:sz w:val="32"/>
          <w:szCs w:val="32"/>
          <w:rtl w:val="1"/>
        </w:rPr>
        <w:t xml:space="preserve">خبره</w:t>
      </w:r>
      <w:r w:rsidDel="00000000" w:rsidR="00000000" w:rsidRPr="00000000">
        <w:rPr>
          <w:b w:val="1"/>
          <w:sz w:val="32"/>
          <w:szCs w:val="32"/>
          <w:rtl w:val="1"/>
        </w:rPr>
        <w:t xml:space="preserve"> </w:t>
      </w:r>
      <w:r w:rsidDel="00000000" w:rsidR="00000000" w:rsidRPr="00000000">
        <w:rPr>
          <w:b w:val="1"/>
          <w:sz w:val="32"/>
          <w:szCs w:val="32"/>
          <w:rtl w:val="1"/>
        </w:rPr>
        <w:t xml:space="preserve">ممكن</w:t>
      </w:r>
      <w:r w:rsidDel="00000000" w:rsidR="00000000" w:rsidRPr="00000000">
        <w:rPr>
          <w:b w:val="1"/>
          <w:sz w:val="32"/>
          <w:szCs w:val="32"/>
          <w:rtl w:val="1"/>
        </w:rPr>
        <w:t xml:space="preserve"> </w:t>
      </w:r>
      <w:r w:rsidDel="00000000" w:rsidR="00000000" w:rsidRPr="00000000">
        <w:rPr>
          <w:b w:val="1"/>
          <w:sz w:val="32"/>
          <w:szCs w:val="32"/>
          <w:rtl w:val="1"/>
        </w:rPr>
        <w:t xml:space="preserve">تنفعنى</w:t>
      </w:r>
      <w:r w:rsidDel="00000000" w:rsidR="00000000" w:rsidRPr="00000000">
        <w:rPr>
          <w:b w:val="1"/>
          <w:sz w:val="32"/>
          <w:szCs w:val="32"/>
          <w:rtl w:val="1"/>
        </w:rPr>
        <w:t xml:space="preserve"> </w:t>
      </w:r>
      <w:r w:rsidDel="00000000" w:rsidR="00000000" w:rsidRPr="00000000">
        <w:rPr>
          <w:b w:val="1"/>
          <w:sz w:val="32"/>
          <w:szCs w:val="32"/>
          <w:rtl w:val="1"/>
        </w:rPr>
        <w:t xml:space="preserve">فى</w:t>
      </w:r>
      <w:r w:rsidDel="00000000" w:rsidR="00000000" w:rsidRPr="00000000">
        <w:rPr>
          <w:b w:val="1"/>
          <w:sz w:val="32"/>
          <w:szCs w:val="32"/>
          <w:rtl w:val="1"/>
        </w:rPr>
        <w:t xml:space="preserve"> </w:t>
      </w:r>
      <w:r w:rsidDel="00000000" w:rsidR="00000000" w:rsidRPr="00000000">
        <w:rPr>
          <w:b w:val="1"/>
          <w:sz w:val="32"/>
          <w:szCs w:val="32"/>
          <w:rtl w:val="1"/>
        </w:rPr>
        <w:t xml:space="preserve">المجال</w:t>
      </w:r>
      <w:r w:rsidDel="00000000" w:rsidR="00000000" w:rsidRPr="00000000">
        <w:rPr>
          <w:b w:val="1"/>
          <w:sz w:val="32"/>
          <w:szCs w:val="32"/>
          <w:rtl w:val="1"/>
        </w:rPr>
        <w:t xml:space="preserve"> </w:t>
      </w:r>
      <w:r w:rsidDel="00000000" w:rsidR="00000000" w:rsidRPr="00000000">
        <w:rPr>
          <w:b w:val="1"/>
          <w:sz w:val="32"/>
          <w:szCs w:val="32"/>
          <w:rtl w:val="1"/>
        </w:rPr>
        <w:t xml:space="preserve">دا</w:t>
      </w:r>
      <w:r w:rsidDel="00000000" w:rsidR="00000000" w:rsidRPr="00000000">
        <w:rPr>
          <w:b w:val="1"/>
          <w:sz w:val="32"/>
          <w:szCs w:val="32"/>
          <w:rtl w:val="1"/>
        </w:rPr>
        <w:t xml:space="preserve"> </w:t>
      </w:r>
      <w:r w:rsidDel="00000000" w:rsidR="00000000" w:rsidRPr="00000000">
        <w:rPr>
          <w:b w:val="1"/>
          <w:sz w:val="32"/>
          <w:szCs w:val="32"/>
          <w:rtl w:val="1"/>
        </w:rPr>
        <w:t xml:space="preserve">او</w:t>
      </w:r>
      <w:r w:rsidDel="00000000" w:rsidR="00000000" w:rsidRPr="00000000">
        <w:rPr>
          <w:b w:val="1"/>
          <w:sz w:val="32"/>
          <w:szCs w:val="32"/>
          <w:rtl w:val="1"/>
        </w:rPr>
        <w:t xml:space="preserve"> </w:t>
      </w:r>
      <w:r w:rsidDel="00000000" w:rsidR="00000000" w:rsidRPr="00000000">
        <w:rPr>
          <w:b w:val="1"/>
          <w:sz w:val="32"/>
          <w:szCs w:val="32"/>
          <w:rtl w:val="1"/>
        </w:rPr>
        <w:t xml:space="preserve">حتى</w:t>
      </w:r>
      <w:r w:rsidDel="00000000" w:rsidR="00000000" w:rsidRPr="00000000">
        <w:rPr>
          <w:b w:val="1"/>
          <w:sz w:val="32"/>
          <w:szCs w:val="32"/>
          <w:rtl w:val="1"/>
        </w:rPr>
        <w:t xml:space="preserve"> </w:t>
      </w:r>
      <w:r w:rsidDel="00000000" w:rsidR="00000000" w:rsidRPr="00000000">
        <w:rPr>
          <w:b w:val="1"/>
          <w:sz w:val="32"/>
          <w:szCs w:val="32"/>
          <w:rtl w:val="1"/>
        </w:rPr>
        <w:t xml:space="preserve">تكفينى</w:t>
      </w:r>
      <w:r w:rsidDel="00000000" w:rsidR="00000000" w:rsidRPr="00000000">
        <w:rPr>
          <w:b w:val="1"/>
          <w:sz w:val="32"/>
          <w:szCs w:val="32"/>
          <w:rtl w:val="1"/>
        </w:rPr>
        <w:t xml:space="preserve"> </w:t>
      </w:r>
      <w:r w:rsidDel="00000000" w:rsidR="00000000" w:rsidRPr="00000000">
        <w:rPr>
          <w:b w:val="1"/>
          <w:sz w:val="32"/>
          <w:szCs w:val="32"/>
          <w:rtl w:val="1"/>
        </w:rPr>
        <w:t xml:space="preserve">ماديا</w:t>
      </w:r>
    </w:p>
    <w:p w:rsidR="00000000" w:rsidDel="00000000" w:rsidP="00000000" w:rsidRDefault="00000000" w:rsidRPr="00000000" w14:paraId="000000F2">
      <w:pPr>
        <w:pageBreakBefore w:val="0"/>
        <w:ind w:left="360"/>
        <w:rPr>
          <w:b w:val="1"/>
          <w:sz w:val="32"/>
          <w:szCs w:val="32"/>
        </w:rPr>
      </w:pPr>
      <w:r w:rsidDel="00000000" w:rsidR="00000000" w:rsidRPr="00000000">
        <w:rPr>
          <w:b w:val="1"/>
          <w:sz w:val="32"/>
          <w:szCs w:val="32"/>
          <w:rtl w:val="1"/>
        </w:rPr>
        <w:t xml:space="preserve">فرجعت</w:t>
      </w:r>
      <w:r w:rsidDel="00000000" w:rsidR="00000000" w:rsidRPr="00000000">
        <w:rPr>
          <w:b w:val="1"/>
          <w:sz w:val="32"/>
          <w:szCs w:val="32"/>
          <w:rtl w:val="1"/>
        </w:rPr>
        <w:t xml:space="preserve"> </w:t>
      </w:r>
      <w:r w:rsidDel="00000000" w:rsidR="00000000" w:rsidRPr="00000000">
        <w:rPr>
          <w:b w:val="1"/>
          <w:sz w:val="32"/>
          <w:szCs w:val="32"/>
          <w:rtl w:val="1"/>
        </w:rPr>
        <w:t xml:space="preserve">البلد</w:t>
      </w:r>
      <w:r w:rsidDel="00000000" w:rsidR="00000000" w:rsidRPr="00000000">
        <w:rPr>
          <w:b w:val="1"/>
          <w:sz w:val="32"/>
          <w:szCs w:val="32"/>
          <w:rtl w:val="1"/>
        </w:rPr>
        <w:t xml:space="preserve"> </w:t>
      </w:r>
      <w:r w:rsidDel="00000000" w:rsidR="00000000" w:rsidRPr="00000000">
        <w:rPr>
          <w:b w:val="1"/>
          <w:sz w:val="32"/>
          <w:szCs w:val="32"/>
          <w:rtl w:val="1"/>
        </w:rPr>
        <w:t xml:space="preserve">و</w:t>
      </w:r>
      <w:r w:rsidDel="00000000" w:rsidR="00000000" w:rsidRPr="00000000">
        <w:rPr>
          <w:b w:val="1"/>
          <w:sz w:val="32"/>
          <w:szCs w:val="32"/>
          <w:rtl w:val="1"/>
        </w:rPr>
        <w:t xml:space="preserve"> </w:t>
      </w:r>
      <w:r w:rsidDel="00000000" w:rsidR="00000000" w:rsidRPr="00000000">
        <w:rPr>
          <w:b w:val="1"/>
          <w:sz w:val="32"/>
          <w:szCs w:val="32"/>
          <w:rtl w:val="1"/>
        </w:rPr>
        <w:t xml:space="preserve">اشتغلت</w:t>
      </w:r>
      <w:r w:rsidDel="00000000" w:rsidR="00000000" w:rsidRPr="00000000">
        <w:rPr>
          <w:b w:val="1"/>
          <w:sz w:val="32"/>
          <w:szCs w:val="32"/>
          <w:rtl w:val="1"/>
        </w:rPr>
        <w:t xml:space="preserve"> </w:t>
      </w:r>
      <w:r w:rsidDel="00000000" w:rsidR="00000000" w:rsidRPr="00000000">
        <w:rPr>
          <w:b w:val="1"/>
          <w:sz w:val="32"/>
          <w:szCs w:val="32"/>
          <w:rtl w:val="1"/>
        </w:rPr>
        <w:t xml:space="preserve">مع</w:t>
      </w:r>
      <w:r w:rsidDel="00000000" w:rsidR="00000000" w:rsidRPr="00000000">
        <w:rPr>
          <w:b w:val="1"/>
          <w:sz w:val="32"/>
          <w:szCs w:val="32"/>
          <w:rtl w:val="1"/>
        </w:rPr>
        <w:t xml:space="preserve"> </w:t>
      </w:r>
      <w:r w:rsidDel="00000000" w:rsidR="00000000" w:rsidRPr="00000000">
        <w:rPr>
          <w:b w:val="1"/>
          <w:sz w:val="32"/>
          <w:szCs w:val="32"/>
          <w:rtl w:val="1"/>
        </w:rPr>
        <w:t xml:space="preserve">اصدقاء</w:t>
      </w:r>
      <w:r w:rsidDel="00000000" w:rsidR="00000000" w:rsidRPr="00000000">
        <w:rPr>
          <w:b w:val="1"/>
          <w:sz w:val="32"/>
          <w:szCs w:val="32"/>
          <w:rtl w:val="1"/>
        </w:rPr>
        <w:t xml:space="preserve"> </w:t>
      </w:r>
      <w:r w:rsidDel="00000000" w:rsidR="00000000" w:rsidRPr="00000000">
        <w:rPr>
          <w:b w:val="1"/>
          <w:sz w:val="32"/>
          <w:szCs w:val="32"/>
          <w:rtl w:val="1"/>
        </w:rPr>
        <w:t xml:space="preserve">ليا</w:t>
      </w:r>
      <w:r w:rsidDel="00000000" w:rsidR="00000000" w:rsidRPr="00000000">
        <w:rPr>
          <w:b w:val="1"/>
          <w:sz w:val="32"/>
          <w:szCs w:val="32"/>
          <w:rtl w:val="1"/>
        </w:rPr>
        <w:t xml:space="preserve"> </w:t>
      </w:r>
      <w:r w:rsidDel="00000000" w:rsidR="00000000" w:rsidRPr="00000000">
        <w:rPr>
          <w:b w:val="1"/>
          <w:sz w:val="32"/>
          <w:szCs w:val="32"/>
          <w:rtl w:val="1"/>
        </w:rPr>
        <w:t xml:space="preserve">فاتحين</w:t>
      </w:r>
      <w:r w:rsidDel="00000000" w:rsidR="00000000" w:rsidRPr="00000000">
        <w:rPr>
          <w:b w:val="1"/>
          <w:sz w:val="32"/>
          <w:szCs w:val="32"/>
          <w:rtl w:val="1"/>
        </w:rPr>
        <w:t xml:space="preserve"> </w:t>
      </w:r>
      <w:r w:rsidDel="00000000" w:rsidR="00000000" w:rsidRPr="00000000">
        <w:rPr>
          <w:b w:val="1"/>
          <w:sz w:val="32"/>
          <w:szCs w:val="32"/>
          <w:rtl w:val="1"/>
        </w:rPr>
        <w:t xml:space="preserve">مركز</w:t>
      </w:r>
      <w:r w:rsidDel="00000000" w:rsidR="00000000" w:rsidRPr="00000000">
        <w:rPr>
          <w:b w:val="1"/>
          <w:sz w:val="32"/>
          <w:szCs w:val="32"/>
          <w:rtl w:val="1"/>
        </w:rPr>
        <w:t xml:space="preserve"> </w:t>
      </w:r>
      <w:r w:rsidDel="00000000" w:rsidR="00000000" w:rsidRPr="00000000">
        <w:rPr>
          <w:b w:val="1"/>
          <w:sz w:val="32"/>
          <w:szCs w:val="32"/>
          <w:rtl w:val="1"/>
        </w:rPr>
        <w:t xml:space="preserve">كورسات</w:t>
      </w:r>
      <w:r w:rsidDel="00000000" w:rsidR="00000000" w:rsidRPr="00000000">
        <w:rPr>
          <w:b w:val="1"/>
          <w:sz w:val="32"/>
          <w:szCs w:val="32"/>
          <w:rtl w:val="1"/>
        </w:rPr>
        <w:t xml:space="preserve"> </w:t>
      </w:r>
      <w:r w:rsidDel="00000000" w:rsidR="00000000" w:rsidRPr="00000000">
        <w:rPr>
          <w:b w:val="1"/>
          <w:sz w:val="32"/>
          <w:szCs w:val="32"/>
          <w:rtl w:val="1"/>
        </w:rPr>
        <w:t xml:space="preserve">كمنظم</w:t>
      </w:r>
      <w:r w:rsidDel="00000000" w:rsidR="00000000" w:rsidRPr="00000000">
        <w:rPr>
          <w:b w:val="1"/>
          <w:sz w:val="32"/>
          <w:szCs w:val="32"/>
          <w:rtl w:val="1"/>
        </w:rPr>
        <w:t xml:space="preserve"> </w:t>
      </w:r>
      <w:r w:rsidDel="00000000" w:rsidR="00000000" w:rsidRPr="00000000">
        <w:rPr>
          <w:b w:val="1"/>
          <w:sz w:val="32"/>
          <w:szCs w:val="32"/>
          <w:rtl w:val="1"/>
        </w:rPr>
        <w:t xml:space="preserve">للمكان</w:t>
      </w:r>
      <w:r w:rsidDel="00000000" w:rsidR="00000000" w:rsidRPr="00000000">
        <w:rPr>
          <w:b w:val="1"/>
          <w:sz w:val="32"/>
          <w:szCs w:val="32"/>
          <w:rtl w:val="1"/>
        </w:rPr>
        <w:t xml:space="preserve"> </w:t>
      </w:r>
      <w:r w:rsidDel="00000000" w:rsidR="00000000" w:rsidRPr="00000000">
        <w:rPr>
          <w:b w:val="1"/>
          <w:sz w:val="32"/>
          <w:szCs w:val="32"/>
          <w:rtl w:val="1"/>
        </w:rPr>
        <w:t xml:space="preserve">والمواعيد</w:t>
      </w:r>
      <w:r w:rsidDel="00000000" w:rsidR="00000000" w:rsidRPr="00000000">
        <w:rPr>
          <w:b w:val="1"/>
          <w:sz w:val="32"/>
          <w:szCs w:val="32"/>
          <w:rtl w:val="1"/>
        </w:rPr>
        <w:t xml:space="preserve"> </w:t>
      </w:r>
      <w:r w:rsidDel="00000000" w:rsidR="00000000" w:rsidRPr="00000000">
        <w:rPr>
          <w:b w:val="1"/>
          <w:sz w:val="32"/>
          <w:szCs w:val="32"/>
          <w:rtl w:val="1"/>
        </w:rPr>
        <w:t xml:space="preserve">وتقريبا</w:t>
      </w:r>
      <w:r w:rsidDel="00000000" w:rsidR="00000000" w:rsidRPr="00000000">
        <w:rPr>
          <w:b w:val="1"/>
          <w:sz w:val="32"/>
          <w:szCs w:val="32"/>
          <w:rtl w:val="1"/>
        </w:rPr>
        <w:t xml:space="preserve"> </w:t>
      </w:r>
      <w:r w:rsidDel="00000000" w:rsidR="00000000" w:rsidRPr="00000000">
        <w:rPr>
          <w:b w:val="1"/>
          <w:sz w:val="32"/>
          <w:szCs w:val="32"/>
          <w:rtl w:val="1"/>
        </w:rPr>
        <w:t xml:space="preserve">بقيلى</w:t>
      </w:r>
      <w:r w:rsidDel="00000000" w:rsidR="00000000" w:rsidRPr="00000000">
        <w:rPr>
          <w:b w:val="1"/>
          <w:sz w:val="32"/>
          <w:szCs w:val="32"/>
          <w:rtl w:val="1"/>
        </w:rPr>
        <w:t xml:space="preserve"> </w:t>
      </w:r>
      <w:r w:rsidDel="00000000" w:rsidR="00000000" w:rsidRPr="00000000">
        <w:rPr>
          <w:b w:val="1"/>
          <w:sz w:val="32"/>
          <w:szCs w:val="32"/>
          <w:rtl w:val="1"/>
        </w:rPr>
        <w:t xml:space="preserve">شهرين</w:t>
      </w:r>
      <w:r w:rsidDel="00000000" w:rsidR="00000000" w:rsidRPr="00000000">
        <w:rPr>
          <w:b w:val="1"/>
          <w:sz w:val="32"/>
          <w:szCs w:val="32"/>
          <w:rtl w:val="1"/>
        </w:rPr>
        <w:t xml:space="preserve"> </w:t>
      </w:r>
      <w:r w:rsidDel="00000000" w:rsidR="00000000" w:rsidRPr="00000000">
        <w:rPr>
          <w:b w:val="1"/>
          <w:sz w:val="32"/>
          <w:szCs w:val="32"/>
          <w:rtl w:val="1"/>
        </w:rPr>
        <w:t xml:space="preserve">معاهم</w:t>
      </w:r>
      <w:r w:rsidDel="00000000" w:rsidR="00000000" w:rsidRPr="00000000">
        <w:rPr>
          <w:b w:val="1"/>
          <w:sz w:val="32"/>
          <w:szCs w:val="32"/>
          <w:rtl w:val="1"/>
        </w:rPr>
        <w:t xml:space="preserve"> </w:t>
      </w:r>
      <w:r w:rsidDel="00000000" w:rsidR="00000000" w:rsidRPr="00000000">
        <w:rPr>
          <w:b w:val="1"/>
          <w:sz w:val="32"/>
          <w:szCs w:val="32"/>
          <w:rtl w:val="1"/>
        </w:rPr>
        <w:t xml:space="preserve">و</w:t>
      </w:r>
      <w:r w:rsidDel="00000000" w:rsidR="00000000" w:rsidRPr="00000000">
        <w:rPr>
          <w:b w:val="1"/>
          <w:sz w:val="32"/>
          <w:szCs w:val="32"/>
          <w:rtl w:val="1"/>
        </w:rPr>
        <w:t xml:space="preserve"> </w:t>
      </w:r>
      <w:r w:rsidDel="00000000" w:rsidR="00000000" w:rsidRPr="00000000">
        <w:rPr>
          <w:b w:val="1"/>
          <w:sz w:val="32"/>
          <w:szCs w:val="32"/>
          <w:rtl w:val="1"/>
        </w:rPr>
        <w:t xml:space="preserve">قررت</w:t>
      </w:r>
      <w:r w:rsidDel="00000000" w:rsidR="00000000" w:rsidRPr="00000000">
        <w:rPr>
          <w:b w:val="1"/>
          <w:sz w:val="32"/>
          <w:szCs w:val="32"/>
          <w:rtl w:val="1"/>
        </w:rPr>
        <w:t xml:space="preserve"> </w:t>
      </w:r>
      <w:r w:rsidDel="00000000" w:rsidR="00000000" w:rsidRPr="00000000">
        <w:rPr>
          <w:b w:val="1"/>
          <w:sz w:val="32"/>
          <w:szCs w:val="32"/>
          <w:rtl w:val="1"/>
        </w:rPr>
        <w:t xml:space="preserve">انى</w:t>
      </w:r>
      <w:r w:rsidDel="00000000" w:rsidR="00000000" w:rsidRPr="00000000">
        <w:rPr>
          <w:b w:val="1"/>
          <w:sz w:val="32"/>
          <w:szCs w:val="32"/>
          <w:rtl w:val="1"/>
        </w:rPr>
        <w:t xml:space="preserve"> </w:t>
      </w:r>
      <w:r w:rsidDel="00000000" w:rsidR="00000000" w:rsidRPr="00000000">
        <w:rPr>
          <w:b w:val="1"/>
          <w:sz w:val="32"/>
          <w:szCs w:val="32"/>
          <w:rtl w:val="1"/>
        </w:rPr>
        <w:t xml:space="preserve">انتظر</w:t>
      </w:r>
      <w:r w:rsidDel="00000000" w:rsidR="00000000" w:rsidRPr="00000000">
        <w:rPr>
          <w:b w:val="1"/>
          <w:sz w:val="32"/>
          <w:szCs w:val="32"/>
          <w:rtl w:val="1"/>
        </w:rPr>
        <w:t xml:space="preserve"> </w:t>
      </w:r>
      <w:r w:rsidDel="00000000" w:rsidR="00000000" w:rsidRPr="00000000">
        <w:rPr>
          <w:b w:val="1"/>
          <w:sz w:val="32"/>
          <w:szCs w:val="32"/>
          <w:rtl w:val="1"/>
        </w:rPr>
        <w:t xml:space="preserve">المنحه</w:t>
      </w:r>
      <w:r w:rsidDel="00000000" w:rsidR="00000000" w:rsidRPr="00000000">
        <w:rPr>
          <w:b w:val="1"/>
          <w:sz w:val="32"/>
          <w:szCs w:val="32"/>
          <w:rtl w:val="1"/>
        </w:rPr>
        <w:t xml:space="preserve"> </w:t>
      </w:r>
      <w:r w:rsidDel="00000000" w:rsidR="00000000" w:rsidRPr="00000000">
        <w:rPr>
          <w:b w:val="1"/>
          <w:sz w:val="32"/>
          <w:szCs w:val="32"/>
          <w:rtl w:val="1"/>
        </w:rPr>
        <w:t xml:space="preserve">كخطه</w:t>
      </w:r>
      <w:r w:rsidDel="00000000" w:rsidR="00000000" w:rsidRPr="00000000">
        <w:rPr>
          <w:b w:val="1"/>
          <w:sz w:val="32"/>
          <w:szCs w:val="32"/>
          <w:rtl w:val="1"/>
        </w:rPr>
        <w:t xml:space="preserve"> </w:t>
      </w:r>
      <w:r w:rsidDel="00000000" w:rsidR="00000000" w:rsidRPr="00000000">
        <w:rPr>
          <w:b w:val="1"/>
          <w:sz w:val="32"/>
          <w:szCs w:val="32"/>
          <w:rtl w:val="1"/>
        </w:rPr>
        <w:t xml:space="preserve">اولى</w:t>
      </w:r>
      <w:r w:rsidDel="00000000" w:rsidR="00000000" w:rsidRPr="00000000">
        <w:rPr>
          <w:b w:val="1"/>
          <w:sz w:val="32"/>
          <w:szCs w:val="32"/>
          <w:rtl w:val="1"/>
        </w:rPr>
        <w:t xml:space="preserve"> </w:t>
      </w:r>
      <w:r w:rsidDel="00000000" w:rsidR="00000000" w:rsidRPr="00000000">
        <w:rPr>
          <w:b w:val="1"/>
          <w:sz w:val="32"/>
          <w:szCs w:val="32"/>
          <w:rtl w:val="1"/>
        </w:rPr>
        <w:t xml:space="preserve">وبعدها</w:t>
      </w:r>
      <w:r w:rsidDel="00000000" w:rsidR="00000000" w:rsidRPr="00000000">
        <w:rPr>
          <w:b w:val="1"/>
          <w:sz w:val="32"/>
          <w:szCs w:val="32"/>
          <w:rtl w:val="1"/>
        </w:rPr>
        <w:t xml:space="preserve"> </w:t>
      </w:r>
      <w:r w:rsidDel="00000000" w:rsidR="00000000" w:rsidRPr="00000000">
        <w:rPr>
          <w:b w:val="1"/>
          <w:sz w:val="32"/>
          <w:szCs w:val="32"/>
          <w:rtl w:val="1"/>
        </w:rPr>
        <w:t xml:space="preserve">منحه</w:t>
      </w:r>
      <w:r w:rsidDel="00000000" w:rsidR="00000000" w:rsidRPr="00000000">
        <w:rPr>
          <w:b w:val="1"/>
          <w:sz w:val="32"/>
          <w:szCs w:val="32"/>
          <w:rtl w:val="1"/>
        </w:rPr>
        <w:t xml:space="preserve"> </w:t>
      </w:r>
      <w:r w:rsidDel="00000000" w:rsidR="00000000" w:rsidRPr="00000000">
        <w:rPr>
          <w:b w:val="1"/>
          <w:sz w:val="32"/>
          <w:szCs w:val="32"/>
          <w:rtl w:val="1"/>
        </w:rPr>
        <w:t xml:space="preserve">ال</w:t>
      </w:r>
      <w:r w:rsidDel="00000000" w:rsidR="00000000" w:rsidRPr="00000000">
        <w:rPr>
          <w:b w:val="1"/>
          <w:sz w:val="32"/>
          <w:szCs w:val="32"/>
          <w:rtl w:val="0"/>
        </w:rPr>
        <w:t xml:space="preserve"> </w:t>
      </w:r>
      <w:r w:rsidDel="00000000" w:rsidR="00000000" w:rsidRPr="00000000">
        <w:rPr>
          <w:b w:val="1"/>
          <w:sz w:val="32"/>
          <w:szCs w:val="32"/>
          <w:rtl w:val="0"/>
        </w:rPr>
        <w:t xml:space="preserve">mcit</w:t>
      </w:r>
      <w:r w:rsidDel="00000000" w:rsidR="00000000" w:rsidRPr="00000000">
        <w:rPr>
          <w:b w:val="1"/>
          <w:sz w:val="32"/>
          <w:szCs w:val="32"/>
          <w:rtl w:val="0"/>
        </w:rPr>
        <w:t xml:space="preserve"> </w:t>
      </w:r>
      <w:r w:rsidDel="00000000" w:rsidR="00000000" w:rsidRPr="00000000">
        <w:rPr>
          <w:b w:val="1"/>
          <w:sz w:val="32"/>
          <w:szCs w:val="32"/>
          <w:rtl w:val="1"/>
        </w:rPr>
        <w:t xml:space="preserve">و</w:t>
      </w:r>
      <w:r w:rsidDel="00000000" w:rsidR="00000000" w:rsidRPr="00000000">
        <w:rPr>
          <w:b w:val="1"/>
          <w:sz w:val="32"/>
          <w:szCs w:val="32"/>
          <w:rtl w:val="1"/>
        </w:rPr>
        <w:t xml:space="preserve"> </w:t>
      </w:r>
      <w:r w:rsidDel="00000000" w:rsidR="00000000" w:rsidRPr="00000000">
        <w:rPr>
          <w:b w:val="1"/>
          <w:sz w:val="32"/>
          <w:szCs w:val="32"/>
          <w:rtl w:val="1"/>
        </w:rPr>
        <w:t xml:space="preserve">بعدين</w:t>
      </w:r>
      <w:r w:rsidDel="00000000" w:rsidR="00000000" w:rsidRPr="00000000">
        <w:rPr>
          <w:b w:val="1"/>
          <w:sz w:val="32"/>
          <w:szCs w:val="32"/>
          <w:rtl w:val="1"/>
        </w:rPr>
        <w:t xml:space="preserve"> </w:t>
      </w:r>
      <w:r w:rsidDel="00000000" w:rsidR="00000000" w:rsidRPr="00000000">
        <w:rPr>
          <w:b w:val="1"/>
          <w:sz w:val="32"/>
          <w:szCs w:val="32"/>
          <w:rtl w:val="1"/>
        </w:rPr>
        <w:t xml:space="preserve">اشتغل</w:t>
      </w:r>
      <w:r w:rsidDel="00000000" w:rsidR="00000000" w:rsidRPr="00000000">
        <w:rPr>
          <w:b w:val="1"/>
          <w:sz w:val="32"/>
          <w:szCs w:val="32"/>
          <w:rtl w:val="1"/>
        </w:rPr>
        <w:t xml:space="preserve"> </w:t>
      </w:r>
      <w:r w:rsidDel="00000000" w:rsidR="00000000" w:rsidRPr="00000000">
        <w:rPr>
          <w:b w:val="1"/>
          <w:sz w:val="32"/>
          <w:szCs w:val="32"/>
          <w:rtl w:val="1"/>
        </w:rPr>
        <w:t xml:space="preserve">اى</w:t>
      </w:r>
      <w:r w:rsidDel="00000000" w:rsidR="00000000" w:rsidRPr="00000000">
        <w:rPr>
          <w:b w:val="1"/>
          <w:sz w:val="32"/>
          <w:szCs w:val="32"/>
          <w:rtl w:val="1"/>
        </w:rPr>
        <w:t xml:space="preserve"> </w:t>
      </w:r>
      <w:r w:rsidDel="00000000" w:rsidR="00000000" w:rsidRPr="00000000">
        <w:rPr>
          <w:b w:val="1"/>
          <w:sz w:val="32"/>
          <w:szCs w:val="32"/>
          <w:rtl w:val="1"/>
        </w:rPr>
        <w:t xml:space="preserve">حاجه</w:t>
      </w:r>
      <w:r w:rsidDel="00000000" w:rsidR="00000000" w:rsidRPr="00000000">
        <w:rPr>
          <w:b w:val="1"/>
          <w:sz w:val="32"/>
          <w:szCs w:val="32"/>
          <w:rtl w:val="1"/>
        </w:rPr>
        <w:t xml:space="preserve"> </w:t>
      </w:r>
      <w:r w:rsidDel="00000000" w:rsidR="00000000" w:rsidRPr="00000000">
        <w:rPr>
          <w:b w:val="1"/>
          <w:sz w:val="32"/>
          <w:szCs w:val="32"/>
          <w:rtl w:val="1"/>
        </w:rPr>
        <w:t xml:space="preserve">واعتمد</w:t>
      </w:r>
      <w:r w:rsidDel="00000000" w:rsidR="00000000" w:rsidRPr="00000000">
        <w:rPr>
          <w:b w:val="1"/>
          <w:sz w:val="32"/>
          <w:szCs w:val="32"/>
          <w:rtl w:val="1"/>
        </w:rPr>
        <w:t xml:space="preserve"> </w:t>
      </w:r>
      <w:r w:rsidDel="00000000" w:rsidR="00000000" w:rsidRPr="00000000">
        <w:rPr>
          <w:b w:val="1"/>
          <w:sz w:val="32"/>
          <w:szCs w:val="32"/>
          <w:rtl w:val="1"/>
        </w:rPr>
        <w:t xml:space="preserve">على</w:t>
      </w:r>
      <w:r w:rsidDel="00000000" w:rsidR="00000000" w:rsidRPr="00000000">
        <w:rPr>
          <w:b w:val="1"/>
          <w:sz w:val="32"/>
          <w:szCs w:val="32"/>
          <w:rtl w:val="1"/>
        </w:rPr>
        <w:t xml:space="preserve"> </w:t>
      </w:r>
      <w:r w:rsidDel="00000000" w:rsidR="00000000" w:rsidRPr="00000000">
        <w:rPr>
          <w:b w:val="1"/>
          <w:sz w:val="32"/>
          <w:szCs w:val="32"/>
          <w:rtl w:val="1"/>
        </w:rPr>
        <w:t xml:space="preserve">التعليم</w:t>
      </w:r>
      <w:r w:rsidDel="00000000" w:rsidR="00000000" w:rsidRPr="00000000">
        <w:rPr>
          <w:b w:val="1"/>
          <w:sz w:val="32"/>
          <w:szCs w:val="32"/>
          <w:rtl w:val="1"/>
        </w:rPr>
        <w:t xml:space="preserve"> </w:t>
      </w:r>
      <w:r w:rsidDel="00000000" w:rsidR="00000000" w:rsidRPr="00000000">
        <w:rPr>
          <w:b w:val="1"/>
          <w:sz w:val="32"/>
          <w:szCs w:val="32"/>
          <w:rtl w:val="1"/>
        </w:rPr>
        <w:t xml:space="preserve">الذاتى</w:t>
      </w:r>
      <w:r w:rsidDel="00000000" w:rsidR="00000000" w:rsidRPr="00000000">
        <w:rPr>
          <w:b w:val="1"/>
          <w:sz w:val="32"/>
          <w:szCs w:val="32"/>
          <w:rtl w:val="1"/>
        </w:rPr>
        <w:t xml:space="preserve"> </w:t>
      </w:r>
      <w:r w:rsidDel="00000000" w:rsidR="00000000" w:rsidRPr="00000000">
        <w:rPr>
          <w:b w:val="1"/>
          <w:sz w:val="32"/>
          <w:szCs w:val="32"/>
          <w:rtl w:val="1"/>
        </w:rPr>
        <w:t xml:space="preserve">واحاول</w:t>
      </w:r>
      <w:r w:rsidDel="00000000" w:rsidR="00000000" w:rsidRPr="00000000">
        <w:rPr>
          <w:b w:val="1"/>
          <w:sz w:val="32"/>
          <w:szCs w:val="32"/>
          <w:rtl w:val="1"/>
        </w:rPr>
        <w:t xml:space="preserve"> </w:t>
      </w:r>
      <w:r w:rsidDel="00000000" w:rsidR="00000000" w:rsidRPr="00000000">
        <w:rPr>
          <w:b w:val="1"/>
          <w:sz w:val="32"/>
          <w:szCs w:val="32"/>
          <w:rtl w:val="1"/>
        </w:rPr>
        <w:t xml:space="preserve">امتحن</w:t>
      </w:r>
      <w:r w:rsidDel="00000000" w:rsidR="00000000" w:rsidRPr="00000000">
        <w:rPr>
          <w:b w:val="1"/>
          <w:sz w:val="32"/>
          <w:szCs w:val="32"/>
          <w:rtl w:val="1"/>
        </w:rPr>
        <w:t xml:space="preserve"> </w:t>
      </w:r>
      <w:r w:rsidDel="00000000" w:rsidR="00000000" w:rsidRPr="00000000">
        <w:rPr>
          <w:b w:val="1"/>
          <w:sz w:val="32"/>
          <w:szCs w:val="32"/>
          <w:rtl w:val="1"/>
        </w:rPr>
        <w:t xml:space="preserve">شهاده</w:t>
      </w:r>
      <w:r w:rsidDel="00000000" w:rsidR="00000000" w:rsidRPr="00000000">
        <w:rPr>
          <w:b w:val="1"/>
          <w:sz w:val="32"/>
          <w:szCs w:val="32"/>
          <w:rtl w:val="1"/>
        </w:rPr>
        <w:t xml:space="preserve"> </w:t>
      </w:r>
      <w:r w:rsidDel="00000000" w:rsidR="00000000" w:rsidRPr="00000000">
        <w:rPr>
          <w:b w:val="1"/>
          <w:sz w:val="32"/>
          <w:szCs w:val="32"/>
          <w:rtl w:val="1"/>
        </w:rPr>
        <w:t xml:space="preserve">اللى</w:t>
      </w:r>
      <w:r w:rsidDel="00000000" w:rsidR="00000000" w:rsidRPr="00000000">
        <w:rPr>
          <w:b w:val="1"/>
          <w:sz w:val="32"/>
          <w:szCs w:val="32"/>
          <w:rtl w:val="1"/>
        </w:rPr>
        <w:t xml:space="preserve"> </w:t>
      </w:r>
      <w:r w:rsidDel="00000000" w:rsidR="00000000" w:rsidRPr="00000000">
        <w:rPr>
          <w:b w:val="1"/>
          <w:sz w:val="32"/>
          <w:szCs w:val="32"/>
          <w:rtl w:val="1"/>
        </w:rPr>
        <w:t xml:space="preserve">هحتاجها</w:t>
      </w:r>
      <w:r w:rsidDel="00000000" w:rsidR="00000000" w:rsidRPr="00000000">
        <w:rPr>
          <w:b w:val="1"/>
          <w:sz w:val="32"/>
          <w:szCs w:val="32"/>
          <w:rtl w:val="1"/>
        </w:rPr>
        <w:t xml:space="preserve"> </w:t>
      </w:r>
      <w:r w:rsidDel="00000000" w:rsidR="00000000" w:rsidRPr="00000000">
        <w:rPr>
          <w:b w:val="1"/>
          <w:sz w:val="32"/>
          <w:szCs w:val="32"/>
          <w:rtl w:val="1"/>
        </w:rPr>
        <w:t xml:space="preserve">و</w:t>
      </w:r>
      <w:r w:rsidDel="00000000" w:rsidR="00000000" w:rsidRPr="00000000">
        <w:rPr>
          <w:b w:val="1"/>
          <w:sz w:val="32"/>
          <w:szCs w:val="32"/>
          <w:rtl w:val="1"/>
        </w:rPr>
        <w:t xml:space="preserve"> </w:t>
      </w:r>
      <w:r w:rsidDel="00000000" w:rsidR="00000000" w:rsidRPr="00000000">
        <w:rPr>
          <w:b w:val="1"/>
          <w:sz w:val="32"/>
          <w:szCs w:val="32"/>
          <w:rtl w:val="1"/>
        </w:rPr>
        <w:t xml:space="preserve">اقدم</w:t>
      </w:r>
      <w:r w:rsidDel="00000000" w:rsidR="00000000" w:rsidRPr="00000000">
        <w:rPr>
          <w:b w:val="1"/>
          <w:sz w:val="32"/>
          <w:szCs w:val="32"/>
          <w:rtl w:val="1"/>
        </w:rPr>
        <w:t xml:space="preserve"> </w:t>
      </w:r>
      <w:r w:rsidDel="00000000" w:rsidR="00000000" w:rsidRPr="00000000">
        <w:rPr>
          <w:b w:val="1"/>
          <w:sz w:val="32"/>
          <w:szCs w:val="32"/>
          <w:rtl w:val="1"/>
        </w:rPr>
        <w:t xml:space="preserve">فى</w:t>
      </w:r>
      <w:r w:rsidDel="00000000" w:rsidR="00000000" w:rsidRPr="00000000">
        <w:rPr>
          <w:b w:val="1"/>
          <w:sz w:val="32"/>
          <w:szCs w:val="32"/>
          <w:rtl w:val="1"/>
        </w:rPr>
        <w:t xml:space="preserve"> </w:t>
      </w:r>
      <w:r w:rsidDel="00000000" w:rsidR="00000000" w:rsidRPr="00000000">
        <w:rPr>
          <w:b w:val="1"/>
          <w:sz w:val="32"/>
          <w:szCs w:val="32"/>
          <w:rtl w:val="1"/>
        </w:rPr>
        <w:t xml:space="preserve">شغل</w:t>
      </w:r>
      <w:r w:rsidDel="00000000" w:rsidR="00000000" w:rsidRPr="00000000">
        <w:rPr>
          <w:b w:val="1"/>
          <w:sz w:val="32"/>
          <w:szCs w:val="32"/>
          <w:rtl w:val="1"/>
        </w:rPr>
        <w:t xml:space="preserve"> </w:t>
      </w:r>
      <w:r w:rsidDel="00000000" w:rsidR="00000000" w:rsidRPr="00000000">
        <w:rPr>
          <w:b w:val="1"/>
          <w:sz w:val="32"/>
          <w:szCs w:val="32"/>
          <w:rtl w:val="1"/>
        </w:rPr>
        <w:t xml:space="preserve">على</w:t>
      </w:r>
      <w:r w:rsidDel="00000000" w:rsidR="00000000" w:rsidRPr="00000000">
        <w:rPr>
          <w:b w:val="1"/>
          <w:sz w:val="32"/>
          <w:szCs w:val="32"/>
          <w:rtl w:val="1"/>
        </w:rPr>
        <w:t xml:space="preserve"> </w:t>
      </w:r>
      <w:r w:rsidDel="00000000" w:rsidR="00000000" w:rsidRPr="00000000">
        <w:rPr>
          <w:b w:val="1"/>
          <w:sz w:val="32"/>
          <w:szCs w:val="32"/>
          <w:rtl w:val="1"/>
        </w:rPr>
        <w:t xml:space="preserve">تكنولوجيا</w:t>
      </w:r>
      <w:r w:rsidDel="00000000" w:rsidR="00000000" w:rsidRPr="00000000">
        <w:rPr>
          <w:b w:val="1"/>
          <w:sz w:val="32"/>
          <w:szCs w:val="32"/>
          <w:rtl w:val="1"/>
        </w:rPr>
        <w:t xml:space="preserve"> </w:t>
      </w:r>
      <w:r w:rsidDel="00000000" w:rsidR="00000000" w:rsidRPr="00000000">
        <w:rPr>
          <w:b w:val="1"/>
          <w:sz w:val="32"/>
          <w:szCs w:val="32"/>
          <w:rtl w:val="1"/>
        </w:rPr>
        <w:t xml:space="preserve">معلومات</w:t>
      </w:r>
      <w:r w:rsidDel="00000000" w:rsidR="00000000" w:rsidRPr="00000000">
        <w:rPr>
          <w:b w:val="1"/>
          <w:sz w:val="32"/>
          <w:szCs w:val="32"/>
          <w:rtl w:val="1"/>
        </w:rPr>
        <w:t xml:space="preserve"> </w:t>
      </w:r>
      <w:r w:rsidDel="00000000" w:rsidR="00000000" w:rsidRPr="00000000">
        <w:rPr>
          <w:b w:val="1"/>
          <w:sz w:val="32"/>
          <w:szCs w:val="32"/>
          <w:rtl w:val="1"/>
        </w:rPr>
        <w:t xml:space="preserve">تانى</w:t>
      </w:r>
      <w:r w:rsidDel="00000000" w:rsidR="00000000" w:rsidRPr="00000000">
        <w:rPr>
          <w:b w:val="1"/>
          <w:sz w:val="32"/>
          <w:szCs w:val="32"/>
          <w:rtl w:val="1"/>
        </w:rPr>
        <w:t xml:space="preserve"> </w:t>
      </w:r>
      <w:r w:rsidDel="00000000" w:rsidR="00000000" w:rsidRPr="00000000">
        <w:rPr>
          <w:b w:val="1"/>
          <w:sz w:val="32"/>
          <w:szCs w:val="32"/>
          <w:rtl w:val="1"/>
        </w:rPr>
        <w:t xml:space="preserve">فى</w:t>
      </w:r>
      <w:r w:rsidDel="00000000" w:rsidR="00000000" w:rsidRPr="00000000">
        <w:rPr>
          <w:b w:val="1"/>
          <w:sz w:val="32"/>
          <w:szCs w:val="32"/>
          <w:rtl w:val="1"/>
        </w:rPr>
        <w:t xml:space="preserve"> </w:t>
      </w:r>
      <w:r w:rsidDel="00000000" w:rsidR="00000000" w:rsidRPr="00000000">
        <w:rPr>
          <w:b w:val="1"/>
          <w:sz w:val="32"/>
          <w:szCs w:val="32"/>
          <w:rtl w:val="1"/>
        </w:rPr>
        <w:t xml:space="preserve">اثناء</w:t>
      </w:r>
      <w:r w:rsidDel="00000000" w:rsidR="00000000" w:rsidRPr="00000000">
        <w:rPr>
          <w:b w:val="1"/>
          <w:sz w:val="32"/>
          <w:szCs w:val="32"/>
          <w:rtl w:val="1"/>
        </w:rPr>
        <w:t xml:space="preserve"> </w:t>
      </w:r>
      <w:r w:rsidDel="00000000" w:rsidR="00000000" w:rsidRPr="00000000">
        <w:rPr>
          <w:b w:val="1"/>
          <w:sz w:val="32"/>
          <w:szCs w:val="32"/>
          <w:rtl w:val="1"/>
        </w:rPr>
        <w:t xml:space="preserve">مانا</w:t>
      </w:r>
      <w:r w:rsidDel="00000000" w:rsidR="00000000" w:rsidRPr="00000000">
        <w:rPr>
          <w:b w:val="1"/>
          <w:sz w:val="32"/>
          <w:szCs w:val="32"/>
          <w:rtl w:val="1"/>
        </w:rPr>
        <w:t xml:space="preserve"> </w:t>
      </w:r>
      <w:r w:rsidDel="00000000" w:rsidR="00000000" w:rsidRPr="00000000">
        <w:rPr>
          <w:b w:val="1"/>
          <w:sz w:val="32"/>
          <w:szCs w:val="32"/>
          <w:rtl w:val="1"/>
        </w:rPr>
        <w:t xml:space="preserve">شغال</w:t>
      </w:r>
      <w:r w:rsidDel="00000000" w:rsidR="00000000" w:rsidRPr="00000000">
        <w:rPr>
          <w:b w:val="1"/>
          <w:sz w:val="32"/>
          <w:szCs w:val="32"/>
          <w:rtl w:val="1"/>
        </w:rPr>
        <w:t xml:space="preserve"> </w:t>
      </w:r>
      <w:r w:rsidDel="00000000" w:rsidR="00000000" w:rsidRPr="00000000">
        <w:rPr>
          <w:b w:val="1"/>
          <w:sz w:val="32"/>
          <w:szCs w:val="32"/>
          <w:rtl w:val="1"/>
        </w:rPr>
        <w:t xml:space="preserve">فى</w:t>
      </w:r>
      <w:r w:rsidDel="00000000" w:rsidR="00000000" w:rsidRPr="00000000">
        <w:rPr>
          <w:b w:val="1"/>
          <w:sz w:val="32"/>
          <w:szCs w:val="32"/>
          <w:rtl w:val="1"/>
        </w:rPr>
        <w:t xml:space="preserve"> </w:t>
      </w:r>
      <w:r w:rsidDel="00000000" w:rsidR="00000000" w:rsidRPr="00000000">
        <w:rPr>
          <w:b w:val="1"/>
          <w:sz w:val="32"/>
          <w:szCs w:val="32"/>
          <w:rtl w:val="1"/>
        </w:rPr>
        <w:t xml:space="preserve">المكان</w:t>
      </w:r>
      <w:r w:rsidDel="00000000" w:rsidR="00000000" w:rsidRPr="00000000">
        <w:rPr>
          <w:b w:val="1"/>
          <w:sz w:val="32"/>
          <w:szCs w:val="32"/>
          <w:rtl w:val="1"/>
        </w:rPr>
        <w:t xml:space="preserve"> </w:t>
      </w:r>
      <w:r w:rsidDel="00000000" w:rsidR="00000000" w:rsidRPr="00000000">
        <w:rPr>
          <w:b w:val="1"/>
          <w:sz w:val="32"/>
          <w:szCs w:val="32"/>
          <w:rtl w:val="1"/>
        </w:rPr>
        <w:t xml:space="preserve">اللى</w:t>
      </w:r>
      <w:r w:rsidDel="00000000" w:rsidR="00000000" w:rsidRPr="00000000">
        <w:rPr>
          <w:b w:val="1"/>
          <w:sz w:val="32"/>
          <w:szCs w:val="32"/>
          <w:rtl w:val="1"/>
        </w:rPr>
        <w:t xml:space="preserve"> </w:t>
      </w:r>
      <w:r w:rsidDel="00000000" w:rsidR="00000000" w:rsidRPr="00000000">
        <w:rPr>
          <w:b w:val="1"/>
          <w:sz w:val="32"/>
          <w:szCs w:val="32"/>
          <w:rtl w:val="1"/>
        </w:rPr>
        <w:t xml:space="preserve">مش</w:t>
      </w:r>
      <w:r w:rsidDel="00000000" w:rsidR="00000000" w:rsidRPr="00000000">
        <w:rPr>
          <w:b w:val="1"/>
          <w:sz w:val="32"/>
          <w:szCs w:val="32"/>
          <w:rtl w:val="1"/>
        </w:rPr>
        <w:t xml:space="preserve"> </w:t>
      </w:r>
      <w:r w:rsidDel="00000000" w:rsidR="00000000" w:rsidRPr="00000000">
        <w:rPr>
          <w:b w:val="1"/>
          <w:sz w:val="32"/>
          <w:szCs w:val="32"/>
          <w:rtl w:val="1"/>
        </w:rPr>
        <w:t xml:space="preserve">حابه</w:t>
      </w:r>
    </w:p>
    <w:p w:rsidR="00000000" w:rsidDel="00000000" w:rsidP="00000000" w:rsidRDefault="00000000" w:rsidRPr="00000000" w14:paraId="000000F3">
      <w:pPr>
        <w:pageBreakBefore w:val="0"/>
        <w:rPr>
          <w:b w:val="1"/>
          <w:sz w:val="32"/>
          <w:szCs w:val="32"/>
        </w:rPr>
      </w:pPr>
      <w:r w:rsidDel="00000000" w:rsidR="00000000" w:rsidRPr="00000000">
        <w:rPr>
          <w:rtl w:val="0"/>
        </w:rPr>
      </w:r>
    </w:p>
    <w:p w:rsidR="00000000" w:rsidDel="00000000" w:rsidP="00000000" w:rsidRDefault="00000000" w:rsidRPr="00000000" w14:paraId="000000F4">
      <w:pPr>
        <w:pageBreakBefore w:val="0"/>
        <w:ind w:left="360"/>
        <w:rPr>
          <w:b w:val="1"/>
          <w:sz w:val="32"/>
          <w:szCs w:val="32"/>
        </w:rPr>
      </w:pPr>
      <w:r w:rsidDel="00000000" w:rsidR="00000000" w:rsidRPr="00000000">
        <w:rPr>
          <w:b w:val="1"/>
          <w:sz w:val="32"/>
          <w:szCs w:val="32"/>
          <w:rtl w:val="1"/>
        </w:rPr>
        <w:t xml:space="preserve">بتعمل</w:t>
      </w:r>
      <w:r w:rsidDel="00000000" w:rsidR="00000000" w:rsidRPr="00000000">
        <w:rPr>
          <w:b w:val="1"/>
          <w:sz w:val="32"/>
          <w:szCs w:val="32"/>
          <w:rtl w:val="1"/>
        </w:rPr>
        <w:t xml:space="preserve"> </w:t>
      </w:r>
      <w:r w:rsidDel="00000000" w:rsidR="00000000" w:rsidRPr="00000000">
        <w:rPr>
          <w:b w:val="1"/>
          <w:sz w:val="32"/>
          <w:szCs w:val="32"/>
          <w:rtl w:val="1"/>
        </w:rPr>
        <w:t xml:space="preserve">ايه</w:t>
      </w:r>
      <w:r w:rsidDel="00000000" w:rsidR="00000000" w:rsidRPr="00000000">
        <w:rPr>
          <w:b w:val="1"/>
          <w:sz w:val="32"/>
          <w:szCs w:val="32"/>
          <w:rtl w:val="1"/>
        </w:rPr>
        <w:t xml:space="preserve"> </w:t>
      </w:r>
      <w:r w:rsidDel="00000000" w:rsidR="00000000" w:rsidRPr="00000000">
        <w:rPr>
          <w:b w:val="1"/>
          <w:sz w:val="32"/>
          <w:szCs w:val="32"/>
          <w:rtl w:val="1"/>
        </w:rPr>
        <w:t xml:space="preserve">في</w:t>
      </w:r>
      <w:r w:rsidDel="00000000" w:rsidR="00000000" w:rsidRPr="00000000">
        <w:rPr>
          <w:b w:val="1"/>
          <w:sz w:val="32"/>
          <w:szCs w:val="32"/>
          <w:rtl w:val="1"/>
        </w:rPr>
        <w:t xml:space="preserve"> </w:t>
      </w:r>
      <w:r w:rsidDel="00000000" w:rsidR="00000000" w:rsidRPr="00000000">
        <w:rPr>
          <w:b w:val="1"/>
          <w:sz w:val="32"/>
          <w:szCs w:val="32"/>
          <w:rtl w:val="1"/>
        </w:rPr>
        <w:t xml:space="preserve">يومك</w:t>
      </w:r>
      <w:r w:rsidDel="00000000" w:rsidR="00000000" w:rsidRPr="00000000">
        <w:rPr>
          <w:b w:val="1"/>
          <w:sz w:val="32"/>
          <w:szCs w:val="32"/>
          <w:rtl w:val="1"/>
        </w:rPr>
        <w:t xml:space="preserve"> </w:t>
      </w:r>
      <w:r w:rsidDel="00000000" w:rsidR="00000000" w:rsidRPr="00000000">
        <w:rPr>
          <w:b w:val="1"/>
          <w:sz w:val="32"/>
          <w:szCs w:val="32"/>
          <w:rtl w:val="1"/>
        </w:rPr>
        <w:t xml:space="preserve">العادي</w:t>
      </w:r>
      <w:r w:rsidDel="00000000" w:rsidR="00000000" w:rsidRPr="00000000">
        <w:rPr>
          <w:b w:val="1"/>
          <w:sz w:val="32"/>
          <w:szCs w:val="32"/>
          <w:rtl w:val="0"/>
        </w:rPr>
        <w:t xml:space="preserve"> ؟ </w:t>
      </w:r>
    </w:p>
    <w:p w:rsidR="00000000" w:rsidDel="00000000" w:rsidP="00000000" w:rsidRDefault="00000000" w:rsidRPr="00000000" w14:paraId="000000F5">
      <w:pPr>
        <w:pageBreakBefore w:val="0"/>
        <w:ind w:left="360"/>
        <w:rPr>
          <w:b w:val="1"/>
          <w:sz w:val="32"/>
          <w:szCs w:val="32"/>
        </w:rPr>
      </w:pPr>
      <w:r w:rsidDel="00000000" w:rsidR="00000000" w:rsidRPr="00000000">
        <w:rPr>
          <w:b w:val="1"/>
          <w:sz w:val="32"/>
          <w:szCs w:val="32"/>
          <w:rtl w:val="1"/>
        </w:rPr>
        <w:t xml:space="preserve">بصحى</w:t>
      </w:r>
      <w:r w:rsidDel="00000000" w:rsidR="00000000" w:rsidRPr="00000000">
        <w:rPr>
          <w:b w:val="1"/>
          <w:sz w:val="32"/>
          <w:szCs w:val="32"/>
          <w:rtl w:val="1"/>
        </w:rPr>
        <w:t xml:space="preserve"> </w:t>
      </w:r>
      <w:r w:rsidDel="00000000" w:rsidR="00000000" w:rsidRPr="00000000">
        <w:rPr>
          <w:b w:val="1"/>
          <w:sz w:val="32"/>
          <w:szCs w:val="32"/>
          <w:rtl w:val="1"/>
        </w:rPr>
        <w:t xml:space="preserve">بدرى</w:t>
      </w:r>
      <w:r w:rsidDel="00000000" w:rsidR="00000000" w:rsidRPr="00000000">
        <w:rPr>
          <w:b w:val="1"/>
          <w:sz w:val="32"/>
          <w:szCs w:val="32"/>
          <w:rtl w:val="1"/>
        </w:rPr>
        <w:t xml:space="preserve"> </w:t>
      </w:r>
      <w:r w:rsidDel="00000000" w:rsidR="00000000" w:rsidRPr="00000000">
        <w:rPr>
          <w:b w:val="1"/>
          <w:sz w:val="32"/>
          <w:szCs w:val="32"/>
          <w:rtl w:val="1"/>
        </w:rPr>
        <w:t xml:space="preserve">فى</w:t>
      </w:r>
      <w:r w:rsidDel="00000000" w:rsidR="00000000" w:rsidRPr="00000000">
        <w:rPr>
          <w:b w:val="1"/>
          <w:sz w:val="32"/>
          <w:szCs w:val="32"/>
          <w:rtl w:val="1"/>
        </w:rPr>
        <w:t xml:space="preserve"> </w:t>
      </w:r>
      <w:r w:rsidDel="00000000" w:rsidR="00000000" w:rsidRPr="00000000">
        <w:rPr>
          <w:b w:val="1"/>
          <w:sz w:val="32"/>
          <w:szCs w:val="32"/>
          <w:rtl w:val="1"/>
        </w:rPr>
        <w:t xml:space="preserve">معظم</w:t>
      </w:r>
      <w:r w:rsidDel="00000000" w:rsidR="00000000" w:rsidRPr="00000000">
        <w:rPr>
          <w:b w:val="1"/>
          <w:sz w:val="32"/>
          <w:szCs w:val="32"/>
          <w:rtl w:val="1"/>
        </w:rPr>
        <w:t xml:space="preserve"> </w:t>
      </w:r>
      <w:r w:rsidDel="00000000" w:rsidR="00000000" w:rsidRPr="00000000">
        <w:rPr>
          <w:b w:val="1"/>
          <w:sz w:val="32"/>
          <w:szCs w:val="32"/>
          <w:rtl w:val="1"/>
        </w:rPr>
        <w:t xml:space="preserve">الاوقات</w:t>
      </w:r>
      <w:r w:rsidDel="00000000" w:rsidR="00000000" w:rsidRPr="00000000">
        <w:rPr>
          <w:b w:val="1"/>
          <w:sz w:val="32"/>
          <w:szCs w:val="32"/>
          <w:rtl w:val="1"/>
        </w:rPr>
        <w:t xml:space="preserve"> </w:t>
      </w:r>
      <w:r w:rsidDel="00000000" w:rsidR="00000000" w:rsidRPr="00000000">
        <w:rPr>
          <w:b w:val="1"/>
          <w:sz w:val="32"/>
          <w:szCs w:val="32"/>
          <w:rtl w:val="1"/>
        </w:rPr>
        <w:t xml:space="preserve">و</w:t>
      </w:r>
      <w:r w:rsidDel="00000000" w:rsidR="00000000" w:rsidRPr="00000000">
        <w:rPr>
          <w:b w:val="1"/>
          <w:sz w:val="32"/>
          <w:szCs w:val="32"/>
          <w:rtl w:val="1"/>
        </w:rPr>
        <w:t xml:space="preserve"> </w:t>
      </w:r>
      <w:r w:rsidDel="00000000" w:rsidR="00000000" w:rsidRPr="00000000">
        <w:rPr>
          <w:b w:val="1"/>
          <w:sz w:val="32"/>
          <w:szCs w:val="32"/>
          <w:rtl w:val="1"/>
        </w:rPr>
        <w:t xml:space="preserve">بتابع</w:t>
      </w:r>
      <w:r w:rsidDel="00000000" w:rsidR="00000000" w:rsidRPr="00000000">
        <w:rPr>
          <w:b w:val="1"/>
          <w:sz w:val="32"/>
          <w:szCs w:val="32"/>
          <w:rtl w:val="1"/>
        </w:rPr>
        <w:t xml:space="preserve"> </w:t>
      </w:r>
      <w:r w:rsidDel="00000000" w:rsidR="00000000" w:rsidRPr="00000000">
        <w:rPr>
          <w:b w:val="1"/>
          <w:sz w:val="32"/>
          <w:szCs w:val="32"/>
          <w:rtl w:val="1"/>
        </w:rPr>
        <w:t xml:space="preserve">الاخبار</w:t>
      </w:r>
      <w:r w:rsidDel="00000000" w:rsidR="00000000" w:rsidRPr="00000000">
        <w:rPr>
          <w:b w:val="1"/>
          <w:sz w:val="32"/>
          <w:szCs w:val="32"/>
          <w:rtl w:val="1"/>
        </w:rPr>
        <w:t xml:space="preserve"> </w:t>
      </w:r>
      <w:r w:rsidDel="00000000" w:rsidR="00000000" w:rsidRPr="00000000">
        <w:rPr>
          <w:b w:val="1"/>
          <w:sz w:val="32"/>
          <w:szCs w:val="32"/>
          <w:rtl w:val="1"/>
        </w:rPr>
        <w:t xml:space="preserve">السياسيه</w:t>
      </w:r>
      <w:r w:rsidDel="00000000" w:rsidR="00000000" w:rsidRPr="00000000">
        <w:rPr>
          <w:b w:val="1"/>
          <w:sz w:val="32"/>
          <w:szCs w:val="32"/>
          <w:rtl w:val="1"/>
        </w:rPr>
        <w:t xml:space="preserve"> </w:t>
      </w:r>
      <w:r w:rsidDel="00000000" w:rsidR="00000000" w:rsidRPr="00000000">
        <w:rPr>
          <w:b w:val="1"/>
          <w:sz w:val="32"/>
          <w:szCs w:val="32"/>
          <w:rtl w:val="1"/>
        </w:rPr>
        <w:t xml:space="preserve">بحكم</w:t>
      </w:r>
      <w:r w:rsidDel="00000000" w:rsidR="00000000" w:rsidRPr="00000000">
        <w:rPr>
          <w:b w:val="1"/>
          <w:sz w:val="32"/>
          <w:szCs w:val="32"/>
          <w:rtl w:val="1"/>
        </w:rPr>
        <w:t xml:space="preserve"> </w:t>
      </w:r>
      <w:r w:rsidDel="00000000" w:rsidR="00000000" w:rsidRPr="00000000">
        <w:rPr>
          <w:b w:val="1"/>
          <w:sz w:val="32"/>
          <w:szCs w:val="32"/>
          <w:rtl w:val="1"/>
        </w:rPr>
        <w:t xml:space="preserve">الفتره</w:t>
      </w:r>
      <w:r w:rsidDel="00000000" w:rsidR="00000000" w:rsidRPr="00000000">
        <w:rPr>
          <w:b w:val="1"/>
          <w:sz w:val="32"/>
          <w:szCs w:val="32"/>
          <w:rtl w:val="1"/>
        </w:rPr>
        <w:t xml:space="preserve"> </w:t>
      </w:r>
      <w:r w:rsidDel="00000000" w:rsidR="00000000" w:rsidRPr="00000000">
        <w:rPr>
          <w:b w:val="1"/>
          <w:sz w:val="32"/>
          <w:szCs w:val="32"/>
          <w:rtl w:val="1"/>
        </w:rPr>
        <w:t xml:space="preserve">اللى</w:t>
      </w:r>
      <w:r w:rsidDel="00000000" w:rsidR="00000000" w:rsidRPr="00000000">
        <w:rPr>
          <w:b w:val="1"/>
          <w:sz w:val="32"/>
          <w:szCs w:val="32"/>
          <w:rtl w:val="1"/>
        </w:rPr>
        <w:t xml:space="preserve"> </w:t>
      </w:r>
      <w:r w:rsidDel="00000000" w:rsidR="00000000" w:rsidRPr="00000000">
        <w:rPr>
          <w:b w:val="1"/>
          <w:sz w:val="32"/>
          <w:szCs w:val="32"/>
          <w:rtl w:val="1"/>
        </w:rPr>
        <w:t xml:space="preserve">احنا</w:t>
      </w:r>
      <w:r w:rsidDel="00000000" w:rsidR="00000000" w:rsidRPr="00000000">
        <w:rPr>
          <w:b w:val="1"/>
          <w:sz w:val="32"/>
          <w:szCs w:val="32"/>
          <w:rtl w:val="1"/>
        </w:rPr>
        <w:t xml:space="preserve"> </w:t>
      </w:r>
      <w:r w:rsidDel="00000000" w:rsidR="00000000" w:rsidRPr="00000000">
        <w:rPr>
          <w:b w:val="1"/>
          <w:sz w:val="32"/>
          <w:szCs w:val="32"/>
          <w:rtl w:val="1"/>
        </w:rPr>
        <w:t xml:space="preserve">عايشين</w:t>
      </w:r>
      <w:r w:rsidDel="00000000" w:rsidR="00000000" w:rsidRPr="00000000">
        <w:rPr>
          <w:b w:val="1"/>
          <w:sz w:val="32"/>
          <w:szCs w:val="32"/>
          <w:rtl w:val="1"/>
        </w:rPr>
        <w:t xml:space="preserve"> </w:t>
      </w:r>
      <w:r w:rsidDel="00000000" w:rsidR="00000000" w:rsidRPr="00000000">
        <w:rPr>
          <w:b w:val="1"/>
          <w:sz w:val="32"/>
          <w:szCs w:val="32"/>
          <w:rtl w:val="1"/>
        </w:rPr>
        <w:t xml:space="preserve">فيها</w:t>
      </w:r>
      <w:r w:rsidDel="00000000" w:rsidR="00000000" w:rsidRPr="00000000">
        <w:rPr>
          <w:b w:val="1"/>
          <w:sz w:val="32"/>
          <w:szCs w:val="32"/>
          <w:rtl w:val="1"/>
        </w:rPr>
        <w:t xml:space="preserve"> </w:t>
      </w:r>
      <w:r w:rsidDel="00000000" w:rsidR="00000000" w:rsidRPr="00000000">
        <w:rPr>
          <w:b w:val="1"/>
          <w:sz w:val="32"/>
          <w:szCs w:val="32"/>
          <w:rtl w:val="1"/>
        </w:rPr>
        <w:t xml:space="preserve">وبعدين</w:t>
      </w:r>
      <w:r w:rsidDel="00000000" w:rsidR="00000000" w:rsidRPr="00000000">
        <w:rPr>
          <w:b w:val="1"/>
          <w:sz w:val="32"/>
          <w:szCs w:val="32"/>
          <w:rtl w:val="1"/>
        </w:rPr>
        <w:t xml:space="preserve"> </w:t>
      </w:r>
      <w:r w:rsidDel="00000000" w:rsidR="00000000" w:rsidRPr="00000000">
        <w:rPr>
          <w:b w:val="1"/>
          <w:sz w:val="32"/>
          <w:szCs w:val="32"/>
          <w:rtl w:val="1"/>
        </w:rPr>
        <w:t xml:space="preserve">بروح</w:t>
      </w:r>
      <w:r w:rsidDel="00000000" w:rsidR="00000000" w:rsidRPr="00000000">
        <w:rPr>
          <w:b w:val="1"/>
          <w:sz w:val="32"/>
          <w:szCs w:val="32"/>
          <w:rtl w:val="1"/>
        </w:rPr>
        <w:t xml:space="preserve"> </w:t>
      </w:r>
      <w:r w:rsidDel="00000000" w:rsidR="00000000" w:rsidRPr="00000000">
        <w:rPr>
          <w:b w:val="1"/>
          <w:sz w:val="32"/>
          <w:szCs w:val="32"/>
          <w:rtl w:val="1"/>
        </w:rPr>
        <w:t xml:space="preserve">للشغل</w:t>
      </w:r>
      <w:r w:rsidDel="00000000" w:rsidR="00000000" w:rsidRPr="00000000">
        <w:rPr>
          <w:b w:val="1"/>
          <w:sz w:val="32"/>
          <w:szCs w:val="32"/>
          <w:rtl w:val="1"/>
        </w:rPr>
        <w:t xml:space="preserve"> </w:t>
      </w:r>
      <w:r w:rsidDel="00000000" w:rsidR="00000000" w:rsidRPr="00000000">
        <w:rPr>
          <w:b w:val="1"/>
          <w:sz w:val="32"/>
          <w:szCs w:val="32"/>
          <w:rtl w:val="1"/>
        </w:rPr>
        <w:t xml:space="preserve">فى</w:t>
      </w:r>
      <w:r w:rsidDel="00000000" w:rsidR="00000000" w:rsidRPr="00000000">
        <w:rPr>
          <w:b w:val="1"/>
          <w:sz w:val="32"/>
          <w:szCs w:val="32"/>
          <w:rtl w:val="0"/>
        </w:rPr>
        <w:t xml:space="preserve">Newtech</w:t>
      </w:r>
      <w:r w:rsidDel="00000000" w:rsidR="00000000" w:rsidRPr="00000000">
        <w:rPr>
          <w:b w:val="1"/>
          <w:sz w:val="32"/>
          <w:szCs w:val="32"/>
          <w:rtl w:val="0"/>
        </w:rPr>
        <w:t xml:space="preserve"> </w:t>
      </w:r>
      <w:r w:rsidDel="00000000" w:rsidR="00000000" w:rsidRPr="00000000">
        <w:rPr>
          <w:b w:val="1"/>
          <w:sz w:val="32"/>
          <w:szCs w:val="32"/>
          <w:rtl w:val="0"/>
        </w:rPr>
        <w:t xml:space="preserve">academy</w:t>
      </w:r>
      <w:r w:rsidDel="00000000" w:rsidR="00000000" w:rsidRPr="00000000">
        <w:rPr>
          <w:b w:val="1"/>
          <w:sz w:val="32"/>
          <w:szCs w:val="32"/>
          <w:rtl w:val="1"/>
        </w:rPr>
        <w:t xml:space="preserve">وبقعد</w:t>
      </w:r>
      <w:r w:rsidDel="00000000" w:rsidR="00000000" w:rsidRPr="00000000">
        <w:rPr>
          <w:b w:val="1"/>
          <w:sz w:val="32"/>
          <w:szCs w:val="32"/>
          <w:rtl w:val="1"/>
        </w:rPr>
        <w:t xml:space="preserve"> </w:t>
      </w:r>
      <w:r w:rsidDel="00000000" w:rsidR="00000000" w:rsidRPr="00000000">
        <w:rPr>
          <w:b w:val="1"/>
          <w:sz w:val="32"/>
          <w:szCs w:val="32"/>
          <w:rtl w:val="1"/>
        </w:rPr>
        <w:t xml:space="preserve">هناك</w:t>
      </w:r>
      <w:r w:rsidDel="00000000" w:rsidR="00000000" w:rsidRPr="00000000">
        <w:rPr>
          <w:b w:val="1"/>
          <w:sz w:val="32"/>
          <w:szCs w:val="32"/>
          <w:rtl w:val="1"/>
        </w:rPr>
        <w:t xml:space="preserve"> </w:t>
      </w:r>
      <w:r w:rsidDel="00000000" w:rsidR="00000000" w:rsidRPr="00000000">
        <w:rPr>
          <w:b w:val="1"/>
          <w:sz w:val="32"/>
          <w:szCs w:val="32"/>
          <w:rtl w:val="1"/>
        </w:rPr>
        <w:t xml:space="preserve">للمغرب</w:t>
      </w:r>
      <w:r w:rsidDel="00000000" w:rsidR="00000000" w:rsidRPr="00000000">
        <w:rPr>
          <w:b w:val="1"/>
          <w:sz w:val="32"/>
          <w:szCs w:val="32"/>
          <w:rtl w:val="1"/>
        </w:rPr>
        <w:t xml:space="preserve"> </w:t>
      </w:r>
      <w:r w:rsidDel="00000000" w:rsidR="00000000" w:rsidRPr="00000000">
        <w:rPr>
          <w:b w:val="1"/>
          <w:sz w:val="32"/>
          <w:szCs w:val="32"/>
          <w:rtl w:val="1"/>
        </w:rPr>
        <w:t xml:space="preserve">وبعدين</w:t>
      </w:r>
      <w:r w:rsidDel="00000000" w:rsidR="00000000" w:rsidRPr="00000000">
        <w:rPr>
          <w:b w:val="1"/>
          <w:sz w:val="32"/>
          <w:szCs w:val="32"/>
          <w:rtl w:val="1"/>
        </w:rPr>
        <w:t xml:space="preserve"> </w:t>
      </w:r>
      <w:r w:rsidDel="00000000" w:rsidR="00000000" w:rsidRPr="00000000">
        <w:rPr>
          <w:b w:val="1"/>
          <w:sz w:val="32"/>
          <w:szCs w:val="32"/>
          <w:rtl w:val="1"/>
        </w:rPr>
        <w:t xml:space="preserve">بصلى</w:t>
      </w:r>
    </w:p>
    <w:p w:rsidR="00000000" w:rsidDel="00000000" w:rsidP="00000000" w:rsidRDefault="00000000" w:rsidRPr="00000000" w14:paraId="000000F6">
      <w:pPr>
        <w:pageBreakBefore w:val="0"/>
        <w:ind w:left="360"/>
        <w:rPr>
          <w:b w:val="1"/>
          <w:sz w:val="32"/>
          <w:szCs w:val="32"/>
        </w:rPr>
      </w:pPr>
      <w:r w:rsidDel="00000000" w:rsidR="00000000" w:rsidRPr="00000000">
        <w:rPr>
          <w:b w:val="1"/>
          <w:sz w:val="32"/>
          <w:szCs w:val="32"/>
          <w:rtl w:val="1"/>
        </w:rPr>
        <w:t xml:space="preserve">وبنزل</w:t>
      </w:r>
      <w:r w:rsidDel="00000000" w:rsidR="00000000" w:rsidRPr="00000000">
        <w:rPr>
          <w:b w:val="1"/>
          <w:sz w:val="32"/>
          <w:szCs w:val="32"/>
          <w:rtl w:val="1"/>
        </w:rPr>
        <w:t xml:space="preserve"> </w:t>
      </w:r>
      <w:r w:rsidDel="00000000" w:rsidR="00000000" w:rsidRPr="00000000">
        <w:rPr>
          <w:b w:val="1"/>
          <w:sz w:val="32"/>
          <w:szCs w:val="32"/>
          <w:rtl w:val="1"/>
        </w:rPr>
        <w:t xml:space="preserve">اتمشي</w:t>
      </w:r>
      <w:r w:rsidDel="00000000" w:rsidR="00000000" w:rsidRPr="00000000">
        <w:rPr>
          <w:b w:val="1"/>
          <w:sz w:val="32"/>
          <w:szCs w:val="32"/>
          <w:rtl w:val="1"/>
        </w:rPr>
        <w:t xml:space="preserve"> </w:t>
      </w:r>
      <w:r w:rsidDel="00000000" w:rsidR="00000000" w:rsidRPr="00000000">
        <w:rPr>
          <w:b w:val="1"/>
          <w:sz w:val="32"/>
          <w:szCs w:val="32"/>
          <w:rtl w:val="1"/>
        </w:rPr>
        <w:t xml:space="preserve">لو</w:t>
      </w:r>
      <w:r w:rsidDel="00000000" w:rsidR="00000000" w:rsidRPr="00000000">
        <w:rPr>
          <w:b w:val="1"/>
          <w:sz w:val="32"/>
          <w:szCs w:val="32"/>
          <w:rtl w:val="1"/>
        </w:rPr>
        <w:t xml:space="preserve"> </w:t>
      </w:r>
      <w:r w:rsidDel="00000000" w:rsidR="00000000" w:rsidRPr="00000000">
        <w:rPr>
          <w:b w:val="1"/>
          <w:sz w:val="32"/>
          <w:szCs w:val="32"/>
          <w:rtl w:val="1"/>
        </w:rPr>
        <w:t xml:space="preserve">فى</w:t>
      </w:r>
      <w:r w:rsidDel="00000000" w:rsidR="00000000" w:rsidRPr="00000000">
        <w:rPr>
          <w:b w:val="1"/>
          <w:sz w:val="32"/>
          <w:szCs w:val="32"/>
          <w:rtl w:val="1"/>
        </w:rPr>
        <w:t xml:space="preserve"> </w:t>
      </w:r>
      <w:r w:rsidDel="00000000" w:rsidR="00000000" w:rsidRPr="00000000">
        <w:rPr>
          <w:b w:val="1"/>
          <w:sz w:val="32"/>
          <w:szCs w:val="32"/>
          <w:rtl w:val="1"/>
        </w:rPr>
        <w:t xml:space="preserve">خروجه</w:t>
      </w:r>
      <w:r w:rsidDel="00000000" w:rsidR="00000000" w:rsidRPr="00000000">
        <w:rPr>
          <w:b w:val="1"/>
          <w:sz w:val="32"/>
          <w:szCs w:val="32"/>
          <w:rtl w:val="1"/>
        </w:rPr>
        <w:t xml:space="preserve"> </w:t>
      </w:r>
      <w:r w:rsidDel="00000000" w:rsidR="00000000" w:rsidRPr="00000000">
        <w:rPr>
          <w:b w:val="1"/>
          <w:sz w:val="32"/>
          <w:szCs w:val="32"/>
          <w:rtl w:val="1"/>
        </w:rPr>
        <w:t xml:space="preserve">او</w:t>
      </w:r>
      <w:r w:rsidDel="00000000" w:rsidR="00000000" w:rsidRPr="00000000">
        <w:rPr>
          <w:b w:val="1"/>
          <w:sz w:val="32"/>
          <w:szCs w:val="32"/>
          <w:rtl w:val="1"/>
        </w:rPr>
        <w:t xml:space="preserve"> </w:t>
      </w:r>
      <w:r w:rsidDel="00000000" w:rsidR="00000000" w:rsidRPr="00000000">
        <w:rPr>
          <w:b w:val="1"/>
          <w:sz w:val="32"/>
          <w:szCs w:val="32"/>
          <w:rtl w:val="1"/>
        </w:rPr>
        <w:t xml:space="preserve">كده</w:t>
      </w:r>
    </w:p>
    <w:sdt>
      <w:sdtPr>
        <w:tag w:val="goog_rdk_622"/>
      </w:sdtPr>
      <w:sdtContent>
        <w:p w:rsidR="00000000" w:rsidDel="00000000" w:rsidP="00000000" w:rsidRDefault="00000000" w:rsidRPr="00000000" w14:paraId="000000F7">
          <w:pPr>
            <w:pageBreakBefore w:val="0"/>
            <w:numPr>
              <w:ilvl w:val="0"/>
              <w:numId w:val="1"/>
            </w:numPr>
            <w:ind w:left="720" w:hanging="360"/>
            <w:rPr>
              <w:b w:val="1"/>
              <w:sz w:val="32"/>
              <w:szCs w:val="32"/>
              <w:u w:val="none"/>
              <w:rPrChange w:author="E Menisy" w:id="26" w:date="2022-03-20T21:25:14Z">
                <w:rPr>
                  <w:b w:val="1"/>
                  <w:sz w:val="32"/>
                  <w:szCs w:val="32"/>
                </w:rPr>
              </w:rPrChange>
            </w:rPr>
            <w:pPrChange w:author="E Menisy" w:id="0" w:date="2022-03-20T21:25:14Z">
              <w:pPr>
                <w:pageBreakBefore w:val="0"/>
                <w:ind w:left="360"/>
              </w:pPr>
            </w:pPrChange>
          </w:pPr>
          <w:r w:rsidDel="00000000" w:rsidR="00000000" w:rsidRPr="00000000">
            <w:rPr>
              <w:b w:val="1"/>
              <w:sz w:val="32"/>
              <w:szCs w:val="32"/>
              <w:rtl w:val="1"/>
            </w:rPr>
            <w:t xml:space="preserve">وفى</w:t>
          </w:r>
          <w:r w:rsidDel="00000000" w:rsidR="00000000" w:rsidRPr="00000000">
            <w:rPr>
              <w:b w:val="1"/>
              <w:sz w:val="32"/>
              <w:szCs w:val="32"/>
              <w:rtl w:val="1"/>
            </w:rPr>
            <w:t xml:space="preserve"> </w:t>
          </w:r>
          <w:r w:rsidDel="00000000" w:rsidR="00000000" w:rsidRPr="00000000">
            <w:rPr>
              <w:b w:val="1"/>
              <w:sz w:val="32"/>
              <w:szCs w:val="32"/>
              <w:rtl w:val="1"/>
            </w:rPr>
            <w:t xml:space="preserve">ايام</w:t>
          </w:r>
          <w:r w:rsidDel="00000000" w:rsidR="00000000" w:rsidRPr="00000000">
            <w:rPr>
              <w:b w:val="1"/>
              <w:sz w:val="32"/>
              <w:szCs w:val="32"/>
              <w:rtl w:val="1"/>
            </w:rPr>
            <w:t xml:space="preserve"> </w:t>
          </w:r>
          <w:r w:rsidDel="00000000" w:rsidR="00000000" w:rsidRPr="00000000">
            <w:rPr>
              <w:b w:val="1"/>
              <w:sz w:val="32"/>
              <w:szCs w:val="32"/>
              <w:rtl w:val="1"/>
            </w:rPr>
            <w:t xml:space="preserve">الخميس</w:t>
          </w:r>
          <w:r w:rsidDel="00000000" w:rsidR="00000000" w:rsidRPr="00000000">
            <w:rPr>
              <w:b w:val="1"/>
              <w:sz w:val="32"/>
              <w:szCs w:val="32"/>
              <w:rtl w:val="1"/>
            </w:rPr>
            <w:t xml:space="preserve"> </w:t>
          </w:r>
          <w:r w:rsidDel="00000000" w:rsidR="00000000" w:rsidRPr="00000000">
            <w:rPr>
              <w:b w:val="1"/>
              <w:sz w:val="32"/>
              <w:szCs w:val="32"/>
              <w:rtl w:val="1"/>
            </w:rPr>
            <w:t xml:space="preserve">والجمعه</w:t>
          </w:r>
          <w:r w:rsidDel="00000000" w:rsidR="00000000" w:rsidRPr="00000000">
            <w:rPr>
              <w:b w:val="1"/>
              <w:sz w:val="32"/>
              <w:szCs w:val="32"/>
              <w:rtl w:val="1"/>
            </w:rPr>
            <w:t xml:space="preserve"> </w:t>
          </w:r>
          <w:r w:rsidDel="00000000" w:rsidR="00000000" w:rsidRPr="00000000">
            <w:rPr>
              <w:b w:val="1"/>
              <w:sz w:val="32"/>
              <w:szCs w:val="32"/>
              <w:rtl w:val="1"/>
            </w:rPr>
            <w:t xml:space="preserve">والسبت</w:t>
          </w:r>
          <w:r w:rsidDel="00000000" w:rsidR="00000000" w:rsidRPr="00000000">
            <w:rPr>
              <w:b w:val="1"/>
              <w:sz w:val="32"/>
              <w:szCs w:val="32"/>
              <w:rtl w:val="1"/>
            </w:rPr>
            <w:t xml:space="preserve"> </w:t>
          </w:r>
          <w:r w:rsidDel="00000000" w:rsidR="00000000" w:rsidRPr="00000000">
            <w:rPr>
              <w:b w:val="1"/>
              <w:sz w:val="32"/>
              <w:szCs w:val="32"/>
              <w:rtl w:val="1"/>
            </w:rPr>
            <w:t xml:space="preserve">بهتم</w:t>
          </w:r>
          <w:r w:rsidDel="00000000" w:rsidR="00000000" w:rsidRPr="00000000">
            <w:rPr>
              <w:b w:val="1"/>
              <w:sz w:val="32"/>
              <w:szCs w:val="32"/>
              <w:rtl w:val="1"/>
            </w:rPr>
            <w:t xml:space="preserve"> </w:t>
          </w:r>
          <w:r w:rsidDel="00000000" w:rsidR="00000000" w:rsidRPr="00000000">
            <w:rPr>
              <w:b w:val="1"/>
              <w:sz w:val="32"/>
              <w:szCs w:val="32"/>
              <w:rtl w:val="1"/>
            </w:rPr>
            <w:t xml:space="preserve">انى</w:t>
          </w:r>
          <w:r w:rsidDel="00000000" w:rsidR="00000000" w:rsidRPr="00000000">
            <w:rPr>
              <w:b w:val="1"/>
              <w:sz w:val="32"/>
              <w:szCs w:val="32"/>
              <w:rtl w:val="1"/>
            </w:rPr>
            <w:t xml:space="preserve"> </w:t>
          </w:r>
          <w:r w:rsidDel="00000000" w:rsidR="00000000" w:rsidRPr="00000000">
            <w:rPr>
              <w:b w:val="1"/>
              <w:sz w:val="32"/>
              <w:szCs w:val="32"/>
              <w:rtl w:val="1"/>
            </w:rPr>
            <w:t xml:space="preserve">اذاكر</w:t>
          </w:r>
          <w:r w:rsidDel="00000000" w:rsidR="00000000" w:rsidRPr="00000000">
            <w:rPr>
              <w:b w:val="1"/>
              <w:sz w:val="32"/>
              <w:szCs w:val="32"/>
              <w:rtl w:val="1"/>
            </w:rPr>
            <w:t xml:space="preserve"> </w:t>
          </w:r>
          <w:r w:rsidDel="00000000" w:rsidR="00000000" w:rsidRPr="00000000">
            <w:rPr>
              <w:b w:val="1"/>
              <w:sz w:val="32"/>
              <w:szCs w:val="32"/>
              <w:rtl w:val="1"/>
            </w:rPr>
            <w:t xml:space="preserve">واعرف</w:t>
          </w:r>
          <w:r w:rsidDel="00000000" w:rsidR="00000000" w:rsidRPr="00000000">
            <w:rPr>
              <w:b w:val="1"/>
              <w:sz w:val="32"/>
              <w:szCs w:val="32"/>
              <w:rtl w:val="1"/>
            </w:rPr>
            <w:t xml:space="preserve"> </w:t>
          </w:r>
          <w:r w:rsidDel="00000000" w:rsidR="00000000" w:rsidRPr="00000000">
            <w:rPr>
              <w:b w:val="1"/>
              <w:sz w:val="32"/>
              <w:szCs w:val="32"/>
              <w:rtl w:val="1"/>
            </w:rPr>
            <w:t xml:space="preserve">اكتر</w:t>
          </w:r>
          <w:r w:rsidDel="00000000" w:rsidR="00000000" w:rsidRPr="00000000">
            <w:rPr>
              <w:b w:val="1"/>
              <w:sz w:val="32"/>
              <w:szCs w:val="32"/>
              <w:rtl w:val="1"/>
            </w:rPr>
            <w:t xml:space="preserve"> </w:t>
          </w:r>
          <w:r w:rsidDel="00000000" w:rsidR="00000000" w:rsidRPr="00000000">
            <w:rPr>
              <w:b w:val="1"/>
              <w:sz w:val="32"/>
              <w:szCs w:val="32"/>
              <w:rtl w:val="1"/>
            </w:rPr>
            <w:t xml:space="preserve">معلومات</w:t>
          </w:r>
          <w:r w:rsidDel="00000000" w:rsidR="00000000" w:rsidRPr="00000000">
            <w:rPr>
              <w:b w:val="1"/>
              <w:sz w:val="32"/>
              <w:szCs w:val="32"/>
              <w:rtl w:val="1"/>
            </w:rPr>
            <w:t xml:space="preserve"> </w:t>
          </w:r>
          <w:r w:rsidDel="00000000" w:rsidR="00000000" w:rsidRPr="00000000">
            <w:rPr>
              <w:b w:val="1"/>
              <w:sz w:val="32"/>
              <w:szCs w:val="32"/>
              <w:rtl w:val="1"/>
            </w:rPr>
            <w:t xml:space="preserve">فى</w:t>
          </w:r>
          <w:r w:rsidDel="00000000" w:rsidR="00000000" w:rsidRPr="00000000">
            <w:rPr>
              <w:b w:val="1"/>
              <w:sz w:val="32"/>
              <w:szCs w:val="32"/>
              <w:rtl w:val="1"/>
            </w:rPr>
            <w:t xml:space="preserve"> </w:t>
          </w:r>
          <w:r w:rsidDel="00000000" w:rsidR="00000000" w:rsidRPr="00000000">
            <w:rPr>
              <w:b w:val="1"/>
              <w:sz w:val="32"/>
              <w:szCs w:val="32"/>
              <w:rtl w:val="1"/>
            </w:rPr>
            <w:t xml:space="preserve">مجال</w:t>
          </w:r>
          <w:r w:rsidDel="00000000" w:rsidR="00000000" w:rsidRPr="00000000">
            <w:rPr>
              <w:b w:val="1"/>
              <w:sz w:val="32"/>
              <w:szCs w:val="32"/>
              <w:rtl w:val="1"/>
            </w:rPr>
            <w:t xml:space="preserve"> </w:t>
          </w:r>
          <w:r w:rsidDel="00000000" w:rsidR="00000000" w:rsidRPr="00000000">
            <w:rPr>
              <w:b w:val="1"/>
              <w:sz w:val="32"/>
              <w:szCs w:val="32"/>
              <w:rtl w:val="1"/>
            </w:rPr>
            <w:t xml:space="preserve">تكنولوجا</w:t>
          </w:r>
          <w:r w:rsidDel="00000000" w:rsidR="00000000" w:rsidRPr="00000000">
            <w:rPr>
              <w:b w:val="1"/>
              <w:sz w:val="32"/>
              <w:szCs w:val="32"/>
              <w:rtl w:val="1"/>
            </w:rPr>
            <w:t xml:space="preserve"> </w:t>
          </w:r>
          <w:r w:rsidDel="00000000" w:rsidR="00000000" w:rsidRPr="00000000">
            <w:rPr>
              <w:b w:val="1"/>
              <w:sz w:val="32"/>
              <w:szCs w:val="32"/>
              <w:rtl w:val="1"/>
            </w:rPr>
            <w:t xml:space="preserve">المعلومات</w:t>
          </w:r>
        </w:p>
      </w:sdtContent>
    </w:sdt>
    <w:p w:rsidR="00000000" w:rsidDel="00000000" w:rsidP="00000000" w:rsidRDefault="00000000" w:rsidRPr="00000000" w14:paraId="000000F8">
      <w:pPr>
        <w:pageBreakBefore w:val="0"/>
        <w:ind w:left="360"/>
        <w:rPr>
          <w:b w:val="1"/>
          <w:sz w:val="32"/>
          <w:szCs w:val="32"/>
        </w:rPr>
      </w:pPr>
      <w:r w:rsidDel="00000000" w:rsidR="00000000" w:rsidRPr="00000000">
        <w:rPr>
          <w:b w:val="1"/>
          <w:sz w:val="32"/>
          <w:szCs w:val="32"/>
          <w:rtl w:val="0"/>
        </w:rPr>
        <w:t xml:space="preserve">-----</w:t>
      </w:r>
    </w:p>
    <w:p w:rsidR="00000000" w:rsidDel="00000000" w:rsidP="00000000" w:rsidRDefault="00000000" w:rsidRPr="00000000" w14:paraId="000000F9">
      <w:pPr>
        <w:pageBreakBefore w:val="0"/>
        <w:rPr>
          <w:b w:val="1"/>
          <w:sz w:val="32"/>
          <w:szCs w:val="32"/>
        </w:rPr>
      </w:pPr>
      <w:r w:rsidDel="00000000" w:rsidR="00000000" w:rsidRPr="00000000">
        <w:rPr>
          <w:rtl w:val="0"/>
        </w:rPr>
      </w:r>
    </w:p>
    <w:p w:rsidR="00000000" w:rsidDel="00000000" w:rsidP="00000000" w:rsidRDefault="00000000" w:rsidRPr="00000000" w14:paraId="000000FA">
      <w:pPr>
        <w:pageBreakBefore w:val="0"/>
        <w:ind w:left="360"/>
        <w:rPr>
          <w:b w:val="1"/>
          <w:sz w:val="32"/>
          <w:szCs w:val="32"/>
        </w:rPr>
      </w:pPr>
      <w:r w:rsidDel="00000000" w:rsidR="00000000" w:rsidRPr="00000000">
        <w:rPr>
          <w:b w:val="1"/>
          <w:sz w:val="32"/>
          <w:szCs w:val="32"/>
          <w:rtl w:val="1"/>
        </w:rPr>
        <w:t xml:space="preserve">تحب</w:t>
      </w:r>
      <w:r w:rsidDel="00000000" w:rsidR="00000000" w:rsidRPr="00000000">
        <w:rPr>
          <w:b w:val="1"/>
          <w:sz w:val="32"/>
          <w:szCs w:val="32"/>
          <w:rtl w:val="1"/>
        </w:rPr>
        <w:t xml:space="preserve"> </w:t>
      </w:r>
      <w:r w:rsidDel="00000000" w:rsidR="00000000" w:rsidRPr="00000000">
        <w:rPr>
          <w:b w:val="1"/>
          <w:sz w:val="32"/>
          <w:szCs w:val="32"/>
          <w:rtl w:val="1"/>
        </w:rPr>
        <w:t xml:space="preserve">شخصيه</w:t>
      </w:r>
      <w:r w:rsidDel="00000000" w:rsidR="00000000" w:rsidRPr="00000000">
        <w:rPr>
          <w:b w:val="1"/>
          <w:sz w:val="32"/>
          <w:szCs w:val="32"/>
          <w:rtl w:val="1"/>
        </w:rPr>
        <w:t xml:space="preserve"> </w:t>
      </w:r>
      <w:r w:rsidDel="00000000" w:rsidR="00000000" w:rsidRPr="00000000">
        <w:rPr>
          <w:b w:val="1"/>
          <w:sz w:val="32"/>
          <w:szCs w:val="32"/>
          <w:rtl w:val="1"/>
        </w:rPr>
        <w:t xml:space="preserve">اللي</w:t>
      </w:r>
      <w:r w:rsidDel="00000000" w:rsidR="00000000" w:rsidRPr="00000000">
        <w:rPr>
          <w:b w:val="1"/>
          <w:sz w:val="32"/>
          <w:szCs w:val="32"/>
          <w:rtl w:val="1"/>
        </w:rPr>
        <w:t xml:space="preserve"> </w:t>
      </w:r>
      <w:r w:rsidDel="00000000" w:rsidR="00000000" w:rsidRPr="00000000">
        <w:rPr>
          <w:b w:val="1"/>
          <w:sz w:val="32"/>
          <w:szCs w:val="32"/>
          <w:rtl w:val="1"/>
        </w:rPr>
        <w:t xml:space="preserve">بيشرحلك</w:t>
      </w:r>
      <w:r w:rsidDel="00000000" w:rsidR="00000000" w:rsidRPr="00000000">
        <w:rPr>
          <w:b w:val="1"/>
          <w:sz w:val="32"/>
          <w:szCs w:val="32"/>
          <w:rtl w:val="1"/>
        </w:rPr>
        <w:t xml:space="preserve"> </w:t>
      </w:r>
      <w:r w:rsidDel="00000000" w:rsidR="00000000" w:rsidRPr="00000000">
        <w:rPr>
          <w:b w:val="1"/>
          <w:sz w:val="32"/>
          <w:szCs w:val="32"/>
          <w:rtl w:val="1"/>
        </w:rPr>
        <w:t xml:space="preserve">تبقي</w:t>
      </w:r>
      <w:r w:rsidDel="00000000" w:rsidR="00000000" w:rsidRPr="00000000">
        <w:rPr>
          <w:b w:val="1"/>
          <w:sz w:val="32"/>
          <w:szCs w:val="32"/>
          <w:rtl w:val="1"/>
        </w:rPr>
        <w:t xml:space="preserve"> </w:t>
      </w:r>
      <w:r w:rsidDel="00000000" w:rsidR="00000000" w:rsidRPr="00000000">
        <w:rPr>
          <w:b w:val="1"/>
          <w:sz w:val="32"/>
          <w:szCs w:val="32"/>
          <w:rtl w:val="1"/>
        </w:rPr>
        <w:t xml:space="preserve">عامله</w:t>
      </w:r>
      <w:r w:rsidDel="00000000" w:rsidR="00000000" w:rsidRPr="00000000">
        <w:rPr>
          <w:b w:val="1"/>
          <w:sz w:val="32"/>
          <w:szCs w:val="32"/>
          <w:rtl w:val="1"/>
        </w:rPr>
        <w:t xml:space="preserve"> </w:t>
      </w:r>
      <w:r w:rsidDel="00000000" w:rsidR="00000000" w:rsidRPr="00000000">
        <w:rPr>
          <w:b w:val="1"/>
          <w:sz w:val="32"/>
          <w:szCs w:val="32"/>
          <w:rtl w:val="1"/>
        </w:rPr>
        <w:t xml:space="preserve">ازاي</w:t>
      </w:r>
      <w:r w:rsidDel="00000000" w:rsidR="00000000" w:rsidRPr="00000000">
        <w:rPr>
          <w:b w:val="1"/>
          <w:sz w:val="32"/>
          <w:szCs w:val="32"/>
          <w:rtl w:val="0"/>
        </w:rPr>
        <w:t xml:space="preserve"> ؟ </w:t>
      </w:r>
    </w:p>
    <w:p w:rsidR="00000000" w:rsidDel="00000000" w:rsidP="00000000" w:rsidRDefault="00000000" w:rsidRPr="00000000" w14:paraId="000000FB">
      <w:pPr>
        <w:pageBreakBefore w:val="0"/>
        <w:ind w:left="360"/>
        <w:rPr>
          <w:b w:val="1"/>
          <w:sz w:val="32"/>
          <w:szCs w:val="32"/>
        </w:rPr>
      </w:pPr>
      <w:r w:rsidDel="00000000" w:rsidR="00000000" w:rsidRPr="00000000">
        <w:rPr>
          <w:b w:val="1"/>
          <w:sz w:val="32"/>
          <w:szCs w:val="32"/>
          <w:rtl w:val="1"/>
        </w:rPr>
        <w:t xml:space="preserve">منظم</w:t>
      </w:r>
      <w:r w:rsidDel="00000000" w:rsidR="00000000" w:rsidRPr="00000000">
        <w:rPr>
          <w:b w:val="1"/>
          <w:sz w:val="32"/>
          <w:szCs w:val="32"/>
          <w:rtl w:val="1"/>
        </w:rPr>
        <w:t xml:space="preserve"> </w:t>
      </w:r>
      <w:r w:rsidDel="00000000" w:rsidR="00000000" w:rsidRPr="00000000">
        <w:rPr>
          <w:b w:val="1"/>
          <w:sz w:val="32"/>
          <w:szCs w:val="32"/>
          <w:rtl w:val="1"/>
        </w:rPr>
        <w:t xml:space="preserve">التفكير</w:t>
      </w:r>
      <w:r w:rsidDel="00000000" w:rsidR="00000000" w:rsidRPr="00000000">
        <w:rPr>
          <w:b w:val="1"/>
          <w:sz w:val="32"/>
          <w:szCs w:val="32"/>
          <w:rtl w:val="1"/>
        </w:rPr>
        <w:t xml:space="preserve">  </w:t>
      </w:r>
      <w:r w:rsidDel="00000000" w:rsidR="00000000" w:rsidRPr="00000000">
        <w:rPr>
          <w:b w:val="1"/>
          <w:sz w:val="32"/>
          <w:szCs w:val="32"/>
          <w:rtl w:val="1"/>
        </w:rPr>
        <w:t xml:space="preserve">وصبور</w:t>
      </w:r>
      <w:r w:rsidDel="00000000" w:rsidR="00000000" w:rsidRPr="00000000">
        <w:rPr>
          <w:b w:val="1"/>
          <w:sz w:val="32"/>
          <w:szCs w:val="32"/>
          <w:rtl w:val="1"/>
        </w:rPr>
        <w:t xml:space="preserve"> </w:t>
      </w:r>
      <w:r w:rsidDel="00000000" w:rsidR="00000000" w:rsidRPr="00000000">
        <w:rPr>
          <w:b w:val="1"/>
          <w:sz w:val="32"/>
          <w:szCs w:val="32"/>
          <w:rtl w:val="1"/>
        </w:rPr>
        <w:t xml:space="preserve">يجيب</w:t>
      </w:r>
      <w:r w:rsidDel="00000000" w:rsidR="00000000" w:rsidRPr="00000000">
        <w:rPr>
          <w:b w:val="1"/>
          <w:sz w:val="32"/>
          <w:szCs w:val="32"/>
          <w:rtl w:val="1"/>
        </w:rPr>
        <w:t xml:space="preserve"> </w:t>
      </w:r>
      <w:r w:rsidDel="00000000" w:rsidR="00000000" w:rsidRPr="00000000">
        <w:rPr>
          <w:b w:val="1"/>
          <w:sz w:val="32"/>
          <w:szCs w:val="32"/>
          <w:rtl w:val="1"/>
        </w:rPr>
        <w:t xml:space="preserve">على</w:t>
      </w:r>
      <w:r w:rsidDel="00000000" w:rsidR="00000000" w:rsidRPr="00000000">
        <w:rPr>
          <w:b w:val="1"/>
          <w:sz w:val="32"/>
          <w:szCs w:val="32"/>
          <w:rtl w:val="1"/>
        </w:rPr>
        <w:t xml:space="preserve"> </w:t>
      </w:r>
      <w:r w:rsidDel="00000000" w:rsidR="00000000" w:rsidRPr="00000000">
        <w:rPr>
          <w:b w:val="1"/>
          <w:sz w:val="32"/>
          <w:szCs w:val="32"/>
          <w:rtl w:val="1"/>
        </w:rPr>
        <w:t xml:space="preserve">كل</w:t>
      </w:r>
      <w:r w:rsidDel="00000000" w:rsidR="00000000" w:rsidRPr="00000000">
        <w:rPr>
          <w:b w:val="1"/>
          <w:sz w:val="32"/>
          <w:szCs w:val="32"/>
          <w:rtl w:val="1"/>
        </w:rPr>
        <w:t xml:space="preserve"> </w:t>
      </w:r>
      <w:r w:rsidDel="00000000" w:rsidR="00000000" w:rsidRPr="00000000">
        <w:rPr>
          <w:b w:val="1"/>
          <w:sz w:val="32"/>
          <w:szCs w:val="32"/>
          <w:rtl w:val="1"/>
        </w:rPr>
        <w:t xml:space="preserve">الاستفسارات</w:t>
      </w:r>
      <w:r w:rsidDel="00000000" w:rsidR="00000000" w:rsidRPr="00000000">
        <w:rPr>
          <w:b w:val="1"/>
          <w:sz w:val="32"/>
          <w:szCs w:val="32"/>
          <w:rtl w:val="1"/>
        </w:rPr>
        <w:t xml:space="preserve"> </w:t>
      </w:r>
      <w:r w:rsidDel="00000000" w:rsidR="00000000" w:rsidRPr="00000000">
        <w:rPr>
          <w:b w:val="1"/>
          <w:sz w:val="32"/>
          <w:szCs w:val="32"/>
          <w:rtl w:val="1"/>
        </w:rPr>
        <w:t xml:space="preserve">بصدر</w:t>
      </w:r>
      <w:r w:rsidDel="00000000" w:rsidR="00000000" w:rsidRPr="00000000">
        <w:rPr>
          <w:b w:val="1"/>
          <w:sz w:val="32"/>
          <w:szCs w:val="32"/>
          <w:rtl w:val="1"/>
        </w:rPr>
        <w:t xml:space="preserve"> </w:t>
      </w:r>
      <w:r w:rsidDel="00000000" w:rsidR="00000000" w:rsidRPr="00000000">
        <w:rPr>
          <w:b w:val="1"/>
          <w:sz w:val="32"/>
          <w:szCs w:val="32"/>
          <w:rtl w:val="1"/>
        </w:rPr>
        <w:t xml:space="preserve">واسع</w:t>
      </w:r>
      <w:r w:rsidDel="00000000" w:rsidR="00000000" w:rsidRPr="00000000">
        <w:rPr>
          <w:b w:val="1"/>
          <w:sz w:val="32"/>
          <w:szCs w:val="32"/>
          <w:rtl w:val="1"/>
        </w:rPr>
        <w:t xml:space="preserve">  </w:t>
      </w:r>
      <w:r w:rsidDel="00000000" w:rsidR="00000000" w:rsidRPr="00000000">
        <w:rPr>
          <w:b w:val="1"/>
          <w:sz w:val="32"/>
          <w:szCs w:val="32"/>
          <w:rtl w:val="1"/>
        </w:rPr>
        <w:t xml:space="preserve">ويكون</w:t>
      </w:r>
      <w:r w:rsidDel="00000000" w:rsidR="00000000" w:rsidRPr="00000000">
        <w:rPr>
          <w:b w:val="1"/>
          <w:sz w:val="32"/>
          <w:szCs w:val="32"/>
          <w:rtl w:val="1"/>
        </w:rPr>
        <w:t xml:space="preserve"> </w:t>
      </w:r>
      <w:r w:rsidDel="00000000" w:rsidR="00000000" w:rsidRPr="00000000">
        <w:rPr>
          <w:b w:val="1"/>
          <w:sz w:val="32"/>
          <w:szCs w:val="32"/>
          <w:rtl w:val="1"/>
        </w:rPr>
        <w:t xml:space="preserve">عنده</w:t>
      </w:r>
      <w:r w:rsidDel="00000000" w:rsidR="00000000" w:rsidRPr="00000000">
        <w:rPr>
          <w:b w:val="1"/>
          <w:sz w:val="32"/>
          <w:szCs w:val="32"/>
          <w:rtl w:val="1"/>
        </w:rPr>
        <w:t xml:space="preserve"> </w:t>
      </w:r>
      <w:r w:rsidDel="00000000" w:rsidR="00000000" w:rsidRPr="00000000">
        <w:rPr>
          <w:b w:val="1"/>
          <w:sz w:val="32"/>
          <w:szCs w:val="32"/>
          <w:rtl w:val="1"/>
        </w:rPr>
        <w:t xml:space="preserve">ملكه</w:t>
      </w:r>
      <w:r w:rsidDel="00000000" w:rsidR="00000000" w:rsidRPr="00000000">
        <w:rPr>
          <w:b w:val="1"/>
          <w:sz w:val="32"/>
          <w:szCs w:val="32"/>
          <w:rtl w:val="1"/>
        </w:rPr>
        <w:t xml:space="preserve"> </w:t>
      </w:r>
      <w:r w:rsidDel="00000000" w:rsidR="00000000" w:rsidRPr="00000000">
        <w:rPr>
          <w:b w:val="1"/>
          <w:sz w:val="32"/>
          <w:szCs w:val="32"/>
          <w:rtl w:val="1"/>
        </w:rPr>
        <w:t xml:space="preserve">الشرح</w:t>
      </w:r>
      <w:r w:rsidDel="00000000" w:rsidR="00000000" w:rsidRPr="00000000">
        <w:rPr>
          <w:b w:val="1"/>
          <w:sz w:val="32"/>
          <w:szCs w:val="32"/>
          <w:rtl w:val="1"/>
        </w:rPr>
        <w:t xml:space="preserve"> </w:t>
      </w:r>
      <w:r w:rsidDel="00000000" w:rsidR="00000000" w:rsidRPr="00000000">
        <w:rPr>
          <w:b w:val="1"/>
          <w:sz w:val="32"/>
          <w:szCs w:val="32"/>
          <w:rtl w:val="1"/>
        </w:rPr>
        <w:t xml:space="preserve">واكيد</w:t>
      </w:r>
      <w:r w:rsidDel="00000000" w:rsidR="00000000" w:rsidRPr="00000000">
        <w:rPr>
          <w:b w:val="1"/>
          <w:sz w:val="32"/>
          <w:szCs w:val="32"/>
          <w:rtl w:val="1"/>
        </w:rPr>
        <w:t xml:space="preserve"> </w:t>
      </w:r>
      <w:r w:rsidDel="00000000" w:rsidR="00000000" w:rsidRPr="00000000">
        <w:rPr>
          <w:b w:val="1"/>
          <w:sz w:val="32"/>
          <w:szCs w:val="32"/>
          <w:rtl w:val="1"/>
        </w:rPr>
        <w:t xml:space="preserve">يكون</w:t>
      </w:r>
      <w:r w:rsidDel="00000000" w:rsidR="00000000" w:rsidRPr="00000000">
        <w:rPr>
          <w:b w:val="1"/>
          <w:sz w:val="32"/>
          <w:szCs w:val="32"/>
          <w:rtl w:val="1"/>
        </w:rPr>
        <w:t xml:space="preserve"> </w:t>
      </w:r>
      <w:r w:rsidDel="00000000" w:rsidR="00000000" w:rsidRPr="00000000">
        <w:rPr>
          <w:b w:val="1"/>
          <w:sz w:val="32"/>
          <w:szCs w:val="32"/>
          <w:rtl w:val="1"/>
        </w:rPr>
        <w:t xml:space="preserve">عنده</w:t>
      </w:r>
      <w:r w:rsidDel="00000000" w:rsidR="00000000" w:rsidRPr="00000000">
        <w:rPr>
          <w:b w:val="1"/>
          <w:sz w:val="32"/>
          <w:szCs w:val="32"/>
          <w:rtl w:val="1"/>
        </w:rPr>
        <w:t xml:space="preserve"> </w:t>
      </w:r>
      <w:r w:rsidDel="00000000" w:rsidR="00000000" w:rsidRPr="00000000">
        <w:rPr>
          <w:b w:val="1"/>
          <w:sz w:val="32"/>
          <w:szCs w:val="32"/>
          <w:rtl w:val="1"/>
        </w:rPr>
        <w:t xml:space="preserve">معلومه</w:t>
      </w:r>
      <w:r w:rsidDel="00000000" w:rsidR="00000000" w:rsidRPr="00000000">
        <w:rPr>
          <w:b w:val="1"/>
          <w:sz w:val="32"/>
          <w:szCs w:val="32"/>
          <w:rtl w:val="1"/>
        </w:rPr>
        <w:t xml:space="preserve"> </w:t>
      </w:r>
      <w:r w:rsidDel="00000000" w:rsidR="00000000" w:rsidRPr="00000000">
        <w:rPr>
          <w:b w:val="1"/>
          <w:sz w:val="32"/>
          <w:szCs w:val="32"/>
          <w:rtl w:val="1"/>
        </w:rPr>
        <w:t xml:space="preserve">نظريه</w:t>
      </w:r>
      <w:r w:rsidDel="00000000" w:rsidR="00000000" w:rsidRPr="00000000">
        <w:rPr>
          <w:b w:val="1"/>
          <w:sz w:val="32"/>
          <w:szCs w:val="32"/>
          <w:rtl w:val="1"/>
        </w:rPr>
        <w:t xml:space="preserve"> </w:t>
      </w:r>
      <w:r w:rsidDel="00000000" w:rsidR="00000000" w:rsidRPr="00000000">
        <w:rPr>
          <w:b w:val="1"/>
          <w:sz w:val="32"/>
          <w:szCs w:val="32"/>
          <w:rtl w:val="1"/>
        </w:rPr>
        <w:t xml:space="preserve">فى</w:t>
      </w:r>
      <w:r w:rsidDel="00000000" w:rsidR="00000000" w:rsidRPr="00000000">
        <w:rPr>
          <w:b w:val="1"/>
          <w:sz w:val="32"/>
          <w:szCs w:val="32"/>
          <w:rtl w:val="1"/>
        </w:rPr>
        <w:t xml:space="preserve"> </w:t>
      </w:r>
      <w:r w:rsidDel="00000000" w:rsidR="00000000" w:rsidRPr="00000000">
        <w:rPr>
          <w:b w:val="1"/>
          <w:sz w:val="32"/>
          <w:szCs w:val="32"/>
          <w:rtl w:val="1"/>
        </w:rPr>
        <w:t xml:space="preserve">المجال</w:t>
      </w:r>
      <w:r w:rsidDel="00000000" w:rsidR="00000000" w:rsidRPr="00000000">
        <w:rPr>
          <w:b w:val="1"/>
          <w:sz w:val="32"/>
          <w:szCs w:val="32"/>
          <w:rtl w:val="1"/>
        </w:rPr>
        <w:t xml:space="preserve"> </w:t>
      </w:r>
      <w:r w:rsidDel="00000000" w:rsidR="00000000" w:rsidRPr="00000000">
        <w:rPr>
          <w:b w:val="1"/>
          <w:sz w:val="32"/>
          <w:szCs w:val="32"/>
          <w:rtl w:val="1"/>
        </w:rPr>
        <w:t xml:space="preserve">اللى</w:t>
      </w:r>
      <w:r w:rsidDel="00000000" w:rsidR="00000000" w:rsidRPr="00000000">
        <w:rPr>
          <w:b w:val="1"/>
          <w:sz w:val="32"/>
          <w:szCs w:val="32"/>
          <w:rtl w:val="1"/>
        </w:rPr>
        <w:t xml:space="preserve"> </w:t>
      </w:r>
      <w:r w:rsidDel="00000000" w:rsidR="00000000" w:rsidRPr="00000000">
        <w:rPr>
          <w:b w:val="1"/>
          <w:sz w:val="32"/>
          <w:szCs w:val="32"/>
          <w:rtl w:val="1"/>
        </w:rPr>
        <w:t xml:space="preserve">انا</w:t>
      </w:r>
      <w:r w:rsidDel="00000000" w:rsidR="00000000" w:rsidRPr="00000000">
        <w:rPr>
          <w:b w:val="1"/>
          <w:sz w:val="32"/>
          <w:szCs w:val="32"/>
          <w:rtl w:val="1"/>
        </w:rPr>
        <w:t xml:space="preserve"> </w:t>
      </w:r>
      <w:r w:rsidDel="00000000" w:rsidR="00000000" w:rsidRPr="00000000">
        <w:rPr>
          <w:b w:val="1"/>
          <w:sz w:val="32"/>
          <w:szCs w:val="32"/>
          <w:rtl w:val="1"/>
        </w:rPr>
        <w:t xml:space="preserve">مقدم</w:t>
      </w:r>
      <w:r w:rsidDel="00000000" w:rsidR="00000000" w:rsidRPr="00000000">
        <w:rPr>
          <w:b w:val="1"/>
          <w:sz w:val="32"/>
          <w:szCs w:val="32"/>
          <w:rtl w:val="1"/>
        </w:rPr>
        <w:t xml:space="preserve"> </w:t>
      </w:r>
      <w:r w:rsidDel="00000000" w:rsidR="00000000" w:rsidRPr="00000000">
        <w:rPr>
          <w:b w:val="1"/>
          <w:sz w:val="32"/>
          <w:szCs w:val="32"/>
          <w:rtl w:val="1"/>
        </w:rPr>
        <w:t xml:space="preserve">فيه</w:t>
      </w:r>
      <w:r w:rsidDel="00000000" w:rsidR="00000000" w:rsidRPr="00000000">
        <w:rPr>
          <w:b w:val="1"/>
          <w:sz w:val="32"/>
          <w:szCs w:val="32"/>
          <w:rtl w:val="1"/>
        </w:rPr>
        <w:t xml:space="preserve"> </w:t>
      </w:r>
      <w:r w:rsidDel="00000000" w:rsidR="00000000" w:rsidRPr="00000000">
        <w:rPr>
          <w:b w:val="1"/>
          <w:sz w:val="32"/>
          <w:szCs w:val="32"/>
          <w:rtl w:val="1"/>
        </w:rPr>
        <w:t xml:space="preserve">ويقدر</w:t>
      </w:r>
      <w:r w:rsidDel="00000000" w:rsidR="00000000" w:rsidRPr="00000000">
        <w:rPr>
          <w:b w:val="1"/>
          <w:sz w:val="32"/>
          <w:szCs w:val="32"/>
          <w:rtl w:val="1"/>
        </w:rPr>
        <w:t xml:space="preserve"> </w:t>
      </w:r>
      <w:r w:rsidDel="00000000" w:rsidR="00000000" w:rsidRPr="00000000">
        <w:rPr>
          <w:b w:val="1"/>
          <w:sz w:val="32"/>
          <w:szCs w:val="32"/>
          <w:rtl w:val="1"/>
        </w:rPr>
        <w:t xml:space="preserve">يوصلهالى</w:t>
      </w:r>
      <w:r w:rsidDel="00000000" w:rsidR="00000000" w:rsidRPr="00000000">
        <w:rPr>
          <w:b w:val="1"/>
          <w:sz w:val="32"/>
          <w:szCs w:val="32"/>
          <w:rtl w:val="1"/>
        </w:rPr>
        <w:t xml:space="preserve"> </w:t>
      </w:r>
      <w:r w:rsidDel="00000000" w:rsidR="00000000" w:rsidRPr="00000000">
        <w:rPr>
          <w:b w:val="1"/>
          <w:sz w:val="32"/>
          <w:szCs w:val="32"/>
          <w:rtl w:val="1"/>
        </w:rPr>
        <w:t xml:space="preserve">ويكون</w:t>
      </w:r>
      <w:r w:rsidDel="00000000" w:rsidR="00000000" w:rsidRPr="00000000">
        <w:rPr>
          <w:b w:val="1"/>
          <w:sz w:val="32"/>
          <w:szCs w:val="32"/>
          <w:rtl w:val="1"/>
        </w:rPr>
        <w:t xml:space="preserve"> </w:t>
      </w:r>
      <w:r w:rsidDel="00000000" w:rsidR="00000000" w:rsidRPr="00000000">
        <w:rPr>
          <w:b w:val="1"/>
          <w:sz w:val="32"/>
          <w:szCs w:val="32"/>
          <w:rtl w:val="1"/>
        </w:rPr>
        <w:t xml:space="preserve">عنده</w:t>
      </w:r>
      <w:r w:rsidDel="00000000" w:rsidR="00000000" w:rsidRPr="00000000">
        <w:rPr>
          <w:b w:val="1"/>
          <w:sz w:val="32"/>
          <w:szCs w:val="32"/>
          <w:rtl w:val="1"/>
        </w:rPr>
        <w:t xml:space="preserve"> </w:t>
      </w:r>
      <w:r w:rsidDel="00000000" w:rsidR="00000000" w:rsidRPr="00000000">
        <w:rPr>
          <w:b w:val="1"/>
          <w:sz w:val="32"/>
          <w:szCs w:val="32"/>
          <w:rtl w:val="1"/>
        </w:rPr>
        <w:t xml:space="preserve">خبره</w:t>
      </w:r>
      <w:r w:rsidDel="00000000" w:rsidR="00000000" w:rsidRPr="00000000">
        <w:rPr>
          <w:b w:val="1"/>
          <w:sz w:val="32"/>
          <w:szCs w:val="32"/>
          <w:rtl w:val="1"/>
        </w:rPr>
        <w:t xml:space="preserve"> </w:t>
      </w:r>
      <w:r w:rsidDel="00000000" w:rsidR="00000000" w:rsidRPr="00000000">
        <w:rPr>
          <w:b w:val="1"/>
          <w:sz w:val="32"/>
          <w:szCs w:val="32"/>
          <w:rtl w:val="1"/>
        </w:rPr>
        <w:t xml:space="preserve">فى</w:t>
      </w:r>
      <w:r w:rsidDel="00000000" w:rsidR="00000000" w:rsidRPr="00000000">
        <w:rPr>
          <w:b w:val="1"/>
          <w:sz w:val="32"/>
          <w:szCs w:val="32"/>
          <w:rtl w:val="1"/>
        </w:rPr>
        <w:t xml:space="preserve"> </w:t>
      </w:r>
      <w:r w:rsidDel="00000000" w:rsidR="00000000" w:rsidRPr="00000000">
        <w:rPr>
          <w:b w:val="1"/>
          <w:sz w:val="32"/>
          <w:szCs w:val="32"/>
          <w:rtl w:val="1"/>
        </w:rPr>
        <w:t xml:space="preserve">المجال</w:t>
      </w:r>
      <w:r w:rsidDel="00000000" w:rsidR="00000000" w:rsidRPr="00000000">
        <w:rPr>
          <w:b w:val="1"/>
          <w:sz w:val="32"/>
          <w:szCs w:val="32"/>
          <w:rtl w:val="1"/>
        </w:rPr>
        <w:t xml:space="preserve"> </w:t>
      </w:r>
      <w:r w:rsidDel="00000000" w:rsidR="00000000" w:rsidRPr="00000000">
        <w:rPr>
          <w:b w:val="1"/>
          <w:sz w:val="32"/>
          <w:szCs w:val="32"/>
          <w:rtl w:val="1"/>
        </w:rPr>
        <w:t xml:space="preserve">العملى</w:t>
      </w:r>
    </w:p>
    <w:p w:rsidR="00000000" w:rsidDel="00000000" w:rsidP="00000000" w:rsidRDefault="00000000" w:rsidRPr="00000000" w14:paraId="000000FC">
      <w:pPr>
        <w:pageBreakBefore w:val="0"/>
        <w:ind w:left="360"/>
        <w:rPr>
          <w:b w:val="1"/>
          <w:sz w:val="32"/>
          <w:szCs w:val="32"/>
        </w:rPr>
      </w:pPr>
      <w:r w:rsidDel="00000000" w:rsidR="00000000" w:rsidRPr="00000000">
        <w:rPr>
          <w:b w:val="1"/>
          <w:sz w:val="32"/>
          <w:szCs w:val="32"/>
          <w:rtl w:val="0"/>
        </w:rPr>
        <w:t xml:space="preserve">-------------</w:t>
      </w:r>
    </w:p>
    <w:p w:rsidR="00000000" w:rsidDel="00000000" w:rsidP="00000000" w:rsidRDefault="00000000" w:rsidRPr="00000000" w14:paraId="000000FD">
      <w:pPr>
        <w:pageBreakBefore w:val="0"/>
        <w:ind w:left="360"/>
        <w:rPr>
          <w:b w:val="1"/>
          <w:sz w:val="32"/>
          <w:szCs w:val="32"/>
        </w:rPr>
      </w:pPr>
      <w:r w:rsidDel="00000000" w:rsidR="00000000" w:rsidRPr="00000000">
        <w:rPr>
          <w:b w:val="1"/>
          <w:sz w:val="32"/>
          <w:szCs w:val="32"/>
          <w:rtl w:val="1"/>
        </w:rPr>
        <w:t xml:space="preserve">ايه</w:t>
      </w:r>
      <w:r w:rsidDel="00000000" w:rsidR="00000000" w:rsidRPr="00000000">
        <w:rPr>
          <w:b w:val="1"/>
          <w:sz w:val="32"/>
          <w:szCs w:val="32"/>
          <w:rtl w:val="1"/>
        </w:rPr>
        <w:t xml:space="preserve"> </w:t>
      </w:r>
      <w:r w:rsidDel="00000000" w:rsidR="00000000" w:rsidRPr="00000000">
        <w:rPr>
          <w:b w:val="1"/>
          <w:sz w:val="32"/>
          <w:szCs w:val="32"/>
          <w:rtl w:val="1"/>
        </w:rPr>
        <w:t xml:space="preserve">الحاجات</w:t>
      </w:r>
      <w:r w:rsidDel="00000000" w:rsidR="00000000" w:rsidRPr="00000000">
        <w:rPr>
          <w:b w:val="1"/>
          <w:sz w:val="32"/>
          <w:szCs w:val="32"/>
          <w:rtl w:val="1"/>
        </w:rPr>
        <w:t xml:space="preserve"> </w:t>
      </w:r>
      <w:r w:rsidDel="00000000" w:rsidR="00000000" w:rsidRPr="00000000">
        <w:rPr>
          <w:b w:val="1"/>
          <w:sz w:val="32"/>
          <w:szCs w:val="32"/>
          <w:rtl w:val="1"/>
        </w:rPr>
        <w:t xml:space="preserve">اللي</w:t>
      </w:r>
      <w:r w:rsidDel="00000000" w:rsidR="00000000" w:rsidRPr="00000000">
        <w:rPr>
          <w:b w:val="1"/>
          <w:sz w:val="32"/>
          <w:szCs w:val="32"/>
          <w:rtl w:val="1"/>
        </w:rPr>
        <w:t xml:space="preserve"> </w:t>
      </w:r>
      <w:r w:rsidDel="00000000" w:rsidR="00000000" w:rsidRPr="00000000">
        <w:rPr>
          <w:b w:val="1"/>
          <w:sz w:val="32"/>
          <w:szCs w:val="32"/>
          <w:rtl w:val="1"/>
        </w:rPr>
        <w:t xml:space="preserve">لما</w:t>
      </w:r>
      <w:r w:rsidDel="00000000" w:rsidR="00000000" w:rsidRPr="00000000">
        <w:rPr>
          <w:b w:val="1"/>
          <w:sz w:val="32"/>
          <w:szCs w:val="32"/>
          <w:rtl w:val="1"/>
        </w:rPr>
        <w:t xml:space="preserve"> </w:t>
      </w:r>
      <w:r w:rsidDel="00000000" w:rsidR="00000000" w:rsidRPr="00000000">
        <w:rPr>
          <w:b w:val="1"/>
          <w:sz w:val="32"/>
          <w:szCs w:val="32"/>
          <w:rtl w:val="1"/>
        </w:rPr>
        <w:t xml:space="preserve">تكون</w:t>
      </w:r>
      <w:r w:rsidDel="00000000" w:rsidR="00000000" w:rsidRPr="00000000">
        <w:rPr>
          <w:b w:val="1"/>
          <w:sz w:val="32"/>
          <w:szCs w:val="32"/>
          <w:rtl w:val="1"/>
        </w:rPr>
        <w:t xml:space="preserve"> </w:t>
      </w:r>
      <w:r w:rsidDel="00000000" w:rsidR="00000000" w:rsidRPr="00000000">
        <w:rPr>
          <w:b w:val="1"/>
          <w:sz w:val="32"/>
          <w:szCs w:val="32"/>
          <w:rtl w:val="1"/>
        </w:rPr>
        <w:t xml:space="preserve">محبط</w:t>
      </w:r>
      <w:r w:rsidDel="00000000" w:rsidR="00000000" w:rsidRPr="00000000">
        <w:rPr>
          <w:b w:val="1"/>
          <w:sz w:val="32"/>
          <w:szCs w:val="32"/>
          <w:rtl w:val="1"/>
        </w:rPr>
        <w:t xml:space="preserve"> </w:t>
      </w:r>
      <w:r w:rsidDel="00000000" w:rsidR="00000000" w:rsidRPr="00000000">
        <w:rPr>
          <w:b w:val="1"/>
          <w:sz w:val="32"/>
          <w:szCs w:val="32"/>
          <w:rtl w:val="1"/>
        </w:rPr>
        <w:t xml:space="preserve">بتعملها</w:t>
      </w:r>
      <w:r w:rsidDel="00000000" w:rsidR="00000000" w:rsidRPr="00000000">
        <w:rPr>
          <w:b w:val="1"/>
          <w:sz w:val="32"/>
          <w:szCs w:val="32"/>
          <w:rtl w:val="1"/>
        </w:rPr>
        <w:t xml:space="preserve"> </w:t>
      </w:r>
      <w:r w:rsidDel="00000000" w:rsidR="00000000" w:rsidRPr="00000000">
        <w:rPr>
          <w:b w:val="1"/>
          <w:sz w:val="32"/>
          <w:szCs w:val="32"/>
          <w:rtl w:val="1"/>
        </w:rPr>
        <w:t xml:space="preserve">فبتحمسك</w:t>
      </w:r>
      <w:r w:rsidDel="00000000" w:rsidR="00000000" w:rsidRPr="00000000">
        <w:rPr>
          <w:b w:val="1"/>
          <w:sz w:val="32"/>
          <w:szCs w:val="32"/>
          <w:rtl w:val="1"/>
        </w:rPr>
        <w:t xml:space="preserve"> ؟ </w:t>
      </w:r>
      <w:r w:rsidDel="00000000" w:rsidR="00000000" w:rsidRPr="00000000">
        <w:rPr>
          <w:b w:val="1"/>
          <w:sz w:val="32"/>
          <w:szCs w:val="32"/>
          <w:rtl w:val="1"/>
        </w:rPr>
        <w:t xml:space="preserve">او</w:t>
      </w:r>
      <w:r w:rsidDel="00000000" w:rsidR="00000000" w:rsidRPr="00000000">
        <w:rPr>
          <w:b w:val="1"/>
          <w:sz w:val="32"/>
          <w:szCs w:val="32"/>
          <w:rtl w:val="1"/>
        </w:rPr>
        <w:t xml:space="preserve"> </w:t>
      </w:r>
      <w:r w:rsidDel="00000000" w:rsidR="00000000" w:rsidRPr="00000000">
        <w:rPr>
          <w:b w:val="1"/>
          <w:sz w:val="32"/>
          <w:szCs w:val="32"/>
          <w:rtl w:val="1"/>
        </w:rPr>
        <w:t xml:space="preserve">ايه</w:t>
      </w:r>
      <w:r w:rsidDel="00000000" w:rsidR="00000000" w:rsidRPr="00000000">
        <w:rPr>
          <w:b w:val="1"/>
          <w:sz w:val="32"/>
          <w:szCs w:val="32"/>
          <w:rtl w:val="1"/>
        </w:rPr>
        <w:t xml:space="preserve"> </w:t>
      </w:r>
      <w:r w:rsidDel="00000000" w:rsidR="00000000" w:rsidRPr="00000000">
        <w:rPr>
          <w:b w:val="1"/>
          <w:sz w:val="32"/>
          <w:szCs w:val="32"/>
          <w:rtl w:val="1"/>
        </w:rPr>
        <w:t xml:space="preserve">الاماكن</w:t>
      </w:r>
      <w:r w:rsidDel="00000000" w:rsidR="00000000" w:rsidRPr="00000000">
        <w:rPr>
          <w:b w:val="1"/>
          <w:sz w:val="32"/>
          <w:szCs w:val="32"/>
          <w:rtl w:val="1"/>
        </w:rPr>
        <w:t xml:space="preserve"> </w:t>
      </w:r>
      <w:r w:rsidDel="00000000" w:rsidR="00000000" w:rsidRPr="00000000">
        <w:rPr>
          <w:b w:val="1"/>
          <w:sz w:val="32"/>
          <w:szCs w:val="32"/>
          <w:rtl w:val="1"/>
        </w:rPr>
        <w:t xml:space="preserve">اللى</w:t>
      </w:r>
      <w:r w:rsidDel="00000000" w:rsidR="00000000" w:rsidRPr="00000000">
        <w:rPr>
          <w:b w:val="1"/>
          <w:sz w:val="32"/>
          <w:szCs w:val="32"/>
          <w:rtl w:val="1"/>
        </w:rPr>
        <w:t xml:space="preserve"> </w:t>
      </w:r>
      <w:r w:rsidDel="00000000" w:rsidR="00000000" w:rsidRPr="00000000">
        <w:rPr>
          <w:b w:val="1"/>
          <w:sz w:val="32"/>
          <w:szCs w:val="32"/>
          <w:rtl w:val="1"/>
        </w:rPr>
        <w:t xml:space="preserve">بتروحها</w:t>
      </w:r>
      <w:r w:rsidDel="00000000" w:rsidR="00000000" w:rsidRPr="00000000">
        <w:rPr>
          <w:b w:val="1"/>
          <w:sz w:val="32"/>
          <w:szCs w:val="32"/>
          <w:rtl w:val="1"/>
        </w:rPr>
        <w:t xml:space="preserve"> </w:t>
      </w:r>
      <w:r w:rsidDel="00000000" w:rsidR="00000000" w:rsidRPr="00000000">
        <w:rPr>
          <w:b w:val="1"/>
          <w:sz w:val="32"/>
          <w:szCs w:val="32"/>
          <w:rtl w:val="1"/>
        </w:rPr>
        <w:t xml:space="preserve">علشان</w:t>
      </w:r>
      <w:r w:rsidDel="00000000" w:rsidR="00000000" w:rsidRPr="00000000">
        <w:rPr>
          <w:b w:val="1"/>
          <w:sz w:val="32"/>
          <w:szCs w:val="32"/>
          <w:rtl w:val="1"/>
        </w:rPr>
        <w:t xml:space="preserve"> </w:t>
      </w:r>
      <w:r w:rsidDel="00000000" w:rsidR="00000000" w:rsidRPr="00000000">
        <w:rPr>
          <w:b w:val="1"/>
          <w:sz w:val="32"/>
          <w:szCs w:val="32"/>
          <w:rtl w:val="1"/>
        </w:rPr>
        <w:t xml:space="preserve">ترفه</w:t>
      </w:r>
      <w:r w:rsidDel="00000000" w:rsidR="00000000" w:rsidRPr="00000000">
        <w:rPr>
          <w:b w:val="1"/>
          <w:sz w:val="32"/>
          <w:szCs w:val="32"/>
          <w:rtl w:val="1"/>
        </w:rPr>
        <w:t xml:space="preserve"> </w:t>
      </w:r>
      <w:r w:rsidDel="00000000" w:rsidR="00000000" w:rsidRPr="00000000">
        <w:rPr>
          <w:b w:val="1"/>
          <w:sz w:val="32"/>
          <w:szCs w:val="32"/>
          <w:rtl w:val="1"/>
        </w:rPr>
        <w:t xml:space="preserve">عن</w:t>
      </w:r>
      <w:r w:rsidDel="00000000" w:rsidR="00000000" w:rsidRPr="00000000">
        <w:rPr>
          <w:b w:val="1"/>
          <w:sz w:val="32"/>
          <w:szCs w:val="32"/>
          <w:rtl w:val="1"/>
        </w:rPr>
        <w:t xml:space="preserve"> </w:t>
      </w:r>
      <w:r w:rsidDel="00000000" w:rsidR="00000000" w:rsidRPr="00000000">
        <w:rPr>
          <w:b w:val="1"/>
          <w:sz w:val="32"/>
          <w:szCs w:val="32"/>
          <w:rtl w:val="1"/>
        </w:rPr>
        <w:t xml:space="preserve">نفسك</w:t>
      </w:r>
      <w:r w:rsidDel="00000000" w:rsidR="00000000" w:rsidRPr="00000000">
        <w:rPr>
          <w:b w:val="1"/>
          <w:sz w:val="32"/>
          <w:szCs w:val="32"/>
          <w:rtl w:val="0"/>
        </w:rPr>
        <w:t xml:space="preserve">؟</w:t>
      </w:r>
    </w:p>
    <w:p w:rsidR="00000000" w:rsidDel="00000000" w:rsidP="00000000" w:rsidRDefault="00000000" w:rsidRPr="00000000" w14:paraId="000000FE">
      <w:pPr>
        <w:pageBreakBefore w:val="0"/>
        <w:ind w:left="360"/>
        <w:rPr>
          <w:b w:val="1"/>
          <w:sz w:val="32"/>
          <w:szCs w:val="32"/>
        </w:rPr>
      </w:pPr>
      <w:r w:rsidDel="00000000" w:rsidR="00000000" w:rsidRPr="00000000">
        <w:rPr>
          <w:b w:val="1"/>
          <w:sz w:val="32"/>
          <w:szCs w:val="32"/>
          <w:rtl w:val="1"/>
        </w:rPr>
        <w:t xml:space="preserve">بصلى</w:t>
      </w:r>
      <w:r w:rsidDel="00000000" w:rsidR="00000000" w:rsidRPr="00000000">
        <w:rPr>
          <w:b w:val="1"/>
          <w:sz w:val="32"/>
          <w:szCs w:val="32"/>
          <w:rtl w:val="1"/>
        </w:rPr>
        <w:t xml:space="preserve"> </w:t>
      </w:r>
      <w:r w:rsidDel="00000000" w:rsidR="00000000" w:rsidRPr="00000000">
        <w:rPr>
          <w:b w:val="1"/>
          <w:sz w:val="32"/>
          <w:szCs w:val="32"/>
          <w:rtl w:val="1"/>
        </w:rPr>
        <w:t xml:space="preserve">ركعتين</w:t>
      </w:r>
      <w:r w:rsidDel="00000000" w:rsidR="00000000" w:rsidRPr="00000000">
        <w:rPr>
          <w:b w:val="1"/>
          <w:sz w:val="32"/>
          <w:szCs w:val="32"/>
          <w:rtl w:val="1"/>
        </w:rPr>
        <w:t xml:space="preserve"> </w:t>
      </w:r>
      <w:r w:rsidDel="00000000" w:rsidR="00000000" w:rsidRPr="00000000">
        <w:rPr>
          <w:b w:val="1"/>
          <w:sz w:val="32"/>
          <w:szCs w:val="32"/>
          <w:rtl w:val="1"/>
        </w:rPr>
        <w:t xml:space="preserve">و</w:t>
      </w:r>
      <w:r w:rsidDel="00000000" w:rsidR="00000000" w:rsidRPr="00000000">
        <w:rPr>
          <w:b w:val="1"/>
          <w:sz w:val="32"/>
          <w:szCs w:val="32"/>
          <w:rtl w:val="1"/>
        </w:rPr>
        <w:t xml:space="preserve"> </w:t>
      </w:r>
      <w:r w:rsidDel="00000000" w:rsidR="00000000" w:rsidRPr="00000000">
        <w:rPr>
          <w:b w:val="1"/>
          <w:sz w:val="32"/>
          <w:szCs w:val="32"/>
          <w:rtl w:val="1"/>
        </w:rPr>
        <w:t xml:space="preserve">بفكر</w:t>
      </w:r>
      <w:r w:rsidDel="00000000" w:rsidR="00000000" w:rsidRPr="00000000">
        <w:rPr>
          <w:b w:val="1"/>
          <w:sz w:val="32"/>
          <w:szCs w:val="32"/>
          <w:rtl w:val="1"/>
        </w:rPr>
        <w:t xml:space="preserve"> </w:t>
      </w:r>
      <w:r w:rsidDel="00000000" w:rsidR="00000000" w:rsidRPr="00000000">
        <w:rPr>
          <w:b w:val="1"/>
          <w:sz w:val="32"/>
          <w:szCs w:val="32"/>
          <w:rtl w:val="1"/>
        </w:rPr>
        <w:t xml:space="preserve">نفسي</w:t>
      </w:r>
      <w:r w:rsidDel="00000000" w:rsidR="00000000" w:rsidRPr="00000000">
        <w:rPr>
          <w:b w:val="1"/>
          <w:sz w:val="32"/>
          <w:szCs w:val="32"/>
          <w:rtl w:val="1"/>
        </w:rPr>
        <w:t xml:space="preserve"> </w:t>
      </w:r>
      <w:r w:rsidDel="00000000" w:rsidR="00000000" w:rsidRPr="00000000">
        <w:rPr>
          <w:b w:val="1"/>
          <w:sz w:val="32"/>
          <w:szCs w:val="32"/>
          <w:rtl w:val="1"/>
        </w:rPr>
        <w:t xml:space="preserve">بالهدف</w:t>
      </w:r>
      <w:r w:rsidDel="00000000" w:rsidR="00000000" w:rsidRPr="00000000">
        <w:rPr>
          <w:b w:val="1"/>
          <w:sz w:val="32"/>
          <w:szCs w:val="32"/>
          <w:rtl w:val="1"/>
        </w:rPr>
        <w:t xml:space="preserve"> </w:t>
      </w:r>
      <w:r w:rsidDel="00000000" w:rsidR="00000000" w:rsidRPr="00000000">
        <w:rPr>
          <w:b w:val="1"/>
          <w:sz w:val="32"/>
          <w:szCs w:val="32"/>
          <w:rtl w:val="1"/>
        </w:rPr>
        <w:t xml:space="preserve">اللى</w:t>
      </w:r>
      <w:r w:rsidDel="00000000" w:rsidR="00000000" w:rsidRPr="00000000">
        <w:rPr>
          <w:b w:val="1"/>
          <w:sz w:val="32"/>
          <w:szCs w:val="32"/>
          <w:rtl w:val="1"/>
        </w:rPr>
        <w:t xml:space="preserve"> </w:t>
      </w:r>
      <w:r w:rsidDel="00000000" w:rsidR="00000000" w:rsidRPr="00000000">
        <w:rPr>
          <w:b w:val="1"/>
          <w:sz w:val="32"/>
          <w:szCs w:val="32"/>
          <w:rtl w:val="1"/>
        </w:rPr>
        <w:t xml:space="preserve">عاوز</w:t>
      </w:r>
      <w:r w:rsidDel="00000000" w:rsidR="00000000" w:rsidRPr="00000000">
        <w:rPr>
          <w:b w:val="1"/>
          <w:sz w:val="32"/>
          <w:szCs w:val="32"/>
          <w:rtl w:val="1"/>
        </w:rPr>
        <w:t xml:space="preserve"> </w:t>
      </w:r>
      <w:r w:rsidDel="00000000" w:rsidR="00000000" w:rsidRPr="00000000">
        <w:rPr>
          <w:b w:val="1"/>
          <w:sz w:val="32"/>
          <w:szCs w:val="32"/>
          <w:rtl w:val="1"/>
        </w:rPr>
        <w:t xml:space="preserve">اوصله</w:t>
      </w:r>
      <w:r w:rsidDel="00000000" w:rsidR="00000000" w:rsidRPr="00000000">
        <w:rPr>
          <w:b w:val="1"/>
          <w:sz w:val="32"/>
          <w:szCs w:val="32"/>
          <w:rtl w:val="1"/>
        </w:rPr>
        <w:t xml:space="preserve"> </w:t>
      </w:r>
      <w:r w:rsidDel="00000000" w:rsidR="00000000" w:rsidRPr="00000000">
        <w:rPr>
          <w:b w:val="1"/>
          <w:sz w:val="32"/>
          <w:szCs w:val="32"/>
          <w:rtl w:val="1"/>
        </w:rPr>
        <w:t xml:space="preserve">و</w:t>
      </w:r>
      <w:r w:rsidDel="00000000" w:rsidR="00000000" w:rsidRPr="00000000">
        <w:rPr>
          <w:b w:val="1"/>
          <w:sz w:val="32"/>
          <w:szCs w:val="32"/>
          <w:rtl w:val="1"/>
        </w:rPr>
        <w:t xml:space="preserve"> </w:t>
      </w:r>
      <w:r w:rsidDel="00000000" w:rsidR="00000000" w:rsidRPr="00000000">
        <w:rPr>
          <w:b w:val="1"/>
          <w:sz w:val="32"/>
          <w:szCs w:val="32"/>
          <w:rtl w:val="1"/>
        </w:rPr>
        <w:t xml:space="preserve">بالمجهود</w:t>
      </w:r>
      <w:r w:rsidDel="00000000" w:rsidR="00000000" w:rsidRPr="00000000">
        <w:rPr>
          <w:b w:val="1"/>
          <w:sz w:val="32"/>
          <w:szCs w:val="32"/>
          <w:rtl w:val="1"/>
        </w:rPr>
        <w:t xml:space="preserve"> </w:t>
      </w:r>
      <w:r w:rsidDel="00000000" w:rsidR="00000000" w:rsidRPr="00000000">
        <w:rPr>
          <w:b w:val="1"/>
          <w:sz w:val="32"/>
          <w:szCs w:val="32"/>
          <w:rtl w:val="1"/>
        </w:rPr>
        <w:t xml:space="preserve">اللى</w:t>
      </w:r>
      <w:r w:rsidDel="00000000" w:rsidR="00000000" w:rsidRPr="00000000">
        <w:rPr>
          <w:b w:val="1"/>
          <w:sz w:val="32"/>
          <w:szCs w:val="32"/>
          <w:rtl w:val="1"/>
        </w:rPr>
        <w:t xml:space="preserve"> </w:t>
      </w:r>
      <w:r w:rsidDel="00000000" w:rsidR="00000000" w:rsidRPr="00000000">
        <w:rPr>
          <w:b w:val="1"/>
          <w:sz w:val="32"/>
          <w:szCs w:val="32"/>
          <w:rtl w:val="1"/>
        </w:rPr>
        <w:t xml:space="preserve">بذلته</w:t>
      </w:r>
      <w:r w:rsidDel="00000000" w:rsidR="00000000" w:rsidRPr="00000000">
        <w:rPr>
          <w:b w:val="1"/>
          <w:sz w:val="32"/>
          <w:szCs w:val="32"/>
          <w:rtl w:val="1"/>
        </w:rPr>
        <w:t xml:space="preserve"> </w:t>
      </w:r>
      <w:r w:rsidDel="00000000" w:rsidR="00000000" w:rsidRPr="00000000">
        <w:rPr>
          <w:b w:val="1"/>
          <w:sz w:val="32"/>
          <w:szCs w:val="32"/>
          <w:rtl w:val="1"/>
        </w:rPr>
        <w:t xml:space="preserve">قبل</w:t>
      </w:r>
      <w:r w:rsidDel="00000000" w:rsidR="00000000" w:rsidRPr="00000000">
        <w:rPr>
          <w:b w:val="1"/>
          <w:sz w:val="32"/>
          <w:szCs w:val="32"/>
          <w:rtl w:val="1"/>
        </w:rPr>
        <w:t xml:space="preserve"> </w:t>
      </w:r>
      <w:r w:rsidDel="00000000" w:rsidR="00000000" w:rsidRPr="00000000">
        <w:rPr>
          <w:b w:val="1"/>
          <w:sz w:val="32"/>
          <w:szCs w:val="32"/>
          <w:rtl w:val="1"/>
        </w:rPr>
        <w:t xml:space="preserve">كده</w:t>
      </w:r>
      <w:r w:rsidDel="00000000" w:rsidR="00000000" w:rsidRPr="00000000">
        <w:rPr>
          <w:b w:val="1"/>
          <w:sz w:val="32"/>
          <w:szCs w:val="32"/>
          <w:rtl w:val="1"/>
        </w:rPr>
        <w:t xml:space="preserve"> </w:t>
      </w:r>
      <w:r w:rsidDel="00000000" w:rsidR="00000000" w:rsidRPr="00000000">
        <w:rPr>
          <w:b w:val="1"/>
          <w:sz w:val="32"/>
          <w:szCs w:val="32"/>
          <w:rtl w:val="1"/>
        </w:rPr>
        <w:t xml:space="preserve">ووصلت</w:t>
      </w:r>
      <w:r w:rsidDel="00000000" w:rsidR="00000000" w:rsidRPr="00000000">
        <w:rPr>
          <w:b w:val="1"/>
          <w:sz w:val="32"/>
          <w:szCs w:val="32"/>
          <w:rtl w:val="1"/>
        </w:rPr>
        <w:t xml:space="preserve">  </w:t>
      </w:r>
      <w:r w:rsidDel="00000000" w:rsidR="00000000" w:rsidRPr="00000000">
        <w:rPr>
          <w:b w:val="1"/>
          <w:sz w:val="32"/>
          <w:szCs w:val="32"/>
          <w:rtl w:val="1"/>
        </w:rPr>
        <w:t xml:space="preserve">لنتايج</w:t>
      </w:r>
      <w:r w:rsidDel="00000000" w:rsidR="00000000" w:rsidRPr="00000000">
        <w:rPr>
          <w:b w:val="1"/>
          <w:sz w:val="32"/>
          <w:szCs w:val="32"/>
          <w:rtl w:val="1"/>
        </w:rPr>
        <w:t xml:space="preserve"> </w:t>
      </w:r>
      <w:r w:rsidDel="00000000" w:rsidR="00000000" w:rsidRPr="00000000">
        <w:rPr>
          <w:b w:val="1"/>
          <w:sz w:val="32"/>
          <w:szCs w:val="32"/>
          <w:rtl w:val="1"/>
        </w:rPr>
        <w:t xml:space="preserve">فعلا</w:t>
      </w:r>
      <w:r w:rsidDel="00000000" w:rsidR="00000000" w:rsidRPr="00000000">
        <w:rPr>
          <w:b w:val="1"/>
          <w:sz w:val="32"/>
          <w:szCs w:val="32"/>
          <w:rtl w:val="1"/>
        </w:rPr>
        <w:t xml:space="preserve"> </w:t>
      </w:r>
      <w:r w:rsidDel="00000000" w:rsidR="00000000" w:rsidRPr="00000000">
        <w:rPr>
          <w:b w:val="1"/>
          <w:sz w:val="32"/>
          <w:szCs w:val="32"/>
          <w:rtl w:val="1"/>
        </w:rPr>
        <w:t xml:space="preserve">و</w:t>
      </w:r>
      <w:r w:rsidDel="00000000" w:rsidR="00000000" w:rsidRPr="00000000">
        <w:rPr>
          <w:b w:val="1"/>
          <w:sz w:val="32"/>
          <w:szCs w:val="32"/>
          <w:rtl w:val="1"/>
        </w:rPr>
        <w:t xml:space="preserve"> </w:t>
      </w:r>
      <w:r w:rsidDel="00000000" w:rsidR="00000000" w:rsidRPr="00000000">
        <w:rPr>
          <w:b w:val="1"/>
          <w:sz w:val="32"/>
          <w:szCs w:val="32"/>
          <w:rtl w:val="1"/>
        </w:rPr>
        <w:t xml:space="preserve">بشم</w:t>
      </w:r>
      <w:r w:rsidDel="00000000" w:rsidR="00000000" w:rsidRPr="00000000">
        <w:rPr>
          <w:b w:val="1"/>
          <w:sz w:val="32"/>
          <w:szCs w:val="32"/>
          <w:rtl w:val="1"/>
        </w:rPr>
        <w:t xml:space="preserve"> </w:t>
      </w:r>
      <w:r w:rsidDel="00000000" w:rsidR="00000000" w:rsidRPr="00000000">
        <w:rPr>
          <w:b w:val="1"/>
          <w:sz w:val="32"/>
          <w:szCs w:val="32"/>
          <w:rtl w:val="1"/>
        </w:rPr>
        <w:t xml:space="preserve">هوا</w:t>
      </w:r>
      <w:r w:rsidDel="00000000" w:rsidR="00000000" w:rsidRPr="00000000">
        <w:rPr>
          <w:b w:val="1"/>
          <w:sz w:val="32"/>
          <w:szCs w:val="32"/>
          <w:rtl w:val="1"/>
        </w:rPr>
        <w:t xml:space="preserve"> </w:t>
      </w:r>
      <w:r w:rsidDel="00000000" w:rsidR="00000000" w:rsidRPr="00000000">
        <w:rPr>
          <w:b w:val="1"/>
          <w:sz w:val="32"/>
          <w:szCs w:val="32"/>
          <w:rtl w:val="1"/>
        </w:rPr>
        <w:t xml:space="preserve">نضيف</w:t>
      </w:r>
    </w:p>
    <w:p w:rsidR="00000000" w:rsidDel="00000000" w:rsidP="00000000" w:rsidRDefault="00000000" w:rsidRPr="00000000" w14:paraId="000000FF">
      <w:pPr>
        <w:pageBreakBefore w:val="0"/>
        <w:ind w:left="360"/>
        <w:rPr>
          <w:b w:val="1"/>
          <w:sz w:val="32"/>
          <w:szCs w:val="32"/>
        </w:rPr>
      </w:pPr>
      <w:r w:rsidDel="00000000" w:rsidR="00000000" w:rsidRPr="00000000">
        <w:rPr>
          <w:b w:val="1"/>
          <w:sz w:val="32"/>
          <w:szCs w:val="32"/>
          <w:rtl w:val="1"/>
        </w:rPr>
        <w:t xml:space="preserve">اى</w:t>
      </w:r>
      <w:r w:rsidDel="00000000" w:rsidR="00000000" w:rsidRPr="00000000">
        <w:rPr>
          <w:b w:val="1"/>
          <w:sz w:val="32"/>
          <w:szCs w:val="32"/>
          <w:rtl w:val="1"/>
        </w:rPr>
        <w:t xml:space="preserve"> </w:t>
      </w:r>
      <w:r w:rsidDel="00000000" w:rsidR="00000000" w:rsidRPr="00000000">
        <w:rPr>
          <w:b w:val="1"/>
          <w:sz w:val="32"/>
          <w:szCs w:val="32"/>
          <w:rtl w:val="1"/>
        </w:rPr>
        <w:t xml:space="preserve">مكان</w:t>
      </w:r>
      <w:r w:rsidDel="00000000" w:rsidR="00000000" w:rsidRPr="00000000">
        <w:rPr>
          <w:b w:val="1"/>
          <w:sz w:val="32"/>
          <w:szCs w:val="32"/>
          <w:rtl w:val="1"/>
        </w:rPr>
        <w:t xml:space="preserve"> </w:t>
      </w:r>
      <w:r w:rsidDel="00000000" w:rsidR="00000000" w:rsidRPr="00000000">
        <w:rPr>
          <w:b w:val="1"/>
          <w:sz w:val="32"/>
          <w:szCs w:val="32"/>
          <w:rtl w:val="1"/>
        </w:rPr>
        <w:t xml:space="preserve">فى</w:t>
      </w:r>
      <w:r w:rsidDel="00000000" w:rsidR="00000000" w:rsidRPr="00000000">
        <w:rPr>
          <w:b w:val="1"/>
          <w:sz w:val="32"/>
          <w:szCs w:val="32"/>
          <w:rtl w:val="1"/>
        </w:rPr>
        <w:t xml:space="preserve"> </w:t>
      </w:r>
      <w:r w:rsidDel="00000000" w:rsidR="00000000" w:rsidRPr="00000000">
        <w:rPr>
          <w:b w:val="1"/>
          <w:sz w:val="32"/>
          <w:szCs w:val="32"/>
          <w:rtl w:val="1"/>
        </w:rPr>
        <w:t xml:space="preserve">خضرا</w:t>
      </w:r>
      <w:r w:rsidDel="00000000" w:rsidR="00000000" w:rsidRPr="00000000">
        <w:rPr>
          <w:b w:val="1"/>
          <w:sz w:val="32"/>
          <w:szCs w:val="32"/>
          <w:rtl w:val="1"/>
        </w:rPr>
        <w:t xml:space="preserve"> </w:t>
      </w:r>
      <w:r w:rsidDel="00000000" w:rsidR="00000000" w:rsidRPr="00000000">
        <w:rPr>
          <w:b w:val="1"/>
          <w:sz w:val="32"/>
          <w:szCs w:val="32"/>
          <w:rtl w:val="1"/>
        </w:rPr>
        <w:t xml:space="preserve">او</w:t>
      </w:r>
      <w:r w:rsidDel="00000000" w:rsidR="00000000" w:rsidRPr="00000000">
        <w:rPr>
          <w:b w:val="1"/>
          <w:sz w:val="32"/>
          <w:szCs w:val="32"/>
          <w:rtl w:val="1"/>
        </w:rPr>
        <w:t xml:space="preserve"> </w:t>
      </w:r>
      <w:r w:rsidDel="00000000" w:rsidR="00000000" w:rsidRPr="00000000">
        <w:rPr>
          <w:b w:val="1"/>
          <w:sz w:val="32"/>
          <w:szCs w:val="32"/>
          <w:rtl w:val="1"/>
        </w:rPr>
        <w:t xml:space="preserve">بيبص</w:t>
      </w:r>
      <w:r w:rsidDel="00000000" w:rsidR="00000000" w:rsidRPr="00000000">
        <w:rPr>
          <w:b w:val="1"/>
          <w:sz w:val="32"/>
          <w:szCs w:val="32"/>
          <w:rtl w:val="1"/>
        </w:rPr>
        <w:t xml:space="preserve"> </w:t>
      </w:r>
      <w:r w:rsidDel="00000000" w:rsidR="00000000" w:rsidRPr="00000000">
        <w:rPr>
          <w:b w:val="1"/>
          <w:sz w:val="32"/>
          <w:szCs w:val="32"/>
          <w:rtl w:val="1"/>
        </w:rPr>
        <w:t xml:space="preserve">على</w:t>
      </w:r>
      <w:r w:rsidDel="00000000" w:rsidR="00000000" w:rsidRPr="00000000">
        <w:rPr>
          <w:b w:val="1"/>
          <w:sz w:val="32"/>
          <w:szCs w:val="32"/>
          <w:rtl w:val="1"/>
        </w:rPr>
        <w:t xml:space="preserve"> </w:t>
      </w:r>
      <w:r w:rsidDel="00000000" w:rsidR="00000000" w:rsidRPr="00000000">
        <w:rPr>
          <w:b w:val="1"/>
          <w:sz w:val="32"/>
          <w:szCs w:val="32"/>
          <w:rtl w:val="1"/>
        </w:rPr>
        <w:t xml:space="preserve">ميه</w:t>
      </w:r>
    </w:p>
    <w:p w:rsidR="00000000" w:rsidDel="00000000" w:rsidP="00000000" w:rsidRDefault="00000000" w:rsidRPr="00000000" w14:paraId="00000100">
      <w:pPr>
        <w:pageBreakBefore w:val="0"/>
        <w:rPr>
          <w:b w:val="1"/>
          <w:sz w:val="32"/>
          <w:szCs w:val="32"/>
        </w:rPr>
      </w:pPr>
      <w:r w:rsidDel="00000000" w:rsidR="00000000" w:rsidRPr="00000000">
        <w:rPr>
          <w:rtl w:val="0"/>
        </w:rPr>
      </w:r>
    </w:p>
    <w:p w:rsidR="00000000" w:rsidDel="00000000" w:rsidP="00000000" w:rsidRDefault="00000000" w:rsidRPr="00000000" w14:paraId="00000101">
      <w:pPr>
        <w:pageBreakBefore w:val="0"/>
        <w:ind w:left="360"/>
        <w:rPr>
          <w:b w:val="1"/>
          <w:sz w:val="32"/>
          <w:szCs w:val="32"/>
        </w:rPr>
      </w:pPr>
      <w:r w:rsidDel="00000000" w:rsidR="00000000" w:rsidRPr="00000000">
        <w:rPr>
          <w:b w:val="1"/>
          <w:sz w:val="32"/>
          <w:szCs w:val="32"/>
          <w:rtl w:val="0"/>
        </w:rPr>
        <w:t xml:space="preserve">-----------</w:t>
      </w:r>
    </w:p>
    <w:p w:rsidR="00000000" w:rsidDel="00000000" w:rsidP="00000000" w:rsidRDefault="00000000" w:rsidRPr="00000000" w14:paraId="00000102">
      <w:pPr>
        <w:pageBreakBefore w:val="0"/>
        <w:rPr>
          <w:b w:val="1"/>
          <w:sz w:val="32"/>
          <w:szCs w:val="32"/>
        </w:rPr>
      </w:pPr>
      <w:r w:rsidDel="00000000" w:rsidR="00000000" w:rsidRPr="00000000">
        <w:rPr>
          <w:rtl w:val="0"/>
        </w:rPr>
      </w:r>
    </w:p>
    <w:p w:rsidR="00000000" w:rsidDel="00000000" w:rsidP="00000000" w:rsidRDefault="00000000" w:rsidRPr="00000000" w14:paraId="00000103">
      <w:pPr>
        <w:pageBreakBefore w:val="0"/>
        <w:ind w:left="360"/>
        <w:rPr>
          <w:b w:val="1"/>
          <w:sz w:val="32"/>
          <w:szCs w:val="32"/>
        </w:rPr>
      </w:pPr>
      <w:r w:rsidDel="00000000" w:rsidR="00000000" w:rsidRPr="00000000">
        <w:rPr>
          <w:b w:val="1"/>
          <w:sz w:val="32"/>
          <w:szCs w:val="32"/>
          <w:rtl w:val="1"/>
        </w:rPr>
        <w:t xml:space="preserve">ايه</w:t>
      </w:r>
      <w:r w:rsidDel="00000000" w:rsidR="00000000" w:rsidRPr="00000000">
        <w:rPr>
          <w:b w:val="1"/>
          <w:sz w:val="32"/>
          <w:szCs w:val="32"/>
          <w:rtl w:val="1"/>
        </w:rPr>
        <w:t xml:space="preserve"> </w:t>
      </w:r>
      <w:r w:rsidDel="00000000" w:rsidR="00000000" w:rsidRPr="00000000">
        <w:rPr>
          <w:b w:val="1"/>
          <w:sz w:val="32"/>
          <w:szCs w:val="32"/>
          <w:rtl w:val="1"/>
        </w:rPr>
        <w:t xml:space="preserve">ميزتك</w:t>
      </w:r>
      <w:r w:rsidDel="00000000" w:rsidR="00000000" w:rsidRPr="00000000">
        <w:rPr>
          <w:b w:val="1"/>
          <w:sz w:val="32"/>
          <w:szCs w:val="32"/>
          <w:rtl w:val="1"/>
        </w:rPr>
        <w:t xml:space="preserve"> </w:t>
      </w:r>
      <w:r w:rsidDel="00000000" w:rsidR="00000000" w:rsidRPr="00000000">
        <w:rPr>
          <w:b w:val="1"/>
          <w:sz w:val="32"/>
          <w:szCs w:val="32"/>
          <w:rtl w:val="1"/>
        </w:rPr>
        <w:t xml:space="preserve">و</w:t>
      </w:r>
      <w:r w:rsidDel="00000000" w:rsidR="00000000" w:rsidRPr="00000000">
        <w:rPr>
          <w:b w:val="1"/>
          <w:sz w:val="32"/>
          <w:szCs w:val="32"/>
          <w:rtl w:val="1"/>
        </w:rPr>
        <w:t xml:space="preserve"> </w:t>
      </w:r>
      <w:r w:rsidDel="00000000" w:rsidR="00000000" w:rsidRPr="00000000">
        <w:rPr>
          <w:b w:val="1"/>
          <w:sz w:val="32"/>
          <w:szCs w:val="32"/>
          <w:rtl w:val="1"/>
        </w:rPr>
        <w:t xml:space="preserve">ايه</w:t>
      </w:r>
      <w:r w:rsidDel="00000000" w:rsidR="00000000" w:rsidRPr="00000000">
        <w:rPr>
          <w:b w:val="1"/>
          <w:sz w:val="32"/>
          <w:szCs w:val="32"/>
          <w:rtl w:val="1"/>
        </w:rPr>
        <w:t xml:space="preserve"> </w:t>
      </w:r>
      <w:r w:rsidDel="00000000" w:rsidR="00000000" w:rsidRPr="00000000">
        <w:rPr>
          <w:b w:val="1"/>
          <w:sz w:val="32"/>
          <w:szCs w:val="32"/>
          <w:rtl w:val="1"/>
        </w:rPr>
        <w:t xml:space="preserve">نقطك</w:t>
      </w:r>
      <w:r w:rsidDel="00000000" w:rsidR="00000000" w:rsidRPr="00000000">
        <w:rPr>
          <w:b w:val="1"/>
          <w:sz w:val="32"/>
          <w:szCs w:val="32"/>
          <w:rtl w:val="1"/>
        </w:rPr>
        <w:t xml:space="preserve"> </w:t>
      </w:r>
      <w:r w:rsidDel="00000000" w:rsidR="00000000" w:rsidRPr="00000000">
        <w:rPr>
          <w:b w:val="1"/>
          <w:sz w:val="32"/>
          <w:szCs w:val="32"/>
          <w:rtl w:val="1"/>
        </w:rPr>
        <w:t xml:space="preserve">ضعفك</w:t>
      </w:r>
      <w:r w:rsidDel="00000000" w:rsidR="00000000" w:rsidRPr="00000000">
        <w:rPr>
          <w:b w:val="1"/>
          <w:sz w:val="32"/>
          <w:szCs w:val="32"/>
          <w:rtl w:val="1"/>
        </w:rPr>
        <w:t xml:space="preserve"> </w:t>
      </w:r>
      <w:r w:rsidDel="00000000" w:rsidR="00000000" w:rsidRPr="00000000">
        <w:rPr>
          <w:b w:val="1"/>
          <w:sz w:val="32"/>
          <w:szCs w:val="32"/>
          <w:rtl w:val="1"/>
        </w:rPr>
        <w:t xml:space="preserve">و</w:t>
      </w:r>
      <w:r w:rsidDel="00000000" w:rsidR="00000000" w:rsidRPr="00000000">
        <w:rPr>
          <w:b w:val="1"/>
          <w:sz w:val="32"/>
          <w:szCs w:val="32"/>
          <w:rtl w:val="1"/>
        </w:rPr>
        <w:t xml:space="preserve"> </w:t>
      </w:r>
      <w:r w:rsidDel="00000000" w:rsidR="00000000" w:rsidRPr="00000000">
        <w:rPr>
          <w:b w:val="1"/>
          <w:sz w:val="32"/>
          <w:szCs w:val="32"/>
          <w:rtl w:val="1"/>
        </w:rPr>
        <w:t xml:space="preserve">ايه</w:t>
      </w:r>
      <w:r w:rsidDel="00000000" w:rsidR="00000000" w:rsidRPr="00000000">
        <w:rPr>
          <w:b w:val="1"/>
          <w:sz w:val="32"/>
          <w:szCs w:val="32"/>
          <w:rtl w:val="1"/>
        </w:rPr>
        <w:t xml:space="preserve"> </w:t>
      </w:r>
      <w:r w:rsidDel="00000000" w:rsidR="00000000" w:rsidRPr="00000000">
        <w:rPr>
          <w:b w:val="1"/>
          <w:sz w:val="32"/>
          <w:szCs w:val="32"/>
          <w:rtl w:val="1"/>
        </w:rPr>
        <w:t xml:space="preserve">اكتر</w:t>
      </w:r>
      <w:r w:rsidDel="00000000" w:rsidR="00000000" w:rsidRPr="00000000">
        <w:rPr>
          <w:b w:val="1"/>
          <w:sz w:val="32"/>
          <w:szCs w:val="32"/>
          <w:rtl w:val="1"/>
        </w:rPr>
        <w:t xml:space="preserve"> </w:t>
      </w:r>
      <w:r w:rsidDel="00000000" w:rsidR="00000000" w:rsidRPr="00000000">
        <w:rPr>
          <w:b w:val="1"/>
          <w:sz w:val="32"/>
          <w:szCs w:val="32"/>
          <w:rtl w:val="1"/>
        </w:rPr>
        <w:t xml:space="preserve">حاجه</w:t>
      </w:r>
      <w:r w:rsidDel="00000000" w:rsidR="00000000" w:rsidRPr="00000000">
        <w:rPr>
          <w:b w:val="1"/>
          <w:sz w:val="32"/>
          <w:szCs w:val="32"/>
          <w:rtl w:val="1"/>
        </w:rPr>
        <w:t xml:space="preserve"> </w:t>
      </w:r>
      <w:r w:rsidDel="00000000" w:rsidR="00000000" w:rsidRPr="00000000">
        <w:rPr>
          <w:b w:val="1"/>
          <w:sz w:val="32"/>
          <w:szCs w:val="32"/>
          <w:rtl w:val="1"/>
        </w:rPr>
        <w:t xml:space="preserve">بتعصبك</w:t>
      </w:r>
      <w:r w:rsidDel="00000000" w:rsidR="00000000" w:rsidRPr="00000000">
        <w:rPr>
          <w:b w:val="1"/>
          <w:sz w:val="32"/>
          <w:szCs w:val="32"/>
          <w:rtl w:val="1"/>
        </w:rPr>
        <w:t xml:space="preserve"> </w:t>
      </w:r>
      <w:r w:rsidDel="00000000" w:rsidR="00000000" w:rsidRPr="00000000">
        <w:rPr>
          <w:b w:val="1"/>
          <w:sz w:val="32"/>
          <w:szCs w:val="32"/>
          <w:rtl w:val="1"/>
        </w:rPr>
        <w:t xml:space="preserve">و</w:t>
      </w:r>
      <w:r w:rsidDel="00000000" w:rsidR="00000000" w:rsidRPr="00000000">
        <w:rPr>
          <w:b w:val="1"/>
          <w:sz w:val="32"/>
          <w:szCs w:val="32"/>
          <w:rtl w:val="1"/>
        </w:rPr>
        <w:t xml:space="preserve"> </w:t>
      </w:r>
      <w:r w:rsidDel="00000000" w:rsidR="00000000" w:rsidRPr="00000000">
        <w:rPr>
          <w:b w:val="1"/>
          <w:sz w:val="32"/>
          <w:szCs w:val="32"/>
          <w:rtl w:val="1"/>
        </w:rPr>
        <w:t xml:space="preserve">اكتر</w:t>
      </w:r>
      <w:r w:rsidDel="00000000" w:rsidR="00000000" w:rsidRPr="00000000">
        <w:rPr>
          <w:b w:val="1"/>
          <w:sz w:val="32"/>
          <w:szCs w:val="32"/>
          <w:rtl w:val="1"/>
        </w:rPr>
        <w:t xml:space="preserve"> </w:t>
      </w:r>
      <w:r w:rsidDel="00000000" w:rsidR="00000000" w:rsidRPr="00000000">
        <w:rPr>
          <w:b w:val="1"/>
          <w:sz w:val="32"/>
          <w:szCs w:val="32"/>
          <w:rtl w:val="1"/>
        </w:rPr>
        <w:t xml:space="preserve">حاجه</w:t>
      </w:r>
      <w:r w:rsidDel="00000000" w:rsidR="00000000" w:rsidRPr="00000000">
        <w:rPr>
          <w:b w:val="1"/>
          <w:sz w:val="32"/>
          <w:szCs w:val="32"/>
          <w:rtl w:val="1"/>
        </w:rPr>
        <w:t xml:space="preserve"> </w:t>
      </w:r>
      <w:r w:rsidDel="00000000" w:rsidR="00000000" w:rsidRPr="00000000">
        <w:rPr>
          <w:b w:val="1"/>
          <w:sz w:val="32"/>
          <w:szCs w:val="32"/>
          <w:rtl w:val="1"/>
        </w:rPr>
        <w:t xml:space="preserve">بتنرفزك</w:t>
      </w:r>
      <w:r w:rsidDel="00000000" w:rsidR="00000000" w:rsidRPr="00000000">
        <w:rPr>
          <w:b w:val="1"/>
          <w:sz w:val="32"/>
          <w:szCs w:val="32"/>
          <w:rtl w:val="0"/>
        </w:rPr>
        <w:t xml:space="preserve">؟</w:t>
      </w:r>
    </w:p>
    <w:p w:rsidR="00000000" w:rsidDel="00000000" w:rsidP="00000000" w:rsidRDefault="00000000" w:rsidRPr="00000000" w14:paraId="00000104">
      <w:pPr>
        <w:pageBreakBefore w:val="0"/>
        <w:ind w:left="360"/>
        <w:rPr>
          <w:b w:val="1"/>
          <w:sz w:val="32"/>
          <w:szCs w:val="32"/>
        </w:rPr>
      </w:pPr>
      <w:r w:rsidDel="00000000" w:rsidR="00000000" w:rsidRPr="00000000">
        <w:rPr>
          <w:b w:val="1"/>
          <w:sz w:val="32"/>
          <w:szCs w:val="32"/>
          <w:rtl w:val="1"/>
        </w:rPr>
        <w:t xml:space="preserve">ميزاتى</w:t>
      </w:r>
      <w:r w:rsidDel="00000000" w:rsidR="00000000" w:rsidRPr="00000000">
        <w:rPr>
          <w:b w:val="1"/>
          <w:sz w:val="32"/>
          <w:szCs w:val="32"/>
          <w:rtl w:val="1"/>
        </w:rPr>
        <w:t xml:space="preserve"> </w:t>
      </w:r>
      <w:r w:rsidDel="00000000" w:rsidR="00000000" w:rsidRPr="00000000">
        <w:rPr>
          <w:b w:val="1"/>
          <w:sz w:val="32"/>
          <w:szCs w:val="32"/>
          <w:rtl w:val="1"/>
        </w:rPr>
        <w:t xml:space="preserve">ودود</w:t>
      </w:r>
      <w:r w:rsidDel="00000000" w:rsidR="00000000" w:rsidRPr="00000000">
        <w:rPr>
          <w:b w:val="1"/>
          <w:sz w:val="32"/>
          <w:szCs w:val="32"/>
          <w:rtl w:val="1"/>
        </w:rPr>
        <w:t xml:space="preserve"> </w:t>
      </w:r>
      <w:r w:rsidDel="00000000" w:rsidR="00000000" w:rsidRPr="00000000">
        <w:rPr>
          <w:b w:val="1"/>
          <w:sz w:val="32"/>
          <w:szCs w:val="32"/>
          <w:rtl w:val="1"/>
        </w:rPr>
        <w:t xml:space="preserve">صبور</w:t>
      </w:r>
      <w:r w:rsidDel="00000000" w:rsidR="00000000" w:rsidRPr="00000000">
        <w:rPr>
          <w:b w:val="1"/>
          <w:sz w:val="32"/>
          <w:szCs w:val="32"/>
          <w:rtl w:val="1"/>
        </w:rPr>
        <w:t xml:space="preserve"> </w:t>
      </w:r>
      <w:r w:rsidDel="00000000" w:rsidR="00000000" w:rsidRPr="00000000">
        <w:rPr>
          <w:b w:val="1"/>
          <w:sz w:val="32"/>
          <w:szCs w:val="32"/>
          <w:rtl w:val="1"/>
        </w:rPr>
        <w:t xml:space="preserve">باعمل</w:t>
      </w:r>
      <w:r w:rsidDel="00000000" w:rsidR="00000000" w:rsidRPr="00000000">
        <w:rPr>
          <w:b w:val="1"/>
          <w:sz w:val="32"/>
          <w:szCs w:val="32"/>
          <w:rtl w:val="1"/>
        </w:rPr>
        <w:t xml:space="preserve"> </w:t>
      </w:r>
      <w:r w:rsidDel="00000000" w:rsidR="00000000" w:rsidRPr="00000000">
        <w:rPr>
          <w:b w:val="1"/>
          <w:sz w:val="32"/>
          <w:szCs w:val="32"/>
          <w:rtl w:val="1"/>
        </w:rPr>
        <w:t xml:space="preserve">بجد</w:t>
      </w:r>
      <w:r w:rsidDel="00000000" w:rsidR="00000000" w:rsidRPr="00000000">
        <w:rPr>
          <w:b w:val="1"/>
          <w:sz w:val="32"/>
          <w:szCs w:val="32"/>
          <w:rtl w:val="1"/>
        </w:rPr>
        <w:t xml:space="preserve"> </w:t>
      </w:r>
      <w:r w:rsidDel="00000000" w:rsidR="00000000" w:rsidRPr="00000000">
        <w:rPr>
          <w:b w:val="1"/>
          <w:sz w:val="32"/>
          <w:szCs w:val="32"/>
          <w:rtl w:val="1"/>
        </w:rPr>
        <w:t xml:space="preserve">للوصول</w:t>
      </w:r>
      <w:r w:rsidDel="00000000" w:rsidR="00000000" w:rsidRPr="00000000">
        <w:rPr>
          <w:b w:val="1"/>
          <w:sz w:val="32"/>
          <w:szCs w:val="32"/>
          <w:rtl w:val="1"/>
        </w:rPr>
        <w:t xml:space="preserve"> </w:t>
      </w:r>
      <w:r w:rsidDel="00000000" w:rsidR="00000000" w:rsidRPr="00000000">
        <w:rPr>
          <w:b w:val="1"/>
          <w:sz w:val="32"/>
          <w:szCs w:val="32"/>
          <w:rtl w:val="1"/>
        </w:rPr>
        <w:t xml:space="preserve">لاهدافى</w:t>
      </w:r>
      <w:r w:rsidDel="00000000" w:rsidR="00000000" w:rsidRPr="00000000">
        <w:rPr>
          <w:b w:val="1"/>
          <w:sz w:val="32"/>
          <w:szCs w:val="32"/>
          <w:rtl w:val="1"/>
        </w:rPr>
        <w:t xml:space="preserve"> </w:t>
      </w:r>
      <w:r w:rsidDel="00000000" w:rsidR="00000000" w:rsidRPr="00000000">
        <w:rPr>
          <w:b w:val="1"/>
          <w:sz w:val="32"/>
          <w:szCs w:val="32"/>
          <w:rtl w:val="1"/>
        </w:rPr>
        <w:t xml:space="preserve">بحاول</w:t>
      </w:r>
      <w:r w:rsidDel="00000000" w:rsidR="00000000" w:rsidRPr="00000000">
        <w:rPr>
          <w:b w:val="1"/>
          <w:sz w:val="32"/>
          <w:szCs w:val="32"/>
          <w:rtl w:val="1"/>
        </w:rPr>
        <w:t xml:space="preserve"> </w:t>
      </w:r>
      <w:r w:rsidDel="00000000" w:rsidR="00000000" w:rsidRPr="00000000">
        <w:rPr>
          <w:b w:val="1"/>
          <w:sz w:val="32"/>
          <w:szCs w:val="32"/>
          <w:rtl w:val="1"/>
        </w:rPr>
        <w:t xml:space="preserve">دايما</w:t>
      </w:r>
      <w:r w:rsidDel="00000000" w:rsidR="00000000" w:rsidRPr="00000000">
        <w:rPr>
          <w:b w:val="1"/>
          <w:sz w:val="32"/>
          <w:szCs w:val="32"/>
          <w:rtl w:val="1"/>
        </w:rPr>
        <w:t xml:space="preserve"> </w:t>
      </w:r>
      <w:r w:rsidDel="00000000" w:rsidR="00000000" w:rsidRPr="00000000">
        <w:rPr>
          <w:b w:val="1"/>
          <w:sz w:val="32"/>
          <w:szCs w:val="32"/>
          <w:rtl w:val="1"/>
        </w:rPr>
        <w:t xml:space="preserve">احافظ</w:t>
      </w:r>
      <w:r w:rsidDel="00000000" w:rsidR="00000000" w:rsidRPr="00000000">
        <w:rPr>
          <w:b w:val="1"/>
          <w:sz w:val="32"/>
          <w:szCs w:val="32"/>
          <w:rtl w:val="1"/>
        </w:rPr>
        <w:t xml:space="preserve"> </w:t>
      </w:r>
      <w:r w:rsidDel="00000000" w:rsidR="00000000" w:rsidRPr="00000000">
        <w:rPr>
          <w:b w:val="1"/>
          <w:sz w:val="32"/>
          <w:szCs w:val="32"/>
          <w:rtl w:val="1"/>
        </w:rPr>
        <w:t xml:space="preserve">على</w:t>
      </w:r>
      <w:r w:rsidDel="00000000" w:rsidR="00000000" w:rsidRPr="00000000">
        <w:rPr>
          <w:b w:val="1"/>
          <w:sz w:val="32"/>
          <w:szCs w:val="32"/>
          <w:rtl w:val="1"/>
        </w:rPr>
        <w:t xml:space="preserve"> </w:t>
      </w:r>
      <w:r w:rsidDel="00000000" w:rsidR="00000000" w:rsidRPr="00000000">
        <w:rPr>
          <w:b w:val="1"/>
          <w:sz w:val="32"/>
          <w:szCs w:val="32"/>
          <w:rtl w:val="1"/>
        </w:rPr>
        <w:t xml:space="preserve">مواعيدى</w:t>
      </w:r>
      <w:r w:rsidDel="00000000" w:rsidR="00000000" w:rsidRPr="00000000">
        <w:rPr>
          <w:b w:val="1"/>
          <w:sz w:val="32"/>
          <w:szCs w:val="32"/>
          <w:rtl w:val="1"/>
        </w:rPr>
        <w:t xml:space="preserve"> </w:t>
      </w:r>
      <w:r w:rsidDel="00000000" w:rsidR="00000000" w:rsidRPr="00000000">
        <w:rPr>
          <w:b w:val="1"/>
          <w:sz w:val="32"/>
          <w:szCs w:val="32"/>
          <w:rtl w:val="1"/>
        </w:rPr>
        <w:t xml:space="preserve">ومش</w:t>
      </w:r>
      <w:r w:rsidDel="00000000" w:rsidR="00000000" w:rsidRPr="00000000">
        <w:rPr>
          <w:b w:val="1"/>
          <w:sz w:val="32"/>
          <w:szCs w:val="32"/>
          <w:rtl w:val="1"/>
        </w:rPr>
        <w:t xml:space="preserve"> </w:t>
      </w:r>
      <w:r w:rsidDel="00000000" w:rsidR="00000000" w:rsidRPr="00000000">
        <w:rPr>
          <w:b w:val="1"/>
          <w:sz w:val="32"/>
          <w:szCs w:val="32"/>
          <w:rtl w:val="1"/>
        </w:rPr>
        <w:t xml:space="preserve">باخد</w:t>
      </w:r>
      <w:r w:rsidDel="00000000" w:rsidR="00000000" w:rsidRPr="00000000">
        <w:rPr>
          <w:b w:val="1"/>
          <w:sz w:val="32"/>
          <w:szCs w:val="32"/>
          <w:rtl w:val="1"/>
        </w:rPr>
        <w:t xml:space="preserve"> </w:t>
      </w:r>
      <w:r w:rsidDel="00000000" w:rsidR="00000000" w:rsidRPr="00000000">
        <w:rPr>
          <w:b w:val="1"/>
          <w:sz w:val="32"/>
          <w:szCs w:val="32"/>
          <w:rtl w:val="1"/>
        </w:rPr>
        <w:t xml:space="preserve">قرار</w:t>
      </w:r>
      <w:r w:rsidDel="00000000" w:rsidR="00000000" w:rsidRPr="00000000">
        <w:rPr>
          <w:b w:val="1"/>
          <w:sz w:val="32"/>
          <w:szCs w:val="32"/>
          <w:rtl w:val="1"/>
        </w:rPr>
        <w:t xml:space="preserve"> </w:t>
      </w:r>
      <w:r w:rsidDel="00000000" w:rsidR="00000000" w:rsidRPr="00000000">
        <w:rPr>
          <w:b w:val="1"/>
          <w:sz w:val="32"/>
          <w:szCs w:val="32"/>
          <w:rtl w:val="1"/>
        </w:rPr>
        <w:t xml:space="preserve">غير</w:t>
      </w:r>
      <w:r w:rsidDel="00000000" w:rsidR="00000000" w:rsidRPr="00000000">
        <w:rPr>
          <w:b w:val="1"/>
          <w:sz w:val="32"/>
          <w:szCs w:val="32"/>
          <w:rtl w:val="1"/>
        </w:rPr>
        <w:t xml:space="preserve"> </w:t>
      </w:r>
      <w:r w:rsidDel="00000000" w:rsidR="00000000" w:rsidRPr="00000000">
        <w:rPr>
          <w:b w:val="1"/>
          <w:sz w:val="32"/>
          <w:szCs w:val="32"/>
          <w:rtl w:val="1"/>
        </w:rPr>
        <w:t xml:space="preserve">لما</w:t>
      </w:r>
      <w:r w:rsidDel="00000000" w:rsidR="00000000" w:rsidRPr="00000000">
        <w:rPr>
          <w:b w:val="1"/>
          <w:sz w:val="32"/>
          <w:szCs w:val="32"/>
          <w:rtl w:val="1"/>
        </w:rPr>
        <w:t xml:space="preserve"> </w:t>
      </w:r>
      <w:r w:rsidDel="00000000" w:rsidR="00000000" w:rsidRPr="00000000">
        <w:rPr>
          <w:b w:val="1"/>
          <w:sz w:val="32"/>
          <w:szCs w:val="32"/>
          <w:rtl w:val="1"/>
        </w:rPr>
        <w:t xml:space="preserve">ادرسه</w:t>
      </w:r>
      <w:r w:rsidDel="00000000" w:rsidR="00000000" w:rsidRPr="00000000">
        <w:rPr>
          <w:b w:val="1"/>
          <w:sz w:val="32"/>
          <w:szCs w:val="32"/>
          <w:rtl w:val="1"/>
        </w:rPr>
        <w:t xml:space="preserve">  </w:t>
      </w:r>
      <w:r w:rsidDel="00000000" w:rsidR="00000000" w:rsidRPr="00000000">
        <w:rPr>
          <w:b w:val="1"/>
          <w:sz w:val="32"/>
          <w:szCs w:val="32"/>
          <w:rtl w:val="1"/>
        </w:rPr>
        <w:t xml:space="preserve">من</w:t>
      </w:r>
      <w:r w:rsidDel="00000000" w:rsidR="00000000" w:rsidRPr="00000000">
        <w:rPr>
          <w:b w:val="1"/>
          <w:sz w:val="32"/>
          <w:szCs w:val="32"/>
          <w:rtl w:val="1"/>
        </w:rPr>
        <w:t xml:space="preserve"> </w:t>
      </w:r>
      <w:r w:rsidDel="00000000" w:rsidR="00000000" w:rsidRPr="00000000">
        <w:rPr>
          <w:b w:val="1"/>
          <w:sz w:val="32"/>
          <w:szCs w:val="32"/>
          <w:rtl w:val="1"/>
        </w:rPr>
        <w:t xml:space="preserve">كل</w:t>
      </w:r>
      <w:r w:rsidDel="00000000" w:rsidR="00000000" w:rsidRPr="00000000">
        <w:rPr>
          <w:b w:val="1"/>
          <w:sz w:val="32"/>
          <w:szCs w:val="32"/>
          <w:rtl w:val="1"/>
        </w:rPr>
        <w:t xml:space="preserve"> </w:t>
      </w:r>
      <w:r w:rsidDel="00000000" w:rsidR="00000000" w:rsidRPr="00000000">
        <w:rPr>
          <w:b w:val="1"/>
          <w:sz w:val="32"/>
          <w:szCs w:val="32"/>
          <w:rtl w:val="1"/>
        </w:rPr>
        <w:t xml:space="preserve">الجوانب</w:t>
      </w:r>
      <w:r w:rsidDel="00000000" w:rsidR="00000000" w:rsidRPr="00000000">
        <w:rPr>
          <w:b w:val="1"/>
          <w:sz w:val="32"/>
          <w:szCs w:val="32"/>
          <w:rtl w:val="1"/>
        </w:rPr>
        <w:t xml:space="preserve"> </w:t>
      </w:r>
      <w:r w:rsidDel="00000000" w:rsidR="00000000" w:rsidRPr="00000000">
        <w:rPr>
          <w:b w:val="1"/>
          <w:sz w:val="32"/>
          <w:szCs w:val="32"/>
          <w:rtl w:val="1"/>
        </w:rPr>
        <w:t xml:space="preserve">و</w:t>
      </w:r>
      <w:r w:rsidDel="00000000" w:rsidR="00000000" w:rsidRPr="00000000">
        <w:rPr>
          <w:b w:val="1"/>
          <w:sz w:val="32"/>
          <w:szCs w:val="32"/>
          <w:rtl w:val="1"/>
        </w:rPr>
        <w:t xml:space="preserve"> </w:t>
      </w:r>
      <w:r w:rsidDel="00000000" w:rsidR="00000000" w:rsidRPr="00000000">
        <w:rPr>
          <w:b w:val="1"/>
          <w:sz w:val="32"/>
          <w:szCs w:val="32"/>
          <w:rtl w:val="1"/>
        </w:rPr>
        <w:t xml:space="preserve">براجع</w:t>
      </w:r>
      <w:r w:rsidDel="00000000" w:rsidR="00000000" w:rsidRPr="00000000">
        <w:rPr>
          <w:b w:val="1"/>
          <w:sz w:val="32"/>
          <w:szCs w:val="32"/>
          <w:rtl w:val="1"/>
        </w:rPr>
        <w:t xml:space="preserve"> </w:t>
      </w:r>
      <w:r w:rsidDel="00000000" w:rsidR="00000000" w:rsidRPr="00000000">
        <w:rPr>
          <w:b w:val="1"/>
          <w:sz w:val="32"/>
          <w:szCs w:val="32"/>
          <w:rtl w:val="1"/>
        </w:rPr>
        <w:t xml:space="preserve">نفسي</w:t>
      </w:r>
      <w:r w:rsidDel="00000000" w:rsidR="00000000" w:rsidRPr="00000000">
        <w:rPr>
          <w:b w:val="1"/>
          <w:sz w:val="32"/>
          <w:szCs w:val="32"/>
          <w:rtl w:val="1"/>
        </w:rPr>
        <w:t xml:space="preserve"> </w:t>
      </w:r>
      <w:r w:rsidDel="00000000" w:rsidR="00000000" w:rsidRPr="00000000">
        <w:rPr>
          <w:b w:val="1"/>
          <w:sz w:val="32"/>
          <w:szCs w:val="32"/>
          <w:rtl w:val="1"/>
        </w:rPr>
        <w:t xml:space="preserve">باستمرار</w:t>
      </w:r>
      <w:r w:rsidDel="00000000" w:rsidR="00000000" w:rsidRPr="00000000">
        <w:rPr>
          <w:b w:val="1"/>
          <w:sz w:val="32"/>
          <w:szCs w:val="32"/>
          <w:rtl w:val="1"/>
        </w:rPr>
        <w:t xml:space="preserve"> </w:t>
      </w:r>
      <w:r w:rsidDel="00000000" w:rsidR="00000000" w:rsidRPr="00000000">
        <w:rPr>
          <w:b w:val="1"/>
          <w:sz w:val="32"/>
          <w:szCs w:val="32"/>
          <w:rtl w:val="1"/>
        </w:rPr>
        <w:t xml:space="preserve">علشان</w:t>
      </w:r>
      <w:r w:rsidDel="00000000" w:rsidR="00000000" w:rsidRPr="00000000">
        <w:rPr>
          <w:b w:val="1"/>
          <w:sz w:val="32"/>
          <w:szCs w:val="32"/>
          <w:rtl w:val="1"/>
        </w:rPr>
        <w:t xml:space="preserve"> </w:t>
      </w:r>
      <w:r w:rsidDel="00000000" w:rsidR="00000000" w:rsidRPr="00000000">
        <w:rPr>
          <w:b w:val="1"/>
          <w:sz w:val="32"/>
          <w:szCs w:val="32"/>
          <w:rtl w:val="1"/>
        </w:rPr>
        <w:t xml:space="preserve">متمداش</w:t>
      </w:r>
      <w:r w:rsidDel="00000000" w:rsidR="00000000" w:rsidRPr="00000000">
        <w:rPr>
          <w:b w:val="1"/>
          <w:sz w:val="32"/>
          <w:szCs w:val="32"/>
          <w:rtl w:val="1"/>
        </w:rPr>
        <w:t xml:space="preserve"> </w:t>
      </w:r>
      <w:r w:rsidDel="00000000" w:rsidR="00000000" w:rsidRPr="00000000">
        <w:rPr>
          <w:b w:val="1"/>
          <w:sz w:val="32"/>
          <w:szCs w:val="32"/>
          <w:rtl w:val="1"/>
        </w:rPr>
        <w:t xml:space="preserve">فى</w:t>
      </w:r>
      <w:r w:rsidDel="00000000" w:rsidR="00000000" w:rsidRPr="00000000">
        <w:rPr>
          <w:b w:val="1"/>
          <w:sz w:val="32"/>
          <w:szCs w:val="32"/>
          <w:rtl w:val="1"/>
        </w:rPr>
        <w:t xml:space="preserve"> </w:t>
      </w:r>
      <w:r w:rsidDel="00000000" w:rsidR="00000000" w:rsidRPr="00000000">
        <w:rPr>
          <w:b w:val="1"/>
          <w:sz w:val="32"/>
          <w:szCs w:val="32"/>
          <w:rtl w:val="1"/>
        </w:rPr>
        <w:t xml:space="preserve">غلط</w:t>
      </w:r>
      <w:r w:rsidDel="00000000" w:rsidR="00000000" w:rsidRPr="00000000">
        <w:rPr>
          <w:b w:val="1"/>
          <w:sz w:val="32"/>
          <w:szCs w:val="32"/>
          <w:rtl w:val="1"/>
        </w:rPr>
        <w:t xml:space="preserve"> </w:t>
      </w:r>
      <w:r w:rsidDel="00000000" w:rsidR="00000000" w:rsidRPr="00000000">
        <w:rPr>
          <w:b w:val="1"/>
          <w:sz w:val="32"/>
          <w:szCs w:val="32"/>
          <w:rtl w:val="1"/>
        </w:rPr>
        <w:t xml:space="preserve">واستطيع</w:t>
      </w:r>
      <w:r w:rsidDel="00000000" w:rsidR="00000000" w:rsidRPr="00000000">
        <w:rPr>
          <w:b w:val="1"/>
          <w:sz w:val="32"/>
          <w:szCs w:val="32"/>
          <w:rtl w:val="1"/>
        </w:rPr>
        <w:t xml:space="preserve"> </w:t>
      </w:r>
      <w:r w:rsidDel="00000000" w:rsidR="00000000" w:rsidRPr="00000000">
        <w:rPr>
          <w:b w:val="1"/>
          <w:sz w:val="32"/>
          <w:szCs w:val="32"/>
          <w:rtl w:val="1"/>
        </w:rPr>
        <w:t xml:space="preserve">ان</w:t>
      </w:r>
      <w:r w:rsidDel="00000000" w:rsidR="00000000" w:rsidRPr="00000000">
        <w:rPr>
          <w:b w:val="1"/>
          <w:sz w:val="32"/>
          <w:szCs w:val="32"/>
          <w:rtl w:val="1"/>
        </w:rPr>
        <w:t xml:space="preserve"> </w:t>
      </w:r>
      <w:r w:rsidDel="00000000" w:rsidR="00000000" w:rsidRPr="00000000">
        <w:rPr>
          <w:b w:val="1"/>
          <w:sz w:val="32"/>
          <w:szCs w:val="32"/>
          <w:rtl w:val="1"/>
        </w:rPr>
        <w:t xml:space="preserve">عمل</w:t>
      </w:r>
      <w:r w:rsidDel="00000000" w:rsidR="00000000" w:rsidRPr="00000000">
        <w:rPr>
          <w:b w:val="1"/>
          <w:sz w:val="32"/>
          <w:szCs w:val="32"/>
          <w:rtl w:val="1"/>
        </w:rPr>
        <w:t xml:space="preserve"> </w:t>
      </w:r>
      <w:r w:rsidDel="00000000" w:rsidR="00000000" w:rsidRPr="00000000">
        <w:rPr>
          <w:b w:val="1"/>
          <w:sz w:val="32"/>
          <w:szCs w:val="32"/>
          <w:rtl w:val="1"/>
        </w:rPr>
        <w:t xml:space="preserve">تحت</w:t>
      </w:r>
      <w:r w:rsidDel="00000000" w:rsidR="00000000" w:rsidRPr="00000000">
        <w:rPr>
          <w:b w:val="1"/>
          <w:sz w:val="32"/>
          <w:szCs w:val="32"/>
          <w:rtl w:val="1"/>
        </w:rPr>
        <w:t xml:space="preserve"> </w:t>
      </w:r>
      <w:r w:rsidDel="00000000" w:rsidR="00000000" w:rsidRPr="00000000">
        <w:rPr>
          <w:b w:val="1"/>
          <w:sz w:val="32"/>
          <w:szCs w:val="32"/>
          <w:rtl w:val="1"/>
        </w:rPr>
        <w:t xml:space="preserve">ضغط</w:t>
      </w:r>
      <w:r w:rsidDel="00000000" w:rsidR="00000000" w:rsidRPr="00000000">
        <w:rPr>
          <w:b w:val="1"/>
          <w:sz w:val="32"/>
          <w:szCs w:val="32"/>
          <w:rtl w:val="1"/>
        </w:rPr>
        <w:t xml:space="preserve"> </w:t>
      </w:r>
      <w:r w:rsidDel="00000000" w:rsidR="00000000" w:rsidRPr="00000000">
        <w:rPr>
          <w:b w:val="1"/>
          <w:sz w:val="32"/>
          <w:szCs w:val="32"/>
          <w:rtl w:val="1"/>
        </w:rPr>
        <w:t xml:space="preserve">واجيد</w:t>
      </w:r>
      <w:r w:rsidDel="00000000" w:rsidR="00000000" w:rsidRPr="00000000">
        <w:rPr>
          <w:b w:val="1"/>
          <w:sz w:val="32"/>
          <w:szCs w:val="32"/>
          <w:rtl w:val="1"/>
        </w:rPr>
        <w:t xml:space="preserve"> </w:t>
      </w:r>
      <w:r w:rsidDel="00000000" w:rsidR="00000000" w:rsidRPr="00000000">
        <w:rPr>
          <w:b w:val="1"/>
          <w:sz w:val="32"/>
          <w:szCs w:val="32"/>
          <w:rtl w:val="1"/>
        </w:rPr>
        <w:t xml:space="preserve">العمل</w:t>
      </w:r>
      <w:r w:rsidDel="00000000" w:rsidR="00000000" w:rsidRPr="00000000">
        <w:rPr>
          <w:b w:val="1"/>
          <w:sz w:val="32"/>
          <w:szCs w:val="32"/>
          <w:rtl w:val="1"/>
        </w:rPr>
        <w:t xml:space="preserve"> </w:t>
      </w:r>
      <w:r w:rsidDel="00000000" w:rsidR="00000000" w:rsidRPr="00000000">
        <w:rPr>
          <w:b w:val="1"/>
          <w:sz w:val="32"/>
          <w:szCs w:val="32"/>
          <w:rtl w:val="1"/>
        </w:rPr>
        <w:t xml:space="preserve">داخل</w:t>
      </w:r>
      <w:r w:rsidDel="00000000" w:rsidR="00000000" w:rsidRPr="00000000">
        <w:rPr>
          <w:b w:val="1"/>
          <w:sz w:val="32"/>
          <w:szCs w:val="32"/>
          <w:rtl w:val="1"/>
        </w:rPr>
        <w:t xml:space="preserve"> </w:t>
      </w:r>
      <w:r w:rsidDel="00000000" w:rsidR="00000000" w:rsidRPr="00000000">
        <w:rPr>
          <w:b w:val="1"/>
          <w:sz w:val="32"/>
          <w:szCs w:val="32"/>
          <w:rtl w:val="1"/>
        </w:rPr>
        <w:t xml:space="preserve">فريق</w:t>
      </w:r>
    </w:p>
    <w:p w:rsidR="00000000" w:rsidDel="00000000" w:rsidP="00000000" w:rsidRDefault="00000000" w:rsidRPr="00000000" w14:paraId="00000105">
      <w:pPr>
        <w:pageBreakBefore w:val="0"/>
        <w:ind w:left="360"/>
        <w:rPr>
          <w:b w:val="1"/>
          <w:sz w:val="32"/>
          <w:szCs w:val="32"/>
        </w:rPr>
      </w:pPr>
      <w:r w:rsidDel="00000000" w:rsidR="00000000" w:rsidRPr="00000000">
        <w:rPr>
          <w:b w:val="1"/>
          <w:sz w:val="32"/>
          <w:szCs w:val="32"/>
          <w:rtl w:val="1"/>
        </w:rPr>
        <w:t xml:space="preserve">نقاط</w:t>
      </w:r>
      <w:r w:rsidDel="00000000" w:rsidR="00000000" w:rsidRPr="00000000">
        <w:rPr>
          <w:b w:val="1"/>
          <w:sz w:val="32"/>
          <w:szCs w:val="32"/>
          <w:rtl w:val="1"/>
        </w:rPr>
        <w:t xml:space="preserve"> </w:t>
      </w:r>
      <w:r w:rsidDel="00000000" w:rsidR="00000000" w:rsidRPr="00000000">
        <w:rPr>
          <w:b w:val="1"/>
          <w:sz w:val="32"/>
          <w:szCs w:val="32"/>
          <w:rtl w:val="1"/>
        </w:rPr>
        <w:t xml:space="preserve">ضعفى</w:t>
      </w:r>
      <w:r w:rsidDel="00000000" w:rsidR="00000000" w:rsidRPr="00000000">
        <w:rPr>
          <w:b w:val="1"/>
          <w:sz w:val="32"/>
          <w:szCs w:val="32"/>
          <w:rtl w:val="1"/>
        </w:rPr>
        <w:t xml:space="preserve"> </w:t>
      </w:r>
      <w:r w:rsidDel="00000000" w:rsidR="00000000" w:rsidRPr="00000000">
        <w:rPr>
          <w:b w:val="1"/>
          <w:sz w:val="32"/>
          <w:szCs w:val="32"/>
          <w:rtl w:val="1"/>
        </w:rPr>
        <w:t xml:space="preserve">انى</w:t>
      </w:r>
      <w:r w:rsidDel="00000000" w:rsidR="00000000" w:rsidRPr="00000000">
        <w:rPr>
          <w:b w:val="1"/>
          <w:sz w:val="32"/>
          <w:szCs w:val="32"/>
          <w:rtl w:val="1"/>
        </w:rPr>
        <w:t xml:space="preserve"> </w:t>
      </w:r>
      <w:r w:rsidDel="00000000" w:rsidR="00000000" w:rsidRPr="00000000">
        <w:rPr>
          <w:b w:val="1"/>
          <w:sz w:val="32"/>
          <w:szCs w:val="32"/>
          <w:rtl w:val="1"/>
        </w:rPr>
        <w:t xml:space="preserve">كنت</w:t>
      </w:r>
      <w:r w:rsidDel="00000000" w:rsidR="00000000" w:rsidRPr="00000000">
        <w:rPr>
          <w:b w:val="1"/>
          <w:sz w:val="32"/>
          <w:szCs w:val="32"/>
          <w:rtl w:val="1"/>
        </w:rPr>
        <w:t xml:space="preserve"> </w:t>
      </w:r>
      <w:r w:rsidDel="00000000" w:rsidR="00000000" w:rsidRPr="00000000">
        <w:rPr>
          <w:b w:val="1"/>
          <w:sz w:val="32"/>
          <w:szCs w:val="32"/>
          <w:rtl w:val="1"/>
        </w:rPr>
        <w:t xml:space="preserve">بتكلم</w:t>
      </w:r>
      <w:r w:rsidDel="00000000" w:rsidR="00000000" w:rsidRPr="00000000">
        <w:rPr>
          <w:b w:val="1"/>
          <w:sz w:val="32"/>
          <w:szCs w:val="32"/>
          <w:rtl w:val="1"/>
        </w:rPr>
        <w:t xml:space="preserve"> </w:t>
      </w:r>
      <w:r w:rsidDel="00000000" w:rsidR="00000000" w:rsidRPr="00000000">
        <w:rPr>
          <w:b w:val="1"/>
          <w:sz w:val="32"/>
          <w:szCs w:val="32"/>
          <w:rtl w:val="1"/>
        </w:rPr>
        <w:t xml:space="preserve">بسرعه</w:t>
      </w:r>
      <w:r w:rsidDel="00000000" w:rsidR="00000000" w:rsidRPr="00000000">
        <w:rPr>
          <w:b w:val="1"/>
          <w:sz w:val="32"/>
          <w:szCs w:val="32"/>
          <w:rtl w:val="1"/>
        </w:rPr>
        <w:t xml:space="preserve"> </w:t>
      </w:r>
      <w:r w:rsidDel="00000000" w:rsidR="00000000" w:rsidRPr="00000000">
        <w:rPr>
          <w:b w:val="1"/>
          <w:sz w:val="32"/>
          <w:szCs w:val="32"/>
          <w:rtl w:val="1"/>
        </w:rPr>
        <w:t xml:space="preserve">وبصرت</w:t>
      </w:r>
      <w:r w:rsidDel="00000000" w:rsidR="00000000" w:rsidRPr="00000000">
        <w:rPr>
          <w:b w:val="1"/>
          <w:sz w:val="32"/>
          <w:szCs w:val="32"/>
          <w:rtl w:val="1"/>
        </w:rPr>
        <w:t xml:space="preserve"> </w:t>
      </w:r>
      <w:r w:rsidDel="00000000" w:rsidR="00000000" w:rsidRPr="00000000">
        <w:rPr>
          <w:b w:val="1"/>
          <w:sz w:val="32"/>
          <w:szCs w:val="32"/>
          <w:rtl w:val="1"/>
        </w:rPr>
        <w:t xml:space="preserve">غير</w:t>
      </w:r>
      <w:r w:rsidDel="00000000" w:rsidR="00000000" w:rsidRPr="00000000">
        <w:rPr>
          <w:b w:val="1"/>
          <w:sz w:val="32"/>
          <w:szCs w:val="32"/>
          <w:rtl w:val="1"/>
        </w:rPr>
        <w:t xml:space="preserve"> </w:t>
      </w:r>
      <w:r w:rsidDel="00000000" w:rsidR="00000000" w:rsidRPr="00000000">
        <w:rPr>
          <w:b w:val="1"/>
          <w:sz w:val="32"/>
          <w:szCs w:val="32"/>
          <w:rtl w:val="1"/>
        </w:rPr>
        <w:t xml:space="preserve">واضح</w:t>
      </w:r>
      <w:r w:rsidDel="00000000" w:rsidR="00000000" w:rsidRPr="00000000">
        <w:rPr>
          <w:b w:val="1"/>
          <w:sz w:val="32"/>
          <w:szCs w:val="32"/>
          <w:rtl w:val="1"/>
        </w:rPr>
        <w:t xml:space="preserve"> </w:t>
      </w:r>
      <w:r w:rsidDel="00000000" w:rsidR="00000000" w:rsidRPr="00000000">
        <w:rPr>
          <w:b w:val="1"/>
          <w:sz w:val="32"/>
          <w:szCs w:val="32"/>
          <w:rtl w:val="1"/>
        </w:rPr>
        <w:t xml:space="preserve">ودا</w:t>
      </w:r>
      <w:r w:rsidDel="00000000" w:rsidR="00000000" w:rsidRPr="00000000">
        <w:rPr>
          <w:b w:val="1"/>
          <w:sz w:val="32"/>
          <w:szCs w:val="32"/>
          <w:rtl w:val="1"/>
        </w:rPr>
        <w:t xml:space="preserve"> </w:t>
      </w:r>
      <w:r w:rsidDel="00000000" w:rsidR="00000000" w:rsidRPr="00000000">
        <w:rPr>
          <w:b w:val="1"/>
          <w:sz w:val="32"/>
          <w:szCs w:val="32"/>
          <w:rtl w:val="1"/>
        </w:rPr>
        <w:t xml:space="preserve">كان</w:t>
      </w:r>
      <w:r w:rsidDel="00000000" w:rsidR="00000000" w:rsidRPr="00000000">
        <w:rPr>
          <w:b w:val="1"/>
          <w:sz w:val="32"/>
          <w:szCs w:val="32"/>
          <w:rtl w:val="1"/>
        </w:rPr>
        <w:t xml:space="preserve"> </w:t>
      </w:r>
      <w:r w:rsidDel="00000000" w:rsidR="00000000" w:rsidRPr="00000000">
        <w:rPr>
          <w:b w:val="1"/>
          <w:sz w:val="32"/>
          <w:szCs w:val="32"/>
          <w:rtl w:val="1"/>
        </w:rPr>
        <w:t xml:space="preserve">بيأثر</w:t>
      </w:r>
      <w:r w:rsidDel="00000000" w:rsidR="00000000" w:rsidRPr="00000000">
        <w:rPr>
          <w:b w:val="1"/>
          <w:sz w:val="32"/>
          <w:szCs w:val="32"/>
          <w:rtl w:val="1"/>
        </w:rPr>
        <w:t xml:space="preserve"> </w:t>
      </w:r>
      <w:r w:rsidDel="00000000" w:rsidR="00000000" w:rsidRPr="00000000">
        <w:rPr>
          <w:b w:val="1"/>
          <w:sz w:val="32"/>
          <w:szCs w:val="32"/>
          <w:rtl w:val="1"/>
        </w:rPr>
        <w:t xml:space="preserve">على</w:t>
      </w:r>
      <w:r w:rsidDel="00000000" w:rsidR="00000000" w:rsidRPr="00000000">
        <w:rPr>
          <w:b w:val="1"/>
          <w:sz w:val="32"/>
          <w:szCs w:val="32"/>
          <w:rtl w:val="1"/>
        </w:rPr>
        <w:t xml:space="preserve"> </w:t>
      </w:r>
      <w:r w:rsidDel="00000000" w:rsidR="00000000" w:rsidRPr="00000000">
        <w:rPr>
          <w:b w:val="1"/>
          <w:sz w:val="32"/>
          <w:szCs w:val="32"/>
          <w:rtl w:val="1"/>
        </w:rPr>
        <w:t xml:space="preserve">مهارات</w:t>
      </w:r>
      <w:r w:rsidDel="00000000" w:rsidR="00000000" w:rsidRPr="00000000">
        <w:rPr>
          <w:b w:val="1"/>
          <w:sz w:val="32"/>
          <w:szCs w:val="32"/>
          <w:rtl w:val="1"/>
        </w:rPr>
        <w:t xml:space="preserve"> </w:t>
      </w:r>
      <w:r w:rsidDel="00000000" w:rsidR="00000000" w:rsidRPr="00000000">
        <w:rPr>
          <w:b w:val="1"/>
          <w:sz w:val="32"/>
          <w:szCs w:val="32"/>
          <w:rtl w:val="1"/>
        </w:rPr>
        <w:t xml:space="preserve">الاتصال</w:t>
      </w:r>
      <w:r w:rsidDel="00000000" w:rsidR="00000000" w:rsidRPr="00000000">
        <w:rPr>
          <w:b w:val="1"/>
          <w:sz w:val="32"/>
          <w:szCs w:val="32"/>
          <w:rtl w:val="1"/>
        </w:rPr>
        <w:t xml:space="preserve"> </w:t>
      </w:r>
      <w:r w:rsidDel="00000000" w:rsidR="00000000" w:rsidRPr="00000000">
        <w:rPr>
          <w:b w:val="1"/>
          <w:sz w:val="32"/>
          <w:szCs w:val="32"/>
          <w:rtl w:val="1"/>
        </w:rPr>
        <w:t xml:space="preserve">وقدرت</w:t>
      </w:r>
      <w:r w:rsidDel="00000000" w:rsidR="00000000" w:rsidRPr="00000000">
        <w:rPr>
          <w:b w:val="1"/>
          <w:sz w:val="32"/>
          <w:szCs w:val="32"/>
          <w:rtl w:val="1"/>
        </w:rPr>
        <w:t xml:space="preserve"> </w:t>
      </w:r>
      <w:r w:rsidDel="00000000" w:rsidR="00000000" w:rsidRPr="00000000">
        <w:rPr>
          <w:b w:val="1"/>
          <w:sz w:val="32"/>
          <w:szCs w:val="32"/>
          <w:rtl w:val="1"/>
        </w:rPr>
        <w:t xml:space="preserve">اتغلب</w:t>
      </w:r>
      <w:r w:rsidDel="00000000" w:rsidR="00000000" w:rsidRPr="00000000">
        <w:rPr>
          <w:b w:val="1"/>
          <w:sz w:val="32"/>
          <w:szCs w:val="32"/>
          <w:rtl w:val="1"/>
        </w:rPr>
        <w:t xml:space="preserve"> </w:t>
      </w:r>
      <w:r w:rsidDel="00000000" w:rsidR="00000000" w:rsidRPr="00000000">
        <w:rPr>
          <w:b w:val="1"/>
          <w:sz w:val="32"/>
          <w:szCs w:val="32"/>
          <w:rtl w:val="1"/>
        </w:rPr>
        <w:t xml:space="preserve">عيها</w:t>
      </w:r>
      <w:r w:rsidDel="00000000" w:rsidR="00000000" w:rsidRPr="00000000">
        <w:rPr>
          <w:b w:val="1"/>
          <w:sz w:val="32"/>
          <w:szCs w:val="32"/>
          <w:rtl w:val="1"/>
        </w:rPr>
        <w:t xml:space="preserve"> </w:t>
      </w:r>
      <w:r w:rsidDel="00000000" w:rsidR="00000000" w:rsidRPr="00000000">
        <w:rPr>
          <w:b w:val="1"/>
          <w:sz w:val="32"/>
          <w:szCs w:val="32"/>
          <w:rtl w:val="1"/>
        </w:rPr>
        <w:t xml:space="preserve">بقيت</w:t>
      </w:r>
      <w:r w:rsidDel="00000000" w:rsidR="00000000" w:rsidRPr="00000000">
        <w:rPr>
          <w:b w:val="1"/>
          <w:sz w:val="32"/>
          <w:szCs w:val="32"/>
          <w:rtl w:val="1"/>
        </w:rPr>
        <w:t xml:space="preserve"> </w:t>
      </w:r>
      <w:r w:rsidDel="00000000" w:rsidR="00000000" w:rsidRPr="00000000">
        <w:rPr>
          <w:b w:val="1"/>
          <w:sz w:val="32"/>
          <w:szCs w:val="32"/>
          <w:rtl w:val="1"/>
        </w:rPr>
        <w:t xml:space="preserve">اتكلم</w:t>
      </w:r>
      <w:r w:rsidDel="00000000" w:rsidR="00000000" w:rsidRPr="00000000">
        <w:rPr>
          <w:b w:val="1"/>
          <w:sz w:val="32"/>
          <w:szCs w:val="32"/>
          <w:rtl w:val="1"/>
        </w:rPr>
        <w:t xml:space="preserve"> </w:t>
      </w:r>
      <w:r w:rsidDel="00000000" w:rsidR="00000000" w:rsidRPr="00000000">
        <w:rPr>
          <w:b w:val="1"/>
          <w:sz w:val="32"/>
          <w:szCs w:val="32"/>
          <w:rtl w:val="1"/>
        </w:rPr>
        <w:t xml:space="preserve">براحه</w:t>
      </w:r>
      <w:r w:rsidDel="00000000" w:rsidR="00000000" w:rsidRPr="00000000">
        <w:rPr>
          <w:b w:val="1"/>
          <w:sz w:val="32"/>
          <w:szCs w:val="32"/>
          <w:rtl w:val="1"/>
        </w:rPr>
        <w:t xml:space="preserve"> </w:t>
      </w:r>
      <w:r w:rsidDel="00000000" w:rsidR="00000000" w:rsidRPr="00000000">
        <w:rPr>
          <w:b w:val="1"/>
          <w:sz w:val="32"/>
          <w:szCs w:val="32"/>
          <w:rtl w:val="1"/>
        </w:rPr>
        <w:t xml:space="preserve">وبحاول</w:t>
      </w:r>
      <w:r w:rsidDel="00000000" w:rsidR="00000000" w:rsidRPr="00000000">
        <w:rPr>
          <w:b w:val="1"/>
          <w:sz w:val="32"/>
          <w:szCs w:val="32"/>
          <w:rtl w:val="1"/>
        </w:rPr>
        <w:t xml:space="preserve"> </w:t>
      </w:r>
      <w:r w:rsidDel="00000000" w:rsidR="00000000" w:rsidRPr="00000000">
        <w:rPr>
          <w:b w:val="1"/>
          <w:sz w:val="32"/>
          <w:szCs w:val="32"/>
          <w:rtl w:val="1"/>
        </w:rPr>
        <w:t xml:space="preserve">اوضح</w:t>
      </w:r>
      <w:r w:rsidDel="00000000" w:rsidR="00000000" w:rsidRPr="00000000">
        <w:rPr>
          <w:b w:val="1"/>
          <w:sz w:val="32"/>
          <w:szCs w:val="32"/>
          <w:rtl w:val="1"/>
        </w:rPr>
        <w:t xml:space="preserve"> </w:t>
      </w:r>
      <w:r w:rsidDel="00000000" w:rsidR="00000000" w:rsidRPr="00000000">
        <w:rPr>
          <w:b w:val="1"/>
          <w:sz w:val="32"/>
          <w:szCs w:val="32"/>
          <w:rtl w:val="1"/>
        </w:rPr>
        <w:t xml:space="preserve">صوتى</w:t>
      </w:r>
      <w:r w:rsidDel="00000000" w:rsidR="00000000" w:rsidRPr="00000000">
        <w:rPr>
          <w:b w:val="1"/>
          <w:sz w:val="32"/>
          <w:szCs w:val="32"/>
          <w:rtl w:val="1"/>
        </w:rPr>
        <w:t xml:space="preserve"> </w:t>
      </w:r>
      <w:r w:rsidDel="00000000" w:rsidR="00000000" w:rsidRPr="00000000">
        <w:rPr>
          <w:b w:val="1"/>
          <w:sz w:val="32"/>
          <w:szCs w:val="32"/>
          <w:rtl w:val="1"/>
        </w:rPr>
        <w:t xml:space="preserve">اكتر</w:t>
      </w:r>
    </w:p>
    <w:p w:rsidR="00000000" w:rsidDel="00000000" w:rsidP="00000000" w:rsidRDefault="00000000" w:rsidRPr="00000000" w14:paraId="00000106">
      <w:pPr>
        <w:pageBreakBefore w:val="0"/>
        <w:ind w:left="360"/>
        <w:rPr>
          <w:b w:val="1"/>
          <w:sz w:val="32"/>
          <w:szCs w:val="32"/>
        </w:rPr>
      </w:pPr>
      <w:r w:rsidDel="00000000" w:rsidR="00000000" w:rsidRPr="00000000">
        <w:rPr>
          <w:b w:val="1"/>
          <w:sz w:val="32"/>
          <w:szCs w:val="32"/>
          <w:rtl w:val="1"/>
        </w:rPr>
        <w:t xml:space="preserve">كنت</w:t>
      </w:r>
      <w:r w:rsidDel="00000000" w:rsidR="00000000" w:rsidRPr="00000000">
        <w:rPr>
          <w:b w:val="1"/>
          <w:sz w:val="32"/>
          <w:szCs w:val="32"/>
          <w:rtl w:val="1"/>
        </w:rPr>
        <w:t xml:space="preserve"> </w:t>
      </w:r>
      <w:r w:rsidDel="00000000" w:rsidR="00000000" w:rsidRPr="00000000">
        <w:rPr>
          <w:b w:val="1"/>
          <w:sz w:val="32"/>
          <w:szCs w:val="32"/>
          <w:rtl w:val="1"/>
        </w:rPr>
        <w:t xml:space="preserve">باحبط</w:t>
      </w:r>
      <w:r w:rsidDel="00000000" w:rsidR="00000000" w:rsidRPr="00000000">
        <w:rPr>
          <w:b w:val="1"/>
          <w:sz w:val="32"/>
          <w:szCs w:val="32"/>
          <w:rtl w:val="1"/>
        </w:rPr>
        <w:t xml:space="preserve"> </w:t>
      </w:r>
      <w:r w:rsidDel="00000000" w:rsidR="00000000" w:rsidRPr="00000000">
        <w:rPr>
          <w:b w:val="1"/>
          <w:sz w:val="32"/>
          <w:szCs w:val="32"/>
          <w:rtl w:val="1"/>
        </w:rPr>
        <w:t xml:space="preserve">بسرعه</w:t>
      </w:r>
      <w:r w:rsidDel="00000000" w:rsidR="00000000" w:rsidRPr="00000000">
        <w:rPr>
          <w:b w:val="1"/>
          <w:sz w:val="32"/>
          <w:szCs w:val="32"/>
          <w:rtl w:val="1"/>
        </w:rPr>
        <w:t xml:space="preserve"> </w:t>
      </w:r>
      <w:r w:rsidDel="00000000" w:rsidR="00000000" w:rsidRPr="00000000">
        <w:rPr>
          <w:b w:val="1"/>
          <w:sz w:val="32"/>
          <w:szCs w:val="32"/>
          <w:rtl w:val="1"/>
        </w:rPr>
        <w:t xml:space="preserve">وبعد</w:t>
      </w:r>
      <w:r w:rsidDel="00000000" w:rsidR="00000000" w:rsidRPr="00000000">
        <w:rPr>
          <w:b w:val="1"/>
          <w:sz w:val="32"/>
          <w:szCs w:val="32"/>
          <w:rtl w:val="1"/>
        </w:rPr>
        <w:t xml:space="preserve"> </w:t>
      </w:r>
      <w:r w:rsidDel="00000000" w:rsidR="00000000" w:rsidRPr="00000000">
        <w:rPr>
          <w:b w:val="1"/>
          <w:sz w:val="32"/>
          <w:szCs w:val="32"/>
          <w:rtl w:val="1"/>
        </w:rPr>
        <w:t xml:space="preserve">ما</w:t>
      </w:r>
      <w:r w:rsidDel="00000000" w:rsidR="00000000" w:rsidRPr="00000000">
        <w:rPr>
          <w:b w:val="1"/>
          <w:sz w:val="32"/>
          <w:szCs w:val="32"/>
          <w:rtl w:val="1"/>
        </w:rPr>
        <w:t xml:space="preserve"> </w:t>
      </w:r>
      <w:r w:rsidDel="00000000" w:rsidR="00000000" w:rsidRPr="00000000">
        <w:rPr>
          <w:b w:val="1"/>
          <w:sz w:val="32"/>
          <w:szCs w:val="32"/>
          <w:rtl w:val="1"/>
        </w:rPr>
        <w:t xml:space="preserve">كان</w:t>
      </w:r>
      <w:r w:rsidDel="00000000" w:rsidR="00000000" w:rsidRPr="00000000">
        <w:rPr>
          <w:b w:val="1"/>
          <w:sz w:val="32"/>
          <w:szCs w:val="32"/>
          <w:rtl w:val="1"/>
        </w:rPr>
        <w:t xml:space="preserve"> </w:t>
      </w:r>
      <w:r w:rsidDel="00000000" w:rsidR="00000000" w:rsidRPr="00000000">
        <w:rPr>
          <w:b w:val="1"/>
          <w:sz w:val="32"/>
          <w:szCs w:val="32"/>
          <w:rtl w:val="1"/>
        </w:rPr>
        <w:t xml:space="preserve">ليا</w:t>
      </w:r>
      <w:r w:rsidDel="00000000" w:rsidR="00000000" w:rsidRPr="00000000">
        <w:rPr>
          <w:b w:val="1"/>
          <w:sz w:val="32"/>
          <w:szCs w:val="32"/>
          <w:rtl w:val="1"/>
        </w:rPr>
        <w:t xml:space="preserve"> </w:t>
      </w:r>
      <w:r w:rsidDel="00000000" w:rsidR="00000000" w:rsidRPr="00000000">
        <w:rPr>
          <w:b w:val="1"/>
          <w:sz w:val="32"/>
          <w:szCs w:val="32"/>
          <w:rtl w:val="1"/>
        </w:rPr>
        <w:t xml:space="preserve">تجربه</w:t>
      </w:r>
      <w:r w:rsidDel="00000000" w:rsidR="00000000" w:rsidRPr="00000000">
        <w:rPr>
          <w:b w:val="1"/>
          <w:sz w:val="32"/>
          <w:szCs w:val="32"/>
          <w:rtl w:val="1"/>
        </w:rPr>
        <w:t xml:space="preserve"> </w:t>
      </w:r>
      <w:r w:rsidDel="00000000" w:rsidR="00000000" w:rsidRPr="00000000">
        <w:rPr>
          <w:b w:val="1"/>
          <w:sz w:val="32"/>
          <w:szCs w:val="32"/>
          <w:rtl w:val="1"/>
        </w:rPr>
        <w:t xml:space="preserve">فى</w:t>
      </w:r>
      <w:r w:rsidDel="00000000" w:rsidR="00000000" w:rsidRPr="00000000">
        <w:rPr>
          <w:b w:val="1"/>
          <w:sz w:val="32"/>
          <w:szCs w:val="32"/>
          <w:rtl w:val="1"/>
        </w:rPr>
        <w:t xml:space="preserve"> </w:t>
      </w:r>
      <w:r w:rsidDel="00000000" w:rsidR="00000000" w:rsidRPr="00000000">
        <w:rPr>
          <w:b w:val="1"/>
          <w:sz w:val="32"/>
          <w:szCs w:val="32"/>
          <w:rtl w:val="1"/>
        </w:rPr>
        <w:t xml:space="preserve">المرحله</w:t>
      </w:r>
      <w:r w:rsidDel="00000000" w:rsidR="00000000" w:rsidRPr="00000000">
        <w:rPr>
          <w:b w:val="1"/>
          <w:sz w:val="32"/>
          <w:szCs w:val="32"/>
          <w:rtl w:val="1"/>
        </w:rPr>
        <w:t xml:space="preserve"> </w:t>
      </w:r>
      <w:r w:rsidDel="00000000" w:rsidR="00000000" w:rsidRPr="00000000">
        <w:rPr>
          <w:b w:val="1"/>
          <w:sz w:val="32"/>
          <w:szCs w:val="32"/>
          <w:rtl w:val="1"/>
        </w:rPr>
        <w:t xml:space="preserve">الثانويه</w:t>
      </w:r>
      <w:r w:rsidDel="00000000" w:rsidR="00000000" w:rsidRPr="00000000">
        <w:rPr>
          <w:b w:val="1"/>
          <w:sz w:val="32"/>
          <w:szCs w:val="32"/>
          <w:rtl w:val="1"/>
        </w:rPr>
        <w:t xml:space="preserve"> </w:t>
      </w:r>
      <w:r w:rsidDel="00000000" w:rsidR="00000000" w:rsidRPr="00000000">
        <w:rPr>
          <w:b w:val="1"/>
          <w:sz w:val="32"/>
          <w:szCs w:val="32"/>
          <w:rtl w:val="1"/>
        </w:rPr>
        <w:t xml:space="preserve">بقى</w:t>
      </w:r>
      <w:r w:rsidDel="00000000" w:rsidR="00000000" w:rsidRPr="00000000">
        <w:rPr>
          <w:b w:val="1"/>
          <w:sz w:val="32"/>
          <w:szCs w:val="32"/>
          <w:rtl w:val="1"/>
        </w:rPr>
        <w:t xml:space="preserve"> </w:t>
      </w:r>
      <w:r w:rsidDel="00000000" w:rsidR="00000000" w:rsidRPr="00000000">
        <w:rPr>
          <w:b w:val="1"/>
          <w:sz w:val="32"/>
          <w:szCs w:val="32"/>
          <w:rtl w:val="1"/>
        </w:rPr>
        <w:t xml:space="preserve">عندى</w:t>
      </w:r>
      <w:r w:rsidDel="00000000" w:rsidR="00000000" w:rsidRPr="00000000">
        <w:rPr>
          <w:b w:val="1"/>
          <w:sz w:val="32"/>
          <w:szCs w:val="32"/>
          <w:rtl w:val="1"/>
        </w:rPr>
        <w:t xml:space="preserve"> </w:t>
      </w:r>
      <w:r w:rsidDel="00000000" w:rsidR="00000000" w:rsidRPr="00000000">
        <w:rPr>
          <w:b w:val="1"/>
          <w:sz w:val="32"/>
          <w:szCs w:val="32"/>
          <w:rtl w:val="1"/>
        </w:rPr>
        <w:t xml:space="preserve">داما</w:t>
      </w:r>
      <w:r w:rsidDel="00000000" w:rsidR="00000000" w:rsidRPr="00000000">
        <w:rPr>
          <w:b w:val="1"/>
          <w:sz w:val="32"/>
          <w:szCs w:val="32"/>
          <w:rtl w:val="1"/>
        </w:rPr>
        <w:t xml:space="preserve"> </w:t>
      </w:r>
      <w:r w:rsidDel="00000000" w:rsidR="00000000" w:rsidRPr="00000000">
        <w:rPr>
          <w:b w:val="1"/>
          <w:sz w:val="32"/>
          <w:szCs w:val="32"/>
          <w:rtl w:val="1"/>
        </w:rPr>
        <w:t xml:space="preserve">تفاؤل</w:t>
      </w:r>
      <w:r w:rsidDel="00000000" w:rsidR="00000000" w:rsidRPr="00000000">
        <w:rPr>
          <w:b w:val="1"/>
          <w:sz w:val="32"/>
          <w:szCs w:val="32"/>
          <w:rtl w:val="1"/>
        </w:rPr>
        <w:t xml:space="preserve"> </w:t>
      </w:r>
      <w:r w:rsidDel="00000000" w:rsidR="00000000" w:rsidRPr="00000000">
        <w:rPr>
          <w:b w:val="1"/>
          <w:sz w:val="32"/>
          <w:szCs w:val="32"/>
          <w:rtl w:val="1"/>
        </w:rPr>
        <w:t xml:space="preserve">وامل</w:t>
      </w:r>
      <w:r w:rsidDel="00000000" w:rsidR="00000000" w:rsidRPr="00000000">
        <w:rPr>
          <w:b w:val="1"/>
          <w:sz w:val="32"/>
          <w:szCs w:val="32"/>
          <w:rtl w:val="1"/>
        </w:rPr>
        <w:t xml:space="preserve"> </w:t>
      </w:r>
      <w:r w:rsidDel="00000000" w:rsidR="00000000" w:rsidRPr="00000000">
        <w:rPr>
          <w:b w:val="1"/>
          <w:sz w:val="32"/>
          <w:szCs w:val="32"/>
          <w:rtl w:val="1"/>
        </w:rPr>
        <w:t xml:space="preserve">فى</w:t>
      </w:r>
      <w:r w:rsidDel="00000000" w:rsidR="00000000" w:rsidRPr="00000000">
        <w:rPr>
          <w:b w:val="1"/>
          <w:sz w:val="32"/>
          <w:szCs w:val="32"/>
          <w:rtl w:val="1"/>
        </w:rPr>
        <w:t xml:space="preserve"> </w:t>
      </w:r>
      <w:r w:rsidDel="00000000" w:rsidR="00000000" w:rsidRPr="00000000">
        <w:rPr>
          <w:b w:val="1"/>
          <w:sz w:val="32"/>
          <w:szCs w:val="32"/>
          <w:rtl w:val="1"/>
        </w:rPr>
        <w:t xml:space="preserve">النجاح</w:t>
      </w:r>
    </w:p>
    <w:p w:rsidR="00000000" w:rsidDel="00000000" w:rsidP="00000000" w:rsidRDefault="00000000" w:rsidRPr="00000000" w14:paraId="00000107">
      <w:pPr>
        <w:pageBreakBefore w:val="0"/>
        <w:ind w:left="360"/>
        <w:rPr>
          <w:b w:val="1"/>
          <w:sz w:val="32"/>
          <w:szCs w:val="32"/>
        </w:rPr>
      </w:pPr>
      <w:r w:rsidDel="00000000" w:rsidR="00000000" w:rsidRPr="00000000">
        <w:rPr>
          <w:b w:val="1"/>
          <w:sz w:val="32"/>
          <w:szCs w:val="32"/>
          <w:rtl w:val="1"/>
        </w:rPr>
        <w:t xml:space="preserve">و</w:t>
      </w:r>
      <w:r w:rsidDel="00000000" w:rsidR="00000000" w:rsidRPr="00000000">
        <w:rPr>
          <w:b w:val="1"/>
          <w:sz w:val="32"/>
          <w:szCs w:val="32"/>
          <w:rtl w:val="1"/>
        </w:rPr>
        <w:t xml:space="preserve"> </w:t>
      </w:r>
      <w:r w:rsidDel="00000000" w:rsidR="00000000" w:rsidRPr="00000000">
        <w:rPr>
          <w:b w:val="1"/>
          <w:sz w:val="32"/>
          <w:szCs w:val="32"/>
          <w:rtl w:val="1"/>
        </w:rPr>
        <w:t xml:space="preserve">حاليا</w:t>
      </w:r>
      <w:r w:rsidDel="00000000" w:rsidR="00000000" w:rsidRPr="00000000">
        <w:rPr>
          <w:b w:val="1"/>
          <w:sz w:val="32"/>
          <w:szCs w:val="32"/>
          <w:rtl w:val="1"/>
        </w:rPr>
        <w:t xml:space="preserve"> </w:t>
      </w:r>
      <w:r w:rsidDel="00000000" w:rsidR="00000000" w:rsidRPr="00000000">
        <w:rPr>
          <w:b w:val="1"/>
          <w:sz w:val="32"/>
          <w:szCs w:val="32"/>
          <w:rtl w:val="1"/>
        </w:rPr>
        <w:t xml:space="preserve">نقطه</w:t>
      </w:r>
      <w:r w:rsidDel="00000000" w:rsidR="00000000" w:rsidRPr="00000000">
        <w:rPr>
          <w:b w:val="1"/>
          <w:sz w:val="32"/>
          <w:szCs w:val="32"/>
          <w:rtl w:val="1"/>
        </w:rPr>
        <w:t xml:space="preserve"> </w:t>
      </w:r>
      <w:r w:rsidDel="00000000" w:rsidR="00000000" w:rsidRPr="00000000">
        <w:rPr>
          <w:b w:val="1"/>
          <w:sz w:val="32"/>
          <w:szCs w:val="32"/>
          <w:rtl w:val="1"/>
        </w:rPr>
        <w:t xml:space="preserve">ضعفى</w:t>
      </w:r>
      <w:r w:rsidDel="00000000" w:rsidR="00000000" w:rsidRPr="00000000">
        <w:rPr>
          <w:b w:val="1"/>
          <w:sz w:val="32"/>
          <w:szCs w:val="32"/>
          <w:rtl w:val="1"/>
        </w:rPr>
        <w:t xml:space="preserve"> </w:t>
      </w:r>
      <w:r w:rsidDel="00000000" w:rsidR="00000000" w:rsidRPr="00000000">
        <w:rPr>
          <w:b w:val="1"/>
          <w:sz w:val="32"/>
          <w:szCs w:val="32"/>
          <w:rtl w:val="1"/>
        </w:rPr>
        <w:t xml:space="preserve">انى</w:t>
      </w:r>
      <w:r w:rsidDel="00000000" w:rsidR="00000000" w:rsidRPr="00000000">
        <w:rPr>
          <w:b w:val="1"/>
          <w:sz w:val="32"/>
          <w:szCs w:val="32"/>
          <w:rtl w:val="1"/>
        </w:rPr>
        <w:t xml:space="preserve"> </w:t>
      </w:r>
      <w:r w:rsidDel="00000000" w:rsidR="00000000" w:rsidRPr="00000000">
        <w:rPr>
          <w:b w:val="1"/>
          <w:sz w:val="32"/>
          <w:szCs w:val="32"/>
          <w:rtl w:val="1"/>
        </w:rPr>
        <w:t xml:space="preserve">معنيش</w:t>
      </w:r>
      <w:r w:rsidDel="00000000" w:rsidR="00000000" w:rsidRPr="00000000">
        <w:rPr>
          <w:b w:val="1"/>
          <w:sz w:val="32"/>
          <w:szCs w:val="32"/>
          <w:rtl w:val="1"/>
        </w:rPr>
        <w:t xml:space="preserve"> </w:t>
      </w:r>
      <w:r w:rsidDel="00000000" w:rsidR="00000000" w:rsidRPr="00000000">
        <w:rPr>
          <w:b w:val="1"/>
          <w:sz w:val="32"/>
          <w:szCs w:val="32"/>
          <w:rtl w:val="1"/>
        </w:rPr>
        <w:t xml:space="preserve">تدريب</w:t>
      </w:r>
      <w:r w:rsidDel="00000000" w:rsidR="00000000" w:rsidRPr="00000000">
        <w:rPr>
          <w:b w:val="1"/>
          <w:sz w:val="32"/>
          <w:szCs w:val="32"/>
          <w:rtl w:val="1"/>
        </w:rPr>
        <w:t xml:space="preserve"> </w:t>
      </w:r>
      <w:r w:rsidDel="00000000" w:rsidR="00000000" w:rsidRPr="00000000">
        <w:rPr>
          <w:b w:val="1"/>
          <w:sz w:val="32"/>
          <w:szCs w:val="32"/>
          <w:rtl w:val="1"/>
        </w:rPr>
        <w:t xml:space="preserve">عملى</w:t>
      </w:r>
      <w:r w:rsidDel="00000000" w:rsidR="00000000" w:rsidRPr="00000000">
        <w:rPr>
          <w:b w:val="1"/>
          <w:sz w:val="32"/>
          <w:szCs w:val="32"/>
          <w:rtl w:val="1"/>
        </w:rPr>
        <w:t xml:space="preserve"> </w:t>
      </w:r>
      <w:r w:rsidDel="00000000" w:rsidR="00000000" w:rsidRPr="00000000">
        <w:rPr>
          <w:b w:val="1"/>
          <w:sz w:val="32"/>
          <w:szCs w:val="32"/>
          <w:rtl w:val="1"/>
        </w:rPr>
        <w:t xml:space="preserve">يؤهلنى</w:t>
      </w:r>
      <w:r w:rsidDel="00000000" w:rsidR="00000000" w:rsidRPr="00000000">
        <w:rPr>
          <w:b w:val="1"/>
          <w:sz w:val="32"/>
          <w:szCs w:val="32"/>
          <w:rtl w:val="1"/>
        </w:rPr>
        <w:t xml:space="preserve"> </w:t>
      </w:r>
      <w:r w:rsidDel="00000000" w:rsidR="00000000" w:rsidRPr="00000000">
        <w:rPr>
          <w:b w:val="1"/>
          <w:sz w:val="32"/>
          <w:szCs w:val="32"/>
          <w:rtl w:val="1"/>
        </w:rPr>
        <w:t xml:space="preserve">انى</w:t>
      </w:r>
      <w:r w:rsidDel="00000000" w:rsidR="00000000" w:rsidRPr="00000000">
        <w:rPr>
          <w:b w:val="1"/>
          <w:sz w:val="32"/>
          <w:szCs w:val="32"/>
          <w:rtl w:val="1"/>
        </w:rPr>
        <w:t xml:space="preserve"> </w:t>
      </w:r>
      <w:r w:rsidDel="00000000" w:rsidR="00000000" w:rsidRPr="00000000">
        <w:rPr>
          <w:b w:val="1"/>
          <w:sz w:val="32"/>
          <w:szCs w:val="32"/>
          <w:rtl w:val="1"/>
        </w:rPr>
        <w:t xml:space="preserve">اشتغل</w:t>
      </w:r>
      <w:r w:rsidDel="00000000" w:rsidR="00000000" w:rsidRPr="00000000">
        <w:rPr>
          <w:b w:val="1"/>
          <w:sz w:val="32"/>
          <w:szCs w:val="32"/>
          <w:rtl w:val="1"/>
        </w:rPr>
        <w:t xml:space="preserve"> </w:t>
      </w:r>
      <w:r w:rsidDel="00000000" w:rsidR="00000000" w:rsidRPr="00000000">
        <w:rPr>
          <w:b w:val="1"/>
          <w:sz w:val="32"/>
          <w:szCs w:val="32"/>
          <w:rtl w:val="1"/>
        </w:rPr>
        <w:t xml:space="preserve">فى</w:t>
      </w:r>
      <w:r w:rsidDel="00000000" w:rsidR="00000000" w:rsidRPr="00000000">
        <w:rPr>
          <w:b w:val="1"/>
          <w:sz w:val="32"/>
          <w:szCs w:val="32"/>
          <w:rtl w:val="1"/>
        </w:rPr>
        <w:t xml:space="preserve"> </w:t>
      </w:r>
      <w:r w:rsidDel="00000000" w:rsidR="00000000" w:rsidRPr="00000000">
        <w:rPr>
          <w:b w:val="1"/>
          <w:sz w:val="32"/>
          <w:szCs w:val="32"/>
          <w:rtl w:val="1"/>
        </w:rPr>
        <w:t xml:space="preserve">سوق</w:t>
      </w:r>
      <w:r w:rsidDel="00000000" w:rsidR="00000000" w:rsidRPr="00000000">
        <w:rPr>
          <w:b w:val="1"/>
          <w:sz w:val="32"/>
          <w:szCs w:val="32"/>
          <w:rtl w:val="1"/>
        </w:rPr>
        <w:t xml:space="preserve"> </w:t>
      </w:r>
      <w:r w:rsidDel="00000000" w:rsidR="00000000" w:rsidRPr="00000000">
        <w:rPr>
          <w:b w:val="1"/>
          <w:sz w:val="32"/>
          <w:szCs w:val="32"/>
          <w:rtl w:val="1"/>
        </w:rPr>
        <w:t xml:space="preserve">العمل</w:t>
      </w:r>
      <w:r w:rsidDel="00000000" w:rsidR="00000000" w:rsidRPr="00000000">
        <w:rPr>
          <w:b w:val="1"/>
          <w:sz w:val="32"/>
          <w:szCs w:val="32"/>
          <w:rtl w:val="1"/>
        </w:rPr>
        <w:t xml:space="preserve"> </w:t>
      </w:r>
      <w:r w:rsidDel="00000000" w:rsidR="00000000" w:rsidRPr="00000000">
        <w:rPr>
          <w:b w:val="1"/>
          <w:sz w:val="32"/>
          <w:szCs w:val="32"/>
          <w:rtl w:val="1"/>
        </w:rPr>
        <w:t xml:space="preserve">و</w:t>
      </w:r>
      <w:r w:rsidDel="00000000" w:rsidR="00000000" w:rsidRPr="00000000">
        <w:rPr>
          <w:b w:val="1"/>
          <w:sz w:val="32"/>
          <w:szCs w:val="32"/>
          <w:rtl w:val="1"/>
        </w:rPr>
        <w:t xml:space="preserve"> </w:t>
      </w:r>
      <w:r w:rsidDel="00000000" w:rsidR="00000000" w:rsidRPr="00000000">
        <w:rPr>
          <w:b w:val="1"/>
          <w:sz w:val="32"/>
          <w:szCs w:val="32"/>
          <w:rtl w:val="1"/>
        </w:rPr>
        <w:t xml:space="preserve">ازود</w:t>
      </w:r>
      <w:r w:rsidDel="00000000" w:rsidR="00000000" w:rsidRPr="00000000">
        <w:rPr>
          <w:b w:val="1"/>
          <w:sz w:val="32"/>
          <w:szCs w:val="32"/>
          <w:rtl w:val="1"/>
        </w:rPr>
        <w:t xml:space="preserve"> </w:t>
      </w:r>
      <w:r w:rsidDel="00000000" w:rsidR="00000000" w:rsidRPr="00000000">
        <w:rPr>
          <w:b w:val="1"/>
          <w:sz w:val="32"/>
          <w:szCs w:val="32"/>
          <w:rtl w:val="1"/>
        </w:rPr>
        <w:t xml:space="preserve">خبرتى</w:t>
      </w:r>
      <w:r w:rsidDel="00000000" w:rsidR="00000000" w:rsidRPr="00000000">
        <w:rPr>
          <w:b w:val="1"/>
          <w:sz w:val="32"/>
          <w:szCs w:val="32"/>
          <w:rtl w:val="1"/>
        </w:rPr>
        <w:t xml:space="preserve"> </w:t>
      </w:r>
      <w:r w:rsidDel="00000000" w:rsidR="00000000" w:rsidRPr="00000000">
        <w:rPr>
          <w:b w:val="1"/>
          <w:sz w:val="32"/>
          <w:szCs w:val="32"/>
          <w:rtl w:val="1"/>
        </w:rPr>
        <w:t xml:space="preserve">و</w:t>
      </w:r>
      <w:r w:rsidDel="00000000" w:rsidR="00000000" w:rsidRPr="00000000">
        <w:rPr>
          <w:b w:val="1"/>
          <w:sz w:val="32"/>
          <w:szCs w:val="32"/>
          <w:rtl w:val="1"/>
        </w:rPr>
        <w:t xml:space="preserve"> </w:t>
      </w:r>
      <w:r w:rsidDel="00000000" w:rsidR="00000000" w:rsidRPr="00000000">
        <w:rPr>
          <w:b w:val="1"/>
          <w:sz w:val="32"/>
          <w:szCs w:val="32"/>
          <w:rtl w:val="1"/>
        </w:rPr>
        <w:t xml:space="preserve">هحاول</w:t>
      </w:r>
      <w:r w:rsidDel="00000000" w:rsidR="00000000" w:rsidRPr="00000000">
        <w:rPr>
          <w:b w:val="1"/>
          <w:sz w:val="32"/>
          <w:szCs w:val="32"/>
          <w:rtl w:val="1"/>
        </w:rPr>
        <w:t xml:space="preserve"> </w:t>
      </w:r>
      <w:r w:rsidDel="00000000" w:rsidR="00000000" w:rsidRPr="00000000">
        <w:rPr>
          <w:b w:val="1"/>
          <w:sz w:val="32"/>
          <w:szCs w:val="32"/>
          <w:rtl w:val="1"/>
        </w:rPr>
        <w:t xml:space="preserve">احسن</w:t>
      </w:r>
      <w:r w:rsidDel="00000000" w:rsidR="00000000" w:rsidRPr="00000000">
        <w:rPr>
          <w:b w:val="1"/>
          <w:sz w:val="32"/>
          <w:szCs w:val="32"/>
          <w:rtl w:val="1"/>
        </w:rPr>
        <w:t xml:space="preserve"> </w:t>
      </w:r>
      <w:r w:rsidDel="00000000" w:rsidR="00000000" w:rsidRPr="00000000">
        <w:rPr>
          <w:b w:val="1"/>
          <w:sz w:val="32"/>
          <w:szCs w:val="32"/>
          <w:rtl w:val="1"/>
        </w:rPr>
        <w:t xml:space="preserve">الجزء</w:t>
      </w:r>
      <w:r w:rsidDel="00000000" w:rsidR="00000000" w:rsidRPr="00000000">
        <w:rPr>
          <w:b w:val="1"/>
          <w:sz w:val="32"/>
          <w:szCs w:val="32"/>
          <w:rtl w:val="1"/>
        </w:rPr>
        <w:t xml:space="preserve"> </w:t>
      </w:r>
      <w:r w:rsidDel="00000000" w:rsidR="00000000" w:rsidRPr="00000000">
        <w:rPr>
          <w:b w:val="1"/>
          <w:sz w:val="32"/>
          <w:szCs w:val="32"/>
          <w:rtl w:val="1"/>
        </w:rPr>
        <w:t xml:space="preserve">دا</w:t>
      </w:r>
      <w:r w:rsidDel="00000000" w:rsidR="00000000" w:rsidRPr="00000000">
        <w:rPr>
          <w:b w:val="1"/>
          <w:sz w:val="32"/>
          <w:szCs w:val="32"/>
          <w:rtl w:val="1"/>
        </w:rPr>
        <w:t xml:space="preserve"> </w:t>
      </w:r>
      <w:r w:rsidDel="00000000" w:rsidR="00000000" w:rsidRPr="00000000">
        <w:rPr>
          <w:b w:val="1"/>
          <w:sz w:val="32"/>
          <w:szCs w:val="32"/>
          <w:rtl w:val="1"/>
        </w:rPr>
        <w:t xml:space="preserve">سواء</w:t>
      </w:r>
      <w:r w:rsidDel="00000000" w:rsidR="00000000" w:rsidRPr="00000000">
        <w:rPr>
          <w:b w:val="1"/>
          <w:sz w:val="32"/>
          <w:szCs w:val="32"/>
          <w:rtl w:val="1"/>
        </w:rPr>
        <w:t xml:space="preserve"> </w:t>
      </w:r>
      <w:r w:rsidDel="00000000" w:rsidR="00000000" w:rsidRPr="00000000">
        <w:rPr>
          <w:b w:val="1"/>
          <w:sz w:val="32"/>
          <w:szCs w:val="32"/>
          <w:rtl w:val="1"/>
        </w:rPr>
        <w:t xml:space="preserve">عن</w:t>
      </w:r>
      <w:r w:rsidDel="00000000" w:rsidR="00000000" w:rsidRPr="00000000">
        <w:rPr>
          <w:b w:val="1"/>
          <w:sz w:val="32"/>
          <w:szCs w:val="32"/>
          <w:rtl w:val="1"/>
        </w:rPr>
        <w:t xml:space="preserve"> </w:t>
      </w:r>
      <w:r w:rsidDel="00000000" w:rsidR="00000000" w:rsidRPr="00000000">
        <w:rPr>
          <w:b w:val="1"/>
          <w:sz w:val="32"/>
          <w:szCs w:val="32"/>
          <w:rtl w:val="1"/>
        </w:rPr>
        <w:t xml:space="preserve">طريق</w:t>
      </w:r>
      <w:r w:rsidDel="00000000" w:rsidR="00000000" w:rsidRPr="00000000">
        <w:rPr>
          <w:b w:val="1"/>
          <w:sz w:val="32"/>
          <w:szCs w:val="32"/>
          <w:rtl w:val="1"/>
        </w:rPr>
        <w:t xml:space="preserve"> </w:t>
      </w:r>
      <w:r w:rsidDel="00000000" w:rsidR="00000000" w:rsidRPr="00000000">
        <w:rPr>
          <w:b w:val="1"/>
          <w:sz w:val="32"/>
          <w:szCs w:val="32"/>
          <w:rtl w:val="1"/>
        </w:rPr>
        <w:t xml:space="preserve">المنحه</w:t>
      </w:r>
      <w:r w:rsidDel="00000000" w:rsidR="00000000" w:rsidRPr="00000000">
        <w:rPr>
          <w:b w:val="1"/>
          <w:sz w:val="32"/>
          <w:szCs w:val="32"/>
          <w:rtl w:val="1"/>
        </w:rPr>
        <w:t xml:space="preserve"> </w:t>
      </w:r>
      <w:r w:rsidDel="00000000" w:rsidR="00000000" w:rsidRPr="00000000">
        <w:rPr>
          <w:b w:val="1"/>
          <w:sz w:val="32"/>
          <w:szCs w:val="32"/>
          <w:rtl w:val="1"/>
        </w:rPr>
        <w:t xml:space="preserve">او</w:t>
      </w:r>
      <w:r w:rsidDel="00000000" w:rsidR="00000000" w:rsidRPr="00000000">
        <w:rPr>
          <w:b w:val="1"/>
          <w:sz w:val="32"/>
          <w:szCs w:val="32"/>
          <w:rtl w:val="1"/>
        </w:rPr>
        <w:t xml:space="preserve"> </w:t>
      </w:r>
      <w:r w:rsidDel="00000000" w:rsidR="00000000" w:rsidRPr="00000000">
        <w:rPr>
          <w:b w:val="1"/>
          <w:sz w:val="32"/>
          <w:szCs w:val="32"/>
          <w:rtl w:val="1"/>
        </w:rPr>
        <w:t xml:space="preserve">هقدم</w:t>
      </w:r>
      <w:r w:rsidDel="00000000" w:rsidR="00000000" w:rsidRPr="00000000">
        <w:rPr>
          <w:b w:val="1"/>
          <w:sz w:val="32"/>
          <w:szCs w:val="32"/>
          <w:rtl w:val="1"/>
        </w:rPr>
        <w:t xml:space="preserve"> </w:t>
      </w:r>
      <w:r w:rsidDel="00000000" w:rsidR="00000000" w:rsidRPr="00000000">
        <w:rPr>
          <w:b w:val="1"/>
          <w:sz w:val="32"/>
          <w:szCs w:val="32"/>
          <w:rtl w:val="1"/>
        </w:rPr>
        <w:t xml:space="preserve">على</w:t>
      </w:r>
      <w:r w:rsidDel="00000000" w:rsidR="00000000" w:rsidRPr="00000000">
        <w:rPr>
          <w:b w:val="1"/>
          <w:sz w:val="32"/>
          <w:szCs w:val="32"/>
          <w:rtl w:val="1"/>
        </w:rPr>
        <w:t xml:space="preserve"> </w:t>
      </w:r>
      <w:r w:rsidDel="00000000" w:rsidR="00000000" w:rsidRPr="00000000">
        <w:rPr>
          <w:b w:val="1"/>
          <w:sz w:val="32"/>
          <w:szCs w:val="32"/>
          <w:rtl w:val="1"/>
        </w:rPr>
        <w:t xml:space="preserve">تدريب</w:t>
      </w:r>
    </w:p>
    <w:p w:rsidR="00000000" w:rsidDel="00000000" w:rsidP="00000000" w:rsidRDefault="00000000" w:rsidRPr="00000000" w14:paraId="00000108">
      <w:pPr>
        <w:pageBreakBefore w:val="0"/>
        <w:ind w:left="360"/>
        <w:rPr>
          <w:b w:val="1"/>
          <w:sz w:val="32"/>
          <w:szCs w:val="32"/>
        </w:rPr>
      </w:pPr>
      <w:r w:rsidDel="00000000" w:rsidR="00000000" w:rsidRPr="00000000">
        <w:rPr>
          <w:b w:val="1"/>
          <w:sz w:val="32"/>
          <w:szCs w:val="32"/>
          <w:rtl w:val="1"/>
        </w:rPr>
        <w:t xml:space="preserve">الحاجه</w:t>
      </w:r>
      <w:r w:rsidDel="00000000" w:rsidR="00000000" w:rsidRPr="00000000">
        <w:rPr>
          <w:b w:val="1"/>
          <w:sz w:val="32"/>
          <w:szCs w:val="32"/>
          <w:rtl w:val="1"/>
        </w:rPr>
        <w:t xml:space="preserve"> </w:t>
      </w:r>
      <w:r w:rsidDel="00000000" w:rsidR="00000000" w:rsidRPr="00000000">
        <w:rPr>
          <w:b w:val="1"/>
          <w:sz w:val="32"/>
          <w:szCs w:val="32"/>
          <w:rtl w:val="1"/>
        </w:rPr>
        <w:t xml:space="preserve">اللى</w:t>
      </w:r>
      <w:r w:rsidDel="00000000" w:rsidR="00000000" w:rsidRPr="00000000">
        <w:rPr>
          <w:b w:val="1"/>
          <w:sz w:val="32"/>
          <w:szCs w:val="32"/>
          <w:rtl w:val="1"/>
        </w:rPr>
        <w:t xml:space="preserve"> </w:t>
      </w:r>
      <w:r w:rsidDel="00000000" w:rsidR="00000000" w:rsidRPr="00000000">
        <w:rPr>
          <w:b w:val="1"/>
          <w:sz w:val="32"/>
          <w:szCs w:val="32"/>
          <w:rtl w:val="1"/>
        </w:rPr>
        <w:t xml:space="preserve">بترفزنى</w:t>
      </w:r>
      <w:r w:rsidDel="00000000" w:rsidR="00000000" w:rsidRPr="00000000">
        <w:rPr>
          <w:b w:val="1"/>
          <w:sz w:val="32"/>
          <w:szCs w:val="32"/>
          <w:rtl w:val="1"/>
        </w:rPr>
        <w:t xml:space="preserve"> </w:t>
      </w:r>
      <w:r w:rsidDel="00000000" w:rsidR="00000000" w:rsidRPr="00000000">
        <w:rPr>
          <w:b w:val="1"/>
          <w:sz w:val="32"/>
          <w:szCs w:val="32"/>
          <w:rtl w:val="1"/>
        </w:rPr>
        <w:t xml:space="preserve">لما</w:t>
      </w:r>
      <w:r w:rsidDel="00000000" w:rsidR="00000000" w:rsidRPr="00000000">
        <w:rPr>
          <w:b w:val="1"/>
          <w:sz w:val="32"/>
          <w:szCs w:val="32"/>
          <w:rtl w:val="1"/>
        </w:rPr>
        <w:t xml:space="preserve"> </w:t>
      </w:r>
      <w:r w:rsidDel="00000000" w:rsidR="00000000" w:rsidRPr="00000000">
        <w:rPr>
          <w:b w:val="1"/>
          <w:sz w:val="32"/>
          <w:szCs w:val="32"/>
          <w:rtl w:val="1"/>
        </w:rPr>
        <w:t xml:space="preserve">يكون</w:t>
      </w:r>
      <w:r w:rsidDel="00000000" w:rsidR="00000000" w:rsidRPr="00000000">
        <w:rPr>
          <w:b w:val="1"/>
          <w:sz w:val="32"/>
          <w:szCs w:val="32"/>
          <w:rtl w:val="1"/>
        </w:rPr>
        <w:t xml:space="preserve"> </w:t>
      </w:r>
      <w:r w:rsidDel="00000000" w:rsidR="00000000" w:rsidRPr="00000000">
        <w:rPr>
          <w:b w:val="1"/>
          <w:sz w:val="32"/>
          <w:szCs w:val="32"/>
          <w:rtl w:val="1"/>
        </w:rPr>
        <w:t xml:space="preserve">عندة</w:t>
      </w:r>
      <w:r w:rsidDel="00000000" w:rsidR="00000000" w:rsidRPr="00000000">
        <w:rPr>
          <w:b w:val="1"/>
          <w:sz w:val="32"/>
          <w:szCs w:val="32"/>
          <w:rtl w:val="1"/>
        </w:rPr>
        <w:t xml:space="preserve"> </w:t>
      </w:r>
      <w:r w:rsidDel="00000000" w:rsidR="00000000" w:rsidRPr="00000000">
        <w:rPr>
          <w:b w:val="1"/>
          <w:sz w:val="32"/>
          <w:szCs w:val="32"/>
          <w:rtl w:val="1"/>
        </w:rPr>
        <w:t xml:space="preserve">حد</w:t>
      </w:r>
      <w:r w:rsidDel="00000000" w:rsidR="00000000" w:rsidRPr="00000000">
        <w:rPr>
          <w:b w:val="1"/>
          <w:sz w:val="32"/>
          <w:szCs w:val="32"/>
          <w:rtl w:val="1"/>
        </w:rPr>
        <w:t xml:space="preserve"> </w:t>
      </w:r>
      <w:r w:rsidDel="00000000" w:rsidR="00000000" w:rsidRPr="00000000">
        <w:rPr>
          <w:b w:val="1"/>
          <w:sz w:val="32"/>
          <w:szCs w:val="32"/>
          <w:rtl w:val="1"/>
        </w:rPr>
        <w:t xml:space="preserve">فى</w:t>
      </w:r>
      <w:r w:rsidDel="00000000" w:rsidR="00000000" w:rsidRPr="00000000">
        <w:rPr>
          <w:b w:val="1"/>
          <w:sz w:val="32"/>
          <w:szCs w:val="32"/>
          <w:rtl w:val="1"/>
        </w:rPr>
        <w:t xml:space="preserve"> </w:t>
      </w:r>
      <w:r w:rsidDel="00000000" w:rsidR="00000000" w:rsidRPr="00000000">
        <w:rPr>
          <w:b w:val="1"/>
          <w:sz w:val="32"/>
          <w:szCs w:val="32"/>
          <w:rtl w:val="1"/>
        </w:rPr>
        <w:t xml:space="preserve">الفريق</w:t>
      </w:r>
      <w:r w:rsidDel="00000000" w:rsidR="00000000" w:rsidRPr="00000000">
        <w:rPr>
          <w:b w:val="1"/>
          <w:sz w:val="32"/>
          <w:szCs w:val="32"/>
          <w:rtl w:val="1"/>
        </w:rPr>
        <w:t xml:space="preserve"> </w:t>
      </w:r>
      <w:r w:rsidDel="00000000" w:rsidR="00000000" w:rsidRPr="00000000">
        <w:rPr>
          <w:b w:val="1"/>
          <w:sz w:val="32"/>
          <w:szCs w:val="32"/>
          <w:rtl w:val="1"/>
        </w:rPr>
        <w:t xml:space="preserve">مش</w:t>
      </w:r>
      <w:r w:rsidDel="00000000" w:rsidR="00000000" w:rsidRPr="00000000">
        <w:rPr>
          <w:b w:val="1"/>
          <w:sz w:val="32"/>
          <w:szCs w:val="32"/>
          <w:rtl w:val="1"/>
        </w:rPr>
        <w:t xml:space="preserve"> </w:t>
      </w:r>
      <w:r w:rsidDel="00000000" w:rsidR="00000000" w:rsidRPr="00000000">
        <w:rPr>
          <w:b w:val="1"/>
          <w:sz w:val="32"/>
          <w:szCs w:val="32"/>
          <w:rtl w:val="1"/>
        </w:rPr>
        <w:t xml:space="preserve">بيلتزم</w:t>
      </w:r>
      <w:r w:rsidDel="00000000" w:rsidR="00000000" w:rsidRPr="00000000">
        <w:rPr>
          <w:b w:val="1"/>
          <w:sz w:val="32"/>
          <w:szCs w:val="32"/>
          <w:rtl w:val="1"/>
        </w:rPr>
        <w:t xml:space="preserve"> </w:t>
      </w:r>
      <w:r w:rsidDel="00000000" w:rsidR="00000000" w:rsidRPr="00000000">
        <w:rPr>
          <w:b w:val="1"/>
          <w:sz w:val="32"/>
          <w:szCs w:val="32"/>
          <w:rtl w:val="1"/>
        </w:rPr>
        <w:t xml:space="preserve">بمواعيد</w:t>
      </w:r>
      <w:r w:rsidDel="00000000" w:rsidR="00000000" w:rsidRPr="00000000">
        <w:rPr>
          <w:b w:val="1"/>
          <w:sz w:val="32"/>
          <w:szCs w:val="32"/>
          <w:rtl w:val="1"/>
        </w:rPr>
        <w:t xml:space="preserve"> </w:t>
      </w:r>
      <w:r w:rsidDel="00000000" w:rsidR="00000000" w:rsidRPr="00000000">
        <w:rPr>
          <w:b w:val="1"/>
          <w:sz w:val="32"/>
          <w:szCs w:val="32"/>
          <w:rtl w:val="1"/>
        </w:rPr>
        <w:t xml:space="preserve">او</w:t>
      </w:r>
      <w:r w:rsidDel="00000000" w:rsidR="00000000" w:rsidRPr="00000000">
        <w:rPr>
          <w:b w:val="1"/>
          <w:sz w:val="32"/>
          <w:szCs w:val="32"/>
          <w:rtl w:val="1"/>
        </w:rPr>
        <w:t xml:space="preserve"> </w:t>
      </w:r>
      <w:r w:rsidDel="00000000" w:rsidR="00000000" w:rsidRPr="00000000">
        <w:rPr>
          <w:b w:val="1"/>
          <w:sz w:val="32"/>
          <w:szCs w:val="32"/>
          <w:rtl w:val="1"/>
        </w:rPr>
        <w:t xml:space="preserve">مش</w:t>
      </w:r>
      <w:r w:rsidDel="00000000" w:rsidR="00000000" w:rsidRPr="00000000">
        <w:rPr>
          <w:b w:val="1"/>
          <w:sz w:val="32"/>
          <w:szCs w:val="32"/>
          <w:rtl w:val="1"/>
        </w:rPr>
        <w:t xml:space="preserve"> </w:t>
      </w:r>
      <w:r w:rsidDel="00000000" w:rsidR="00000000" w:rsidRPr="00000000">
        <w:rPr>
          <w:b w:val="1"/>
          <w:sz w:val="32"/>
          <w:szCs w:val="32"/>
          <w:rtl w:val="1"/>
        </w:rPr>
        <w:t xml:space="preserve">صادق</w:t>
      </w:r>
      <w:r w:rsidDel="00000000" w:rsidR="00000000" w:rsidRPr="00000000">
        <w:rPr>
          <w:b w:val="1"/>
          <w:sz w:val="32"/>
          <w:szCs w:val="32"/>
          <w:rtl w:val="1"/>
        </w:rPr>
        <w:t xml:space="preserve"> </w:t>
      </w:r>
      <w:r w:rsidDel="00000000" w:rsidR="00000000" w:rsidRPr="00000000">
        <w:rPr>
          <w:b w:val="1"/>
          <w:sz w:val="32"/>
          <w:szCs w:val="32"/>
          <w:rtl w:val="1"/>
        </w:rPr>
        <w:t xml:space="preserve">فى</w:t>
      </w:r>
      <w:r w:rsidDel="00000000" w:rsidR="00000000" w:rsidRPr="00000000">
        <w:rPr>
          <w:b w:val="1"/>
          <w:sz w:val="32"/>
          <w:szCs w:val="32"/>
          <w:rtl w:val="1"/>
        </w:rPr>
        <w:t xml:space="preserve"> </w:t>
      </w:r>
      <w:r w:rsidDel="00000000" w:rsidR="00000000" w:rsidRPr="00000000">
        <w:rPr>
          <w:b w:val="1"/>
          <w:sz w:val="32"/>
          <w:szCs w:val="32"/>
          <w:rtl w:val="1"/>
        </w:rPr>
        <w:t xml:space="preserve">كلامه</w:t>
      </w:r>
      <w:r w:rsidDel="00000000" w:rsidR="00000000" w:rsidRPr="00000000">
        <w:rPr>
          <w:b w:val="1"/>
          <w:sz w:val="32"/>
          <w:szCs w:val="32"/>
          <w:rtl w:val="1"/>
        </w:rPr>
        <w:t xml:space="preserve"> </w:t>
      </w:r>
      <w:r w:rsidDel="00000000" w:rsidR="00000000" w:rsidRPr="00000000">
        <w:rPr>
          <w:b w:val="1"/>
          <w:sz w:val="32"/>
          <w:szCs w:val="32"/>
          <w:rtl w:val="1"/>
        </w:rPr>
        <w:t xml:space="preserve">ولكن</w:t>
      </w:r>
      <w:r w:rsidDel="00000000" w:rsidR="00000000" w:rsidRPr="00000000">
        <w:rPr>
          <w:b w:val="1"/>
          <w:sz w:val="32"/>
          <w:szCs w:val="32"/>
          <w:rtl w:val="1"/>
        </w:rPr>
        <w:t xml:space="preserve"> </w:t>
      </w:r>
      <w:r w:rsidDel="00000000" w:rsidR="00000000" w:rsidRPr="00000000">
        <w:rPr>
          <w:b w:val="1"/>
          <w:sz w:val="32"/>
          <w:szCs w:val="32"/>
          <w:rtl w:val="1"/>
        </w:rPr>
        <w:t xml:space="preserve">اكيد</w:t>
      </w:r>
      <w:r w:rsidDel="00000000" w:rsidR="00000000" w:rsidRPr="00000000">
        <w:rPr>
          <w:b w:val="1"/>
          <w:sz w:val="32"/>
          <w:szCs w:val="32"/>
          <w:rtl w:val="1"/>
        </w:rPr>
        <w:t xml:space="preserve"> </w:t>
      </w:r>
      <w:r w:rsidDel="00000000" w:rsidR="00000000" w:rsidRPr="00000000">
        <w:rPr>
          <w:b w:val="1"/>
          <w:sz w:val="32"/>
          <w:szCs w:val="32"/>
          <w:rtl w:val="1"/>
        </w:rPr>
        <w:t xml:space="preserve">بحاول</w:t>
      </w:r>
      <w:r w:rsidDel="00000000" w:rsidR="00000000" w:rsidRPr="00000000">
        <w:rPr>
          <w:b w:val="1"/>
          <w:sz w:val="32"/>
          <w:szCs w:val="32"/>
          <w:rtl w:val="1"/>
        </w:rPr>
        <w:t xml:space="preserve"> </w:t>
      </w:r>
      <w:r w:rsidDel="00000000" w:rsidR="00000000" w:rsidRPr="00000000">
        <w:rPr>
          <w:b w:val="1"/>
          <w:sz w:val="32"/>
          <w:szCs w:val="32"/>
          <w:rtl w:val="1"/>
        </w:rPr>
        <w:t xml:space="preserve">افصل</w:t>
      </w:r>
      <w:r w:rsidDel="00000000" w:rsidR="00000000" w:rsidRPr="00000000">
        <w:rPr>
          <w:b w:val="1"/>
          <w:sz w:val="32"/>
          <w:szCs w:val="32"/>
          <w:rtl w:val="1"/>
        </w:rPr>
        <w:t xml:space="preserve"> </w:t>
      </w:r>
      <w:r w:rsidDel="00000000" w:rsidR="00000000" w:rsidRPr="00000000">
        <w:rPr>
          <w:b w:val="1"/>
          <w:sz w:val="32"/>
          <w:szCs w:val="32"/>
          <w:rtl w:val="1"/>
        </w:rPr>
        <w:t xml:space="preserve">انى</w:t>
      </w:r>
      <w:r w:rsidDel="00000000" w:rsidR="00000000" w:rsidRPr="00000000">
        <w:rPr>
          <w:b w:val="1"/>
          <w:sz w:val="32"/>
          <w:szCs w:val="32"/>
          <w:rtl w:val="1"/>
        </w:rPr>
        <w:t xml:space="preserve"> </w:t>
      </w:r>
      <w:r w:rsidDel="00000000" w:rsidR="00000000" w:rsidRPr="00000000">
        <w:rPr>
          <w:b w:val="1"/>
          <w:sz w:val="32"/>
          <w:szCs w:val="32"/>
          <w:rtl w:val="1"/>
        </w:rPr>
        <w:t xml:space="preserve">مضايق</w:t>
      </w:r>
      <w:r w:rsidDel="00000000" w:rsidR="00000000" w:rsidRPr="00000000">
        <w:rPr>
          <w:b w:val="1"/>
          <w:sz w:val="32"/>
          <w:szCs w:val="32"/>
          <w:rtl w:val="1"/>
        </w:rPr>
        <w:t xml:space="preserve"> </w:t>
      </w:r>
      <w:r w:rsidDel="00000000" w:rsidR="00000000" w:rsidRPr="00000000">
        <w:rPr>
          <w:b w:val="1"/>
          <w:sz w:val="32"/>
          <w:szCs w:val="32"/>
          <w:rtl w:val="1"/>
        </w:rPr>
        <w:t xml:space="preserve">عن</w:t>
      </w:r>
      <w:r w:rsidDel="00000000" w:rsidR="00000000" w:rsidRPr="00000000">
        <w:rPr>
          <w:b w:val="1"/>
          <w:sz w:val="32"/>
          <w:szCs w:val="32"/>
          <w:rtl w:val="1"/>
        </w:rPr>
        <w:t xml:space="preserve"> </w:t>
      </w:r>
      <w:r w:rsidDel="00000000" w:rsidR="00000000" w:rsidRPr="00000000">
        <w:rPr>
          <w:b w:val="1"/>
          <w:sz w:val="32"/>
          <w:szCs w:val="32"/>
          <w:rtl w:val="1"/>
        </w:rPr>
        <w:t xml:space="preserve">القرار</w:t>
      </w:r>
      <w:r w:rsidDel="00000000" w:rsidR="00000000" w:rsidRPr="00000000">
        <w:rPr>
          <w:b w:val="1"/>
          <w:sz w:val="32"/>
          <w:szCs w:val="32"/>
          <w:rtl w:val="1"/>
        </w:rPr>
        <w:t xml:space="preserve"> </w:t>
      </w:r>
      <w:r w:rsidDel="00000000" w:rsidR="00000000" w:rsidRPr="00000000">
        <w:rPr>
          <w:b w:val="1"/>
          <w:sz w:val="32"/>
          <w:szCs w:val="32"/>
          <w:rtl w:val="1"/>
        </w:rPr>
        <w:t xml:space="preserve">اللى</w:t>
      </w:r>
      <w:r w:rsidDel="00000000" w:rsidR="00000000" w:rsidRPr="00000000">
        <w:rPr>
          <w:b w:val="1"/>
          <w:sz w:val="32"/>
          <w:szCs w:val="32"/>
          <w:rtl w:val="1"/>
        </w:rPr>
        <w:t xml:space="preserve"> </w:t>
      </w:r>
      <w:r w:rsidDel="00000000" w:rsidR="00000000" w:rsidRPr="00000000">
        <w:rPr>
          <w:b w:val="1"/>
          <w:sz w:val="32"/>
          <w:szCs w:val="32"/>
          <w:rtl w:val="1"/>
        </w:rPr>
        <w:t xml:space="preserve">باخده</w:t>
      </w:r>
      <w:r w:rsidDel="00000000" w:rsidR="00000000" w:rsidRPr="00000000">
        <w:rPr>
          <w:b w:val="1"/>
          <w:sz w:val="32"/>
          <w:szCs w:val="32"/>
          <w:rtl w:val="0"/>
        </w:rPr>
        <w:t xml:space="preserve"> </w:t>
      </w:r>
    </w:p>
    <w:p w:rsidR="00000000" w:rsidDel="00000000" w:rsidP="00000000" w:rsidRDefault="00000000" w:rsidRPr="00000000" w14:paraId="00000109">
      <w:pPr>
        <w:pageBreakBefore w:val="0"/>
        <w:rPr>
          <w:b w:val="1"/>
          <w:sz w:val="32"/>
          <w:szCs w:val="32"/>
        </w:rPr>
      </w:pPr>
      <w:r w:rsidDel="00000000" w:rsidR="00000000" w:rsidRPr="00000000">
        <w:rPr>
          <w:rtl w:val="0"/>
        </w:rPr>
      </w:r>
    </w:p>
    <w:p w:rsidR="00000000" w:rsidDel="00000000" w:rsidP="00000000" w:rsidRDefault="00000000" w:rsidRPr="00000000" w14:paraId="0000010A">
      <w:pPr>
        <w:pageBreakBefore w:val="0"/>
        <w:ind w:left="360"/>
        <w:rPr>
          <w:b w:val="1"/>
          <w:sz w:val="32"/>
          <w:szCs w:val="32"/>
        </w:rPr>
      </w:pPr>
      <w:r w:rsidDel="00000000" w:rsidR="00000000" w:rsidRPr="00000000">
        <w:rPr>
          <w:b w:val="1"/>
          <w:sz w:val="32"/>
          <w:szCs w:val="32"/>
          <w:rtl w:val="1"/>
        </w:rPr>
        <w:t xml:space="preserve">انت</w:t>
      </w:r>
      <w:r w:rsidDel="00000000" w:rsidR="00000000" w:rsidRPr="00000000">
        <w:rPr>
          <w:b w:val="1"/>
          <w:sz w:val="32"/>
          <w:szCs w:val="32"/>
          <w:rtl w:val="1"/>
        </w:rPr>
        <w:t xml:space="preserve"> </w:t>
      </w:r>
      <w:r w:rsidDel="00000000" w:rsidR="00000000" w:rsidRPr="00000000">
        <w:rPr>
          <w:b w:val="1"/>
          <w:sz w:val="32"/>
          <w:szCs w:val="32"/>
          <w:rtl w:val="1"/>
        </w:rPr>
        <w:t xml:space="preserve">بتفتقد</w:t>
      </w:r>
      <w:r w:rsidDel="00000000" w:rsidR="00000000" w:rsidRPr="00000000">
        <w:rPr>
          <w:b w:val="1"/>
          <w:sz w:val="32"/>
          <w:szCs w:val="32"/>
          <w:rtl w:val="1"/>
        </w:rPr>
        <w:t xml:space="preserve"> </w:t>
      </w:r>
      <w:r w:rsidDel="00000000" w:rsidR="00000000" w:rsidRPr="00000000">
        <w:rPr>
          <w:b w:val="1"/>
          <w:sz w:val="32"/>
          <w:szCs w:val="32"/>
          <w:rtl w:val="1"/>
        </w:rPr>
        <w:t xml:space="preserve">لايه</w:t>
      </w:r>
      <w:r w:rsidDel="00000000" w:rsidR="00000000" w:rsidRPr="00000000">
        <w:rPr>
          <w:b w:val="1"/>
          <w:sz w:val="32"/>
          <w:szCs w:val="32"/>
          <w:rtl w:val="0"/>
        </w:rPr>
        <w:t xml:space="preserve"> ؟ </w:t>
      </w:r>
    </w:p>
    <w:p w:rsidR="00000000" w:rsidDel="00000000" w:rsidP="00000000" w:rsidRDefault="00000000" w:rsidRPr="00000000" w14:paraId="0000010B">
      <w:pPr>
        <w:pageBreakBefore w:val="0"/>
        <w:ind w:left="360"/>
        <w:rPr>
          <w:b w:val="1"/>
          <w:sz w:val="32"/>
          <w:szCs w:val="32"/>
        </w:rPr>
      </w:pPr>
      <w:r w:rsidDel="00000000" w:rsidR="00000000" w:rsidRPr="00000000">
        <w:rPr>
          <w:b w:val="1"/>
          <w:sz w:val="32"/>
          <w:szCs w:val="32"/>
          <w:rtl w:val="1"/>
        </w:rPr>
        <w:t xml:space="preserve">بفتقد</w:t>
      </w:r>
      <w:r w:rsidDel="00000000" w:rsidR="00000000" w:rsidRPr="00000000">
        <w:rPr>
          <w:b w:val="1"/>
          <w:sz w:val="32"/>
          <w:szCs w:val="32"/>
          <w:rtl w:val="1"/>
        </w:rPr>
        <w:t xml:space="preserve"> </w:t>
      </w:r>
      <w:r w:rsidDel="00000000" w:rsidR="00000000" w:rsidRPr="00000000">
        <w:rPr>
          <w:b w:val="1"/>
          <w:sz w:val="32"/>
          <w:szCs w:val="32"/>
          <w:rtl w:val="1"/>
        </w:rPr>
        <w:t xml:space="preserve">ان</w:t>
      </w:r>
      <w:r w:rsidDel="00000000" w:rsidR="00000000" w:rsidRPr="00000000">
        <w:rPr>
          <w:b w:val="1"/>
          <w:sz w:val="32"/>
          <w:szCs w:val="32"/>
          <w:rtl w:val="1"/>
        </w:rPr>
        <w:t xml:space="preserve"> </w:t>
      </w:r>
      <w:r w:rsidDel="00000000" w:rsidR="00000000" w:rsidRPr="00000000">
        <w:rPr>
          <w:b w:val="1"/>
          <w:sz w:val="32"/>
          <w:szCs w:val="32"/>
          <w:rtl w:val="1"/>
        </w:rPr>
        <w:t xml:space="preserve">يكون</w:t>
      </w:r>
      <w:r w:rsidDel="00000000" w:rsidR="00000000" w:rsidRPr="00000000">
        <w:rPr>
          <w:b w:val="1"/>
          <w:sz w:val="32"/>
          <w:szCs w:val="32"/>
          <w:rtl w:val="1"/>
        </w:rPr>
        <w:t xml:space="preserve"> </w:t>
      </w:r>
      <w:r w:rsidDel="00000000" w:rsidR="00000000" w:rsidRPr="00000000">
        <w:rPr>
          <w:b w:val="1"/>
          <w:sz w:val="32"/>
          <w:szCs w:val="32"/>
          <w:rtl w:val="1"/>
        </w:rPr>
        <w:t xml:space="preserve">عندى</w:t>
      </w:r>
      <w:r w:rsidDel="00000000" w:rsidR="00000000" w:rsidRPr="00000000">
        <w:rPr>
          <w:b w:val="1"/>
          <w:sz w:val="32"/>
          <w:szCs w:val="32"/>
          <w:rtl w:val="1"/>
        </w:rPr>
        <w:t xml:space="preserve"> </w:t>
      </w:r>
      <w:r w:rsidDel="00000000" w:rsidR="00000000" w:rsidRPr="00000000">
        <w:rPr>
          <w:b w:val="1"/>
          <w:sz w:val="32"/>
          <w:szCs w:val="32"/>
          <w:rtl w:val="1"/>
        </w:rPr>
        <w:t xml:space="preserve">مهاره</w:t>
      </w:r>
      <w:r w:rsidDel="00000000" w:rsidR="00000000" w:rsidRPr="00000000">
        <w:rPr>
          <w:b w:val="1"/>
          <w:sz w:val="32"/>
          <w:szCs w:val="32"/>
          <w:rtl w:val="1"/>
        </w:rPr>
        <w:t xml:space="preserve"> </w:t>
      </w:r>
      <w:r w:rsidDel="00000000" w:rsidR="00000000" w:rsidRPr="00000000">
        <w:rPr>
          <w:b w:val="1"/>
          <w:sz w:val="32"/>
          <w:szCs w:val="32"/>
          <w:rtl w:val="1"/>
        </w:rPr>
        <w:t xml:space="preserve">عمليه</w:t>
      </w:r>
      <w:r w:rsidDel="00000000" w:rsidR="00000000" w:rsidRPr="00000000">
        <w:rPr>
          <w:b w:val="1"/>
          <w:sz w:val="32"/>
          <w:szCs w:val="32"/>
          <w:rtl w:val="1"/>
        </w:rPr>
        <w:t xml:space="preserve"> </w:t>
      </w:r>
      <w:r w:rsidDel="00000000" w:rsidR="00000000" w:rsidRPr="00000000">
        <w:rPr>
          <w:b w:val="1"/>
          <w:sz w:val="32"/>
          <w:szCs w:val="32"/>
          <w:rtl w:val="1"/>
        </w:rPr>
        <w:t xml:space="preserve">اكتر</w:t>
      </w:r>
      <w:r w:rsidDel="00000000" w:rsidR="00000000" w:rsidRPr="00000000">
        <w:rPr>
          <w:b w:val="1"/>
          <w:sz w:val="32"/>
          <w:szCs w:val="32"/>
          <w:rtl w:val="1"/>
        </w:rPr>
        <w:t xml:space="preserve"> </w:t>
      </w:r>
      <w:r w:rsidDel="00000000" w:rsidR="00000000" w:rsidRPr="00000000">
        <w:rPr>
          <w:b w:val="1"/>
          <w:sz w:val="32"/>
          <w:szCs w:val="32"/>
          <w:rtl w:val="1"/>
        </w:rPr>
        <w:t xml:space="preserve">من</w:t>
      </w:r>
      <w:r w:rsidDel="00000000" w:rsidR="00000000" w:rsidRPr="00000000">
        <w:rPr>
          <w:b w:val="1"/>
          <w:sz w:val="32"/>
          <w:szCs w:val="32"/>
          <w:rtl w:val="1"/>
        </w:rPr>
        <w:t xml:space="preserve"> </w:t>
      </w:r>
      <w:r w:rsidDel="00000000" w:rsidR="00000000" w:rsidRPr="00000000">
        <w:rPr>
          <w:b w:val="1"/>
          <w:sz w:val="32"/>
          <w:szCs w:val="32"/>
          <w:rtl w:val="1"/>
        </w:rPr>
        <w:t xml:space="preserve">الجانب</w:t>
      </w:r>
      <w:r w:rsidDel="00000000" w:rsidR="00000000" w:rsidRPr="00000000">
        <w:rPr>
          <w:b w:val="1"/>
          <w:sz w:val="32"/>
          <w:szCs w:val="32"/>
          <w:rtl w:val="1"/>
        </w:rPr>
        <w:t xml:space="preserve"> </w:t>
      </w:r>
      <w:r w:rsidDel="00000000" w:rsidR="00000000" w:rsidRPr="00000000">
        <w:rPr>
          <w:b w:val="1"/>
          <w:sz w:val="32"/>
          <w:szCs w:val="32"/>
          <w:rtl w:val="1"/>
        </w:rPr>
        <w:t xml:space="preserve">النظرى</w:t>
      </w:r>
    </w:p>
    <w:p w:rsidR="00000000" w:rsidDel="00000000" w:rsidP="00000000" w:rsidRDefault="00000000" w:rsidRPr="00000000" w14:paraId="0000010C">
      <w:pPr>
        <w:pageBreakBefore w:val="0"/>
        <w:rPr>
          <w:b w:val="1"/>
          <w:sz w:val="32"/>
          <w:szCs w:val="32"/>
        </w:rPr>
      </w:pPr>
      <w:r w:rsidDel="00000000" w:rsidR="00000000" w:rsidRPr="00000000">
        <w:rPr>
          <w:rtl w:val="0"/>
        </w:rPr>
      </w:r>
    </w:p>
    <w:p w:rsidR="00000000" w:rsidDel="00000000" w:rsidP="00000000" w:rsidRDefault="00000000" w:rsidRPr="00000000" w14:paraId="0000010D">
      <w:pPr>
        <w:pageBreakBefore w:val="0"/>
        <w:ind w:left="360"/>
        <w:rPr>
          <w:b w:val="1"/>
          <w:sz w:val="32"/>
          <w:szCs w:val="32"/>
        </w:rPr>
      </w:pPr>
      <w:r w:rsidDel="00000000" w:rsidR="00000000" w:rsidRPr="00000000">
        <w:rPr>
          <w:b w:val="1"/>
          <w:sz w:val="32"/>
          <w:szCs w:val="32"/>
          <w:rtl w:val="1"/>
        </w:rPr>
        <w:t xml:space="preserve">ايه</w:t>
      </w:r>
      <w:r w:rsidDel="00000000" w:rsidR="00000000" w:rsidRPr="00000000">
        <w:rPr>
          <w:b w:val="1"/>
          <w:sz w:val="32"/>
          <w:szCs w:val="32"/>
          <w:rtl w:val="1"/>
        </w:rPr>
        <w:t xml:space="preserve"> </w:t>
      </w:r>
      <w:r w:rsidDel="00000000" w:rsidR="00000000" w:rsidRPr="00000000">
        <w:rPr>
          <w:b w:val="1"/>
          <w:sz w:val="32"/>
          <w:szCs w:val="32"/>
          <w:rtl w:val="1"/>
        </w:rPr>
        <w:t xml:space="preserve">مميزات</w:t>
      </w:r>
      <w:r w:rsidDel="00000000" w:rsidR="00000000" w:rsidRPr="00000000">
        <w:rPr>
          <w:b w:val="1"/>
          <w:sz w:val="32"/>
          <w:szCs w:val="32"/>
          <w:rtl w:val="1"/>
        </w:rPr>
        <w:t xml:space="preserve"> </w:t>
      </w:r>
      <w:r w:rsidDel="00000000" w:rsidR="00000000" w:rsidRPr="00000000">
        <w:rPr>
          <w:b w:val="1"/>
          <w:sz w:val="32"/>
          <w:szCs w:val="32"/>
          <w:rtl w:val="1"/>
        </w:rPr>
        <w:t xml:space="preserve">العمل</w:t>
      </w:r>
      <w:r w:rsidDel="00000000" w:rsidR="00000000" w:rsidRPr="00000000">
        <w:rPr>
          <w:b w:val="1"/>
          <w:sz w:val="32"/>
          <w:szCs w:val="32"/>
          <w:rtl w:val="1"/>
        </w:rPr>
        <w:t xml:space="preserve"> </w:t>
      </w:r>
      <w:r w:rsidDel="00000000" w:rsidR="00000000" w:rsidRPr="00000000">
        <w:rPr>
          <w:b w:val="1"/>
          <w:sz w:val="32"/>
          <w:szCs w:val="32"/>
          <w:rtl w:val="1"/>
        </w:rPr>
        <w:t xml:space="preserve">في</w:t>
      </w:r>
      <w:r w:rsidDel="00000000" w:rsidR="00000000" w:rsidRPr="00000000">
        <w:rPr>
          <w:b w:val="1"/>
          <w:sz w:val="32"/>
          <w:szCs w:val="32"/>
          <w:rtl w:val="1"/>
        </w:rPr>
        <w:t xml:space="preserve"> </w:t>
      </w:r>
      <w:r w:rsidDel="00000000" w:rsidR="00000000" w:rsidRPr="00000000">
        <w:rPr>
          <w:b w:val="1"/>
          <w:sz w:val="32"/>
          <w:szCs w:val="32"/>
          <w:rtl w:val="1"/>
        </w:rPr>
        <w:t xml:space="preserve">تيم</w:t>
      </w:r>
      <w:r w:rsidDel="00000000" w:rsidR="00000000" w:rsidRPr="00000000">
        <w:rPr>
          <w:b w:val="1"/>
          <w:sz w:val="32"/>
          <w:szCs w:val="32"/>
          <w:rtl w:val="1"/>
        </w:rPr>
        <w:t xml:space="preserve"> </w:t>
      </w:r>
      <w:r w:rsidDel="00000000" w:rsidR="00000000" w:rsidRPr="00000000">
        <w:rPr>
          <w:b w:val="1"/>
          <w:sz w:val="32"/>
          <w:szCs w:val="32"/>
          <w:rtl w:val="1"/>
        </w:rPr>
        <w:t xml:space="preserve">ورك</w:t>
      </w:r>
      <w:r w:rsidDel="00000000" w:rsidR="00000000" w:rsidRPr="00000000">
        <w:rPr>
          <w:b w:val="1"/>
          <w:sz w:val="32"/>
          <w:szCs w:val="32"/>
          <w:rtl w:val="0"/>
        </w:rPr>
        <w:t xml:space="preserve"> ؟ </w:t>
      </w:r>
    </w:p>
    <w:p w:rsidR="00000000" w:rsidDel="00000000" w:rsidP="00000000" w:rsidRDefault="00000000" w:rsidRPr="00000000" w14:paraId="0000010E">
      <w:pPr>
        <w:pageBreakBefore w:val="0"/>
        <w:ind w:left="360"/>
        <w:rPr>
          <w:b w:val="1"/>
          <w:sz w:val="32"/>
          <w:szCs w:val="32"/>
        </w:rPr>
      </w:pPr>
      <w:r w:rsidDel="00000000" w:rsidR="00000000" w:rsidRPr="00000000">
        <w:rPr>
          <w:b w:val="1"/>
          <w:sz w:val="32"/>
          <w:szCs w:val="32"/>
          <w:rtl w:val="0"/>
        </w:rPr>
        <w:t xml:space="preserve">The effective and homogenous teamwork can do great achievement  excellent results by accurate way in less time</w:t>
      </w:r>
    </w:p>
    <w:sdt>
      <w:sdtPr>
        <w:tag w:val="goog_rdk_625"/>
      </w:sdtPr>
      <w:sdtContent>
        <w:p w:rsidR="00000000" w:rsidDel="00000000" w:rsidP="00000000" w:rsidRDefault="00000000" w:rsidRPr="00000000" w14:paraId="0000010F">
          <w:pPr>
            <w:pageBreakBefore w:val="0"/>
            <w:ind w:left="360"/>
            <w:rPr>
              <w:b w:val="1"/>
              <w:sz w:val="50"/>
              <w:szCs w:val="50"/>
              <w:rPrChange w:author="Noura Ibrahem" w:id="27" w:date="2022-03-16T22:55:33Z">
                <w:rPr>
                  <w:b w:val="1"/>
                  <w:sz w:val="50"/>
                  <w:szCs w:val="50"/>
                </w:rPr>
              </w:rPrChange>
            </w:rPr>
          </w:pPr>
          <w:sdt>
            <w:sdtPr>
              <w:tag w:val="goog_rdk_623"/>
            </w:sdtPr>
            <w:sdtContent>
              <w:r w:rsidDel="00000000" w:rsidR="00000000" w:rsidRPr="00000000">
                <w:rPr>
                  <w:b w:val="1"/>
                  <w:sz w:val="32"/>
                  <w:szCs w:val="32"/>
                  <w:rtl w:val="0"/>
                  <w:rPrChange w:author="Noura Ibrahem" w:id="27" w:date="2022-03-16T22:55:33Z">
                    <w:rPr>
                      <w:b w:val="1"/>
                      <w:sz w:val="32"/>
                      <w:szCs w:val="32"/>
                    </w:rPr>
                  </w:rPrChange>
                </w:rPr>
                <w:t xml:space="preserve">Teamwork is m</w:t>
              </w:r>
            </w:sdtContent>
          </w:sdt>
          <w:sdt>
            <w:sdtPr>
              <w:tag w:val="goog_rdk_624"/>
            </w:sdtPr>
            <w:sdtContent>
              <w:r w:rsidDel="00000000" w:rsidR="00000000" w:rsidRPr="00000000">
                <w:rPr>
                  <w:b w:val="1"/>
                  <w:sz w:val="50"/>
                  <w:szCs w:val="50"/>
                  <w:rtl w:val="0"/>
                  <w:rPrChange w:author="Noura Ibrahem" w:id="27" w:date="2022-03-16T22:55:33Z">
                    <w:rPr>
                      <w:b w:val="1"/>
                      <w:sz w:val="50"/>
                      <w:szCs w:val="50"/>
                    </w:rPr>
                  </w:rPrChange>
                </w:rPr>
                <w:t xml:space="preserve">ake the best use of all available resources and reduce duties over the members in the same time </w:t>
              </w:r>
            </w:sdtContent>
          </w:sdt>
        </w:p>
      </w:sdtContent>
    </w:sdt>
    <w:p w:rsidR="00000000" w:rsidDel="00000000" w:rsidP="00000000" w:rsidRDefault="00000000" w:rsidRPr="00000000" w14:paraId="00000110">
      <w:pPr>
        <w:pageBreakBefore w:val="0"/>
        <w:ind w:left="360"/>
        <w:rPr>
          <w:b w:val="1"/>
          <w:sz w:val="50"/>
          <w:szCs w:val="50"/>
        </w:rPr>
      </w:pPr>
      <w:r w:rsidDel="00000000" w:rsidR="00000000" w:rsidRPr="00000000">
        <w:rPr>
          <w:b w:val="1"/>
          <w:sz w:val="50"/>
          <w:szCs w:val="50"/>
          <w:rtl w:val="0"/>
        </w:rPr>
        <w:t xml:space="preserve">-------</w:t>
      </w:r>
    </w:p>
    <w:p w:rsidR="00000000" w:rsidDel="00000000" w:rsidP="00000000" w:rsidRDefault="00000000" w:rsidRPr="00000000" w14:paraId="00000111">
      <w:pPr>
        <w:pageBreakBefore w:val="0"/>
        <w:ind w:left="360"/>
        <w:rPr>
          <w:b w:val="1"/>
          <w:sz w:val="32"/>
          <w:szCs w:val="32"/>
        </w:rPr>
      </w:pPr>
      <w:r w:rsidDel="00000000" w:rsidR="00000000" w:rsidRPr="00000000">
        <w:rPr>
          <w:b w:val="1"/>
          <w:sz w:val="32"/>
          <w:szCs w:val="32"/>
          <w:rtl w:val="1"/>
        </w:rPr>
        <w:t xml:space="preserve">تحب</w:t>
      </w:r>
      <w:r w:rsidDel="00000000" w:rsidR="00000000" w:rsidRPr="00000000">
        <w:rPr>
          <w:b w:val="1"/>
          <w:sz w:val="32"/>
          <w:szCs w:val="32"/>
          <w:rtl w:val="1"/>
        </w:rPr>
        <w:t xml:space="preserve"> </w:t>
      </w:r>
      <w:r w:rsidDel="00000000" w:rsidR="00000000" w:rsidRPr="00000000">
        <w:rPr>
          <w:b w:val="1"/>
          <w:sz w:val="32"/>
          <w:szCs w:val="32"/>
          <w:rtl w:val="1"/>
        </w:rPr>
        <w:t xml:space="preserve">تبقي</w:t>
      </w:r>
      <w:r w:rsidDel="00000000" w:rsidR="00000000" w:rsidRPr="00000000">
        <w:rPr>
          <w:b w:val="1"/>
          <w:sz w:val="32"/>
          <w:szCs w:val="32"/>
          <w:rtl w:val="1"/>
        </w:rPr>
        <w:t xml:space="preserve"> </w:t>
      </w:r>
      <w:r w:rsidDel="00000000" w:rsidR="00000000" w:rsidRPr="00000000">
        <w:rPr>
          <w:b w:val="1"/>
          <w:sz w:val="32"/>
          <w:szCs w:val="32"/>
          <w:rtl w:val="1"/>
        </w:rPr>
        <w:t xml:space="preserve">تيم</w:t>
      </w:r>
      <w:r w:rsidDel="00000000" w:rsidR="00000000" w:rsidRPr="00000000">
        <w:rPr>
          <w:b w:val="1"/>
          <w:sz w:val="32"/>
          <w:szCs w:val="32"/>
          <w:rtl w:val="1"/>
        </w:rPr>
        <w:t xml:space="preserve"> </w:t>
      </w:r>
      <w:r w:rsidDel="00000000" w:rsidR="00000000" w:rsidRPr="00000000">
        <w:rPr>
          <w:b w:val="1"/>
          <w:sz w:val="32"/>
          <w:szCs w:val="32"/>
          <w:rtl w:val="1"/>
        </w:rPr>
        <w:t xml:space="preserve">ليدر</w:t>
      </w:r>
      <w:r w:rsidDel="00000000" w:rsidR="00000000" w:rsidRPr="00000000">
        <w:rPr>
          <w:b w:val="1"/>
          <w:sz w:val="32"/>
          <w:szCs w:val="32"/>
          <w:rtl w:val="0"/>
        </w:rPr>
        <w:t xml:space="preserve"> ؟ </w:t>
      </w:r>
    </w:p>
    <w:p w:rsidR="00000000" w:rsidDel="00000000" w:rsidP="00000000" w:rsidRDefault="00000000" w:rsidRPr="00000000" w14:paraId="00000112">
      <w:pPr>
        <w:pageBreakBefore w:val="0"/>
        <w:ind w:left="360"/>
        <w:rPr>
          <w:b w:val="1"/>
          <w:sz w:val="32"/>
          <w:szCs w:val="32"/>
        </w:rPr>
      </w:pPr>
      <w:r w:rsidDel="00000000" w:rsidR="00000000" w:rsidRPr="00000000">
        <w:rPr>
          <w:b w:val="1"/>
          <w:sz w:val="32"/>
          <w:szCs w:val="32"/>
          <w:rtl w:val="1"/>
        </w:rPr>
        <w:t xml:space="preserve">لا</w:t>
      </w:r>
      <w:r w:rsidDel="00000000" w:rsidR="00000000" w:rsidRPr="00000000">
        <w:rPr>
          <w:b w:val="1"/>
          <w:sz w:val="32"/>
          <w:szCs w:val="32"/>
          <w:rtl w:val="1"/>
        </w:rPr>
        <w:t xml:space="preserve"> .. </w:t>
      </w:r>
      <w:r w:rsidDel="00000000" w:rsidR="00000000" w:rsidRPr="00000000">
        <w:rPr>
          <w:b w:val="1"/>
          <w:sz w:val="32"/>
          <w:szCs w:val="32"/>
          <w:rtl w:val="1"/>
        </w:rPr>
        <w:t xml:space="preserve">لا</w:t>
      </w:r>
      <w:r w:rsidDel="00000000" w:rsidR="00000000" w:rsidRPr="00000000">
        <w:rPr>
          <w:b w:val="1"/>
          <w:sz w:val="32"/>
          <w:szCs w:val="32"/>
          <w:rtl w:val="1"/>
        </w:rPr>
        <w:t xml:space="preserve"> </w:t>
      </w:r>
      <w:r w:rsidDel="00000000" w:rsidR="00000000" w:rsidRPr="00000000">
        <w:rPr>
          <w:b w:val="1"/>
          <w:sz w:val="32"/>
          <w:szCs w:val="32"/>
          <w:rtl w:val="1"/>
        </w:rPr>
        <w:t xml:space="preserve">افضل</w:t>
      </w:r>
    </w:p>
    <w:p w:rsidR="00000000" w:rsidDel="00000000" w:rsidP="00000000" w:rsidRDefault="00000000" w:rsidRPr="00000000" w14:paraId="00000113">
      <w:pPr>
        <w:pageBreakBefore w:val="0"/>
        <w:ind w:left="360"/>
        <w:rPr>
          <w:b w:val="1"/>
          <w:sz w:val="32"/>
          <w:szCs w:val="32"/>
        </w:rPr>
      </w:pPr>
      <w:r w:rsidDel="00000000" w:rsidR="00000000" w:rsidRPr="00000000">
        <w:rPr>
          <w:b w:val="1"/>
          <w:sz w:val="32"/>
          <w:szCs w:val="32"/>
          <w:rtl w:val="1"/>
        </w:rPr>
        <w:t xml:space="preserve">ولكن</w:t>
      </w:r>
      <w:r w:rsidDel="00000000" w:rsidR="00000000" w:rsidRPr="00000000">
        <w:rPr>
          <w:b w:val="1"/>
          <w:sz w:val="32"/>
          <w:szCs w:val="32"/>
          <w:rtl w:val="1"/>
        </w:rPr>
        <w:t xml:space="preserve"> </w:t>
      </w:r>
      <w:r w:rsidDel="00000000" w:rsidR="00000000" w:rsidRPr="00000000">
        <w:rPr>
          <w:b w:val="1"/>
          <w:sz w:val="32"/>
          <w:szCs w:val="32"/>
          <w:rtl w:val="1"/>
        </w:rPr>
        <w:t xml:space="preserve">انا</w:t>
      </w:r>
      <w:r w:rsidDel="00000000" w:rsidR="00000000" w:rsidRPr="00000000">
        <w:rPr>
          <w:b w:val="1"/>
          <w:sz w:val="32"/>
          <w:szCs w:val="32"/>
          <w:rtl w:val="1"/>
        </w:rPr>
        <w:t xml:space="preserve"> </w:t>
      </w:r>
      <w:r w:rsidDel="00000000" w:rsidR="00000000" w:rsidRPr="00000000">
        <w:rPr>
          <w:b w:val="1"/>
          <w:sz w:val="32"/>
          <w:szCs w:val="32"/>
          <w:rtl w:val="1"/>
        </w:rPr>
        <w:t xml:space="preserve">عندى</w:t>
      </w:r>
      <w:r w:rsidDel="00000000" w:rsidR="00000000" w:rsidRPr="00000000">
        <w:rPr>
          <w:b w:val="1"/>
          <w:sz w:val="32"/>
          <w:szCs w:val="32"/>
          <w:rtl w:val="1"/>
        </w:rPr>
        <w:t xml:space="preserve"> </w:t>
      </w:r>
      <w:r w:rsidDel="00000000" w:rsidR="00000000" w:rsidRPr="00000000">
        <w:rPr>
          <w:b w:val="1"/>
          <w:sz w:val="32"/>
          <w:szCs w:val="32"/>
          <w:rtl w:val="1"/>
        </w:rPr>
        <w:t xml:space="preserve">القدره</w:t>
      </w:r>
      <w:r w:rsidDel="00000000" w:rsidR="00000000" w:rsidRPr="00000000">
        <w:rPr>
          <w:b w:val="1"/>
          <w:sz w:val="32"/>
          <w:szCs w:val="32"/>
          <w:rtl w:val="1"/>
        </w:rPr>
        <w:t xml:space="preserve"> </w:t>
      </w:r>
      <w:r w:rsidDel="00000000" w:rsidR="00000000" w:rsidRPr="00000000">
        <w:rPr>
          <w:b w:val="1"/>
          <w:sz w:val="32"/>
          <w:szCs w:val="32"/>
          <w:rtl w:val="1"/>
        </w:rPr>
        <w:t xml:space="preserve">انى</w:t>
      </w:r>
      <w:r w:rsidDel="00000000" w:rsidR="00000000" w:rsidRPr="00000000">
        <w:rPr>
          <w:b w:val="1"/>
          <w:sz w:val="32"/>
          <w:szCs w:val="32"/>
          <w:rtl w:val="1"/>
        </w:rPr>
        <w:t xml:space="preserve"> </w:t>
      </w:r>
      <w:r w:rsidDel="00000000" w:rsidR="00000000" w:rsidRPr="00000000">
        <w:rPr>
          <w:b w:val="1"/>
          <w:sz w:val="32"/>
          <w:szCs w:val="32"/>
          <w:rtl w:val="1"/>
        </w:rPr>
        <w:t xml:space="preserve">اقدر</w:t>
      </w:r>
      <w:r w:rsidDel="00000000" w:rsidR="00000000" w:rsidRPr="00000000">
        <w:rPr>
          <w:b w:val="1"/>
          <w:sz w:val="32"/>
          <w:szCs w:val="32"/>
          <w:rtl w:val="1"/>
        </w:rPr>
        <w:t xml:space="preserve"> </w:t>
      </w:r>
      <w:r w:rsidDel="00000000" w:rsidR="00000000" w:rsidRPr="00000000">
        <w:rPr>
          <w:b w:val="1"/>
          <w:sz w:val="32"/>
          <w:szCs w:val="32"/>
          <w:rtl w:val="1"/>
        </w:rPr>
        <w:t xml:space="preserve">مهارات</w:t>
      </w:r>
      <w:r w:rsidDel="00000000" w:rsidR="00000000" w:rsidRPr="00000000">
        <w:rPr>
          <w:b w:val="1"/>
          <w:sz w:val="32"/>
          <w:szCs w:val="32"/>
          <w:rtl w:val="1"/>
        </w:rPr>
        <w:t xml:space="preserve"> </w:t>
      </w:r>
      <w:r w:rsidDel="00000000" w:rsidR="00000000" w:rsidRPr="00000000">
        <w:rPr>
          <w:b w:val="1"/>
          <w:sz w:val="32"/>
          <w:szCs w:val="32"/>
          <w:rtl w:val="1"/>
        </w:rPr>
        <w:t xml:space="preserve">الاشخاص</w:t>
      </w:r>
      <w:r w:rsidDel="00000000" w:rsidR="00000000" w:rsidRPr="00000000">
        <w:rPr>
          <w:b w:val="1"/>
          <w:sz w:val="32"/>
          <w:szCs w:val="32"/>
          <w:rtl w:val="1"/>
        </w:rPr>
        <w:t xml:space="preserve"> </w:t>
      </w:r>
      <w:r w:rsidDel="00000000" w:rsidR="00000000" w:rsidRPr="00000000">
        <w:rPr>
          <w:b w:val="1"/>
          <w:sz w:val="32"/>
          <w:szCs w:val="32"/>
          <w:rtl w:val="1"/>
        </w:rPr>
        <w:t xml:space="preserve">واقدر</w:t>
      </w:r>
      <w:r w:rsidDel="00000000" w:rsidR="00000000" w:rsidRPr="00000000">
        <w:rPr>
          <w:b w:val="1"/>
          <w:sz w:val="32"/>
          <w:szCs w:val="32"/>
          <w:rtl w:val="1"/>
        </w:rPr>
        <w:t xml:space="preserve"> </w:t>
      </w:r>
      <w:r w:rsidDel="00000000" w:rsidR="00000000" w:rsidRPr="00000000">
        <w:rPr>
          <w:b w:val="1"/>
          <w:sz w:val="32"/>
          <w:szCs w:val="32"/>
          <w:rtl w:val="1"/>
        </w:rPr>
        <w:t xml:space="preserve">اوظفهم</w:t>
      </w:r>
      <w:r w:rsidDel="00000000" w:rsidR="00000000" w:rsidRPr="00000000">
        <w:rPr>
          <w:b w:val="1"/>
          <w:sz w:val="32"/>
          <w:szCs w:val="32"/>
          <w:rtl w:val="1"/>
        </w:rPr>
        <w:t xml:space="preserve"> </w:t>
      </w:r>
      <w:r w:rsidDel="00000000" w:rsidR="00000000" w:rsidRPr="00000000">
        <w:rPr>
          <w:b w:val="1"/>
          <w:sz w:val="32"/>
          <w:szCs w:val="32"/>
          <w:rtl w:val="1"/>
        </w:rPr>
        <w:t xml:space="preserve">صح</w:t>
      </w:r>
      <w:r w:rsidDel="00000000" w:rsidR="00000000" w:rsidRPr="00000000">
        <w:rPr>
          <w:b w:val="1"/>
          <w:sz w:val="32"/>
          <w:szCs w:val="32"/>
          <w:rtl w:val="1"/>
        </w:rPr>
        <w:t xml:space="preserve"> </w:t>
      </w:r>
      <w:r w:rsidDel="00000000" w:rsidR="00000000" w:rsidRPr="00000000">
        <w:rPr>
          <w:b w:val="1"/>
          <w:sz w:val="32"/>
          <w:szCs w:val="32"/>
          <w:rtl w:val="1"/>
        </w:rPr>
        <w:t xml:space="preserve">فى</w:t>
      </w:r>
      <w:r w:rsidDel="00000000" w:rsidR="00000000" w:rsidRPr="00000000">
        <w:rPr>
          <w:b w:val="1"/>
          <w:sz w:val="32"/>
          <w:szCs w:val="32"/>
          <w:rtl w:val="1"/>
        </w:rPr>
        <w:t xml:space="preserve"> </w:t>
      </w:r>
      <w:r w:rsidDel="00000000" w:rsidR="00000000" w:rsidRPr="00000000">
        <w:rPr>
          <w:b w:val="1"/>
          <w:sz w:val="32"/>
          <w:szCs w:val="32"/>
          <w:rtl w:val="1"/>
        </w:rPr>
        <w:t xml:space="preserve">فريق</w:t>
      </w:r>
      <w:r w:rsidDel="00000000" w:rsidR="00000000" w:rsidRPr="00000000">
        <w:rPr>
          <w:b w:val="1"/>
          <w:sz w:val="32"/>
          <w:szCs w:val="32"/>
          <w:rtl w:val="1"/>
        </w:rPr>
        <w:t xml:space="preserve"> </w:t>
      </w:r>
      <w:r w:rsidDel="00000000" w:rsidR="00000000" w:rsidRPr="00000000">
        <w:rPr>
          <w:b w:val="1"/>
          <w:sz w:val="32"/>
          <w:szCs w:val="32"/>
          <w:rtl w:val="1"/>
        </w:rPr>
        <w:t xml:space="preserve">و</w:t>
      </w:r>
      <w:r w:rsidDel="00000000" w:rsidR="00000000" w:rsidRPr="00000000">
        <w:rPr>
          <w:b w:val="1"/>
          <w:sz w:val="32"/>
          <w:szCs w:val="32"/>
          <w:rtl w:val="1"/>
        </w:rPr>
        <w:t xml:space="preserve"> </w:t>
      </w:r>
      <w:r w:rsidDel="00000000" w:rsidR="00000000" w:rsidRPr="00000000">
        <w:rPr>
          <w:b w:val="1"/>
          <w:sz w:val="32"/>
          <w:szCs w:val="32"/>
          <w:rtl w:val="1"/>
        </w:rPr>
        <w:t xml:space="preserve">اوزع</w:t>
      </w:r>
      <w:r w:rsidDel="00000000" w:rsidR="00000000" w:rsidRPr="00000000">
        <w:rPr>
          <w:b w:val="1"/>
          <w:sz w:val="32"/>
          <w:szCs w:val="32"/>
          <w:rtl w:val="1"/>
        </w:rPr>
        <w:t xml:space="preserve"> </w:t>
      </w:r>
      <w:r w:rsidDel="00000000" w:rsidR="00000000" w:rsidRPr="00000000">
        <w:rPr>
          <w:b w:val="1"/>
          <w:sz w:val="32"/>
          <w:szCs w:val="32"/>
          <w:rtl w:val="1"/>
        </w:rPr>
        <w:t xml:space="preserve">الادوار</w:t>
      </w:r>
      <w:r w:rsidDel="00000000" w:rsidR="00000000" w:rsidRPr="00000000">
        <w:rPr>
          <w:b w:val="1"/>
          <w:sz w:val="32"/>
          <w:szCs w:val="32"/>
          <w:rtl w:val="1"/>
        </w:rPr>
        <w:t xml:space="preserve"> </w:t>
      </w:r>
      <w:r w:rsidDel="00000000" w:rsidR="00000000" w:rsidRPr="00000000">
        <w:rPr>
          <w:b w:val="1"/>
          <w:sz w:val="32"/>
          <w:szCs w:val="32"/>
          <w:rtl w:val="1"/>
        </w:rPr>
        <w:t xml:space="preserve">بينهم</w:t>
      </w:r>
      <w:r w:rsidDel="00000000" w:rsidR="00000000" w:rsidRPr="00000000">
        <w:rPr>
          <w:b w:val="1"/>
          <w:sz w:val="32"/>
          <w:szCs w:val="32"/>
          <w:rtl w:val="1"/>
        </w:rPr>
        <w:t xml:space="preserve"> </w:t>
      </w:r>
      <w:r w:rsidDel="00000000" w:rsidR="00000000" w:rsidRPr="00000000">
        <w:rPr>
          <w:b w:val="1"/>
          <w:sz w:val="32"/>
          <w:szCs w:val="32"/>
          <w:rtl w:val="1"/>
        </w:rPr>
        <w:t xml:space="preserve">و</w:t>
      </w:r>
      <w:r w:rsidDel="00000000" w:rsidR="00000000" w:rsidRPr="00000000">
        <w:rPr>
          <w:b w:val="1"/>
          <w:sz w:val="32"/>
          <w:szCs w:val="32"/>
          <w:rtl w:val="1"/>
        </w:rPr>
        <w:t xml:space="preserve"> </w:t>
      </w:r>
      <w:r w:rsidDel="00000000" w:rsidR="00000000" w:rsidRPr="00000000">
        <w:rPr>
          <w:b w:val="1"/>
          <w:sz w:val="32"/>
          <w:szCs w:val="32"/>
          <w:rtl w:val="1"/>
        </w:rPr>
        <w:t xml:space="preserve">هنزل</w:t>
      </w:r>
      <w:r w:rsidDel="00000000" w:rsidR="00000000" w:rsidRPr="00000000">
        <w:rPr>
          <w:b w:val="1"/>
          <w:sz w:val="32"/>
          <w:szCs w:val="32"/>
          <w:rtl w:val="1"/>
        </w:rPr>
        <w:t xml:space="preserve"> </w:t>
      </w:r>
      <w:r w:rsidDel="00000000" w:rsidR="00000000" w:rsidRPr="00000000">
        <w:rPr>
          <w:b w:val="1"/>
          <w:sz w:val="32"/>
          <w:szCs w:val="32"/>
          <w:rtl w:val="1"/>
        </w:rPr>
        <w:t xml:space="preserve">عن</w:t>
      </w:r>
      <w:r w:rsidDel="00000000" w:rsidR="00000000" w:rsidRPr="00000000">
        <w:rPr>
          <w:b w:val="1"/>
          <w:sz w:val="32"/>
          <w:szCs w:val="32"/>
          <w:rtl w:val="1"/>
        </w:rPr>
        <w:t xml:space="preserve"> </w:t>
      </w:r>
      <w:r w:rsidDel="00000000" w:rsidR="00000000" w:rsidRPr="00000000">
        <w:rPr>
          <w:b w:val="1"/>
          <w:sz w:val="32"/>
          <w:szCs w:val="32"/>
          <w:rtl w:val="1"/>
        </w:rPr>
        <w:t xml:space="preserve">راي</w:t>
      </w:r>
      <w:r w:rsidDel="00000000" w:rsidR="00000000" w:rsidRPr="00000000">
        <w:rPr>
          <w:b w:val="1"/>
          <w:sz w:val="32"/>
          <w:szCs w:val="32"/>
          <w:rtl w:val="1"/>
        </w:rPr>
        <w:t xml:space="preserve"> </w:t>
      </w:r>
      <w:r w:rsidDel="00000000" w:rsidR="00000000" w:rsidRPr="00000000">
        <w:rPr>
          <w:b w:val="1"/>
          <w:sz w:val="32"/>
          <w:szCs w:val="32"/>
          <w:rtl w:val="1"/>
        </w:rPr>
        <w:t xml:space="preserve">لو</w:t>
      </w:r>
      <w:r w:rsidDel="00000000" w:rsidR="00000000" w:rsidRPr="00000000">
        <w:rPr>
          <w:b w:val="1"/>
          <w:sz w:val="32"/>
          <w:szCs w:val="32"/>
          <w:rtl w:val="1"/>
        </w:rPr>
        <w:t xml:space="preserve"> </w:t>
      </w:r>
      <w:r w:rsidDel="00000000" w:rsidR="00000000" w:rsidRPr="00000000">
        <w:rPr>
          <w:b w:val="1"/>
          <w:sz w:val="32"/>
          <w:szCs w:val="32"/>
          <w:rtl w:val="1"/>
        </w:rPr>
        <w:t xml:space="preserve">راى</w:t>
      </w:r>
      <w:r w:rsidDel="00000000" w:rsidR="00000000" w:rsidRPr="00000000">
        <w:rPr>
          <w:b w:val="1"/>
          <w:sz w:val="32"/>
          <w:szCs w:val="32"/>
          <w:rtl w:val="1"/>
        </w:rPr>
        <w:t xml:space="preserve"> </w:t>
      </w:r>
      <w:r w:rsidDel="00000000" w:rsidR="00000000" w:rsidRPr="00000000">
        <w:rPr>
          <w:b w:val="1"/>
          <w:sz w:val="32"/>
          <w:szCs w:val="32"/>
          <w:rtl w:val="1"/>
        </w:rPr>
        <w:t xml:space="preserve">الفريق</w:t>
      </w:r>
      <w:r w:rsidDel="00000000" w:rsidR="00000000" w:rsidRPr="00000000">
        <w:rPr>
          <w:b w:val="1"/>
          <w:sz w:val="32"/>
          <w:szCs w:val="32"/>
          <w:rtl w:val="1"/>
        </w:rPr>
        <w:t xml:space="preserve"> </w:t>
      </w:r>
      <w:r w:rsidDel="00000000" w:rsidR="00000000" w:rsidRPr="00000000">
        <w:rPr>
          <w:b w:val="1"/>
          <w:sz w:val="32"/>
          <w:szCs w:val="32"/>
          <w:rtl w:val="1"/>
        </w:rPr>
        <w:t xml:space="preserve">افضل</w:t>
      </w:r>
      <w:r w:rsidDel="00000000" w:rsidR="00000000" w:rsidRPr="00000000">
        <w:rPr>
          <w:b w:val="1"/>
          <w:sz w:val="32"/>
          <w:szCs w:val="32"/>
          <w:rtl w:val="1"/>
        </w:rPr>
        <w:t xml:space="preserve"> </w:t>
      </w:r>
      <w:r w:rsidDel="00000000" w:rsidR="00000000" w:rsidRPr="00000000">
        <w:rPr>
          <w:b w:val="1"/>
          <w:sz w:val="32"/>
          <w:szCs w:val="32"/>
          <w:rtl w:val="1"/>
        </w:rPr>
        <w:t xml:space="preserve">من</w:t>
      </w:r>
      <w:r w:rsidDel="00000000" w:rsidR="00000000" w:rsidRPr="00000000">
        <w:rPr>
          <w:b w:val="1"/>
          <w:sz w:val="32"/>
          <w:szCs w:val="32"/>
          <w:rtl w:val="1"/>
        </w:rPr>
        <w:t xml:space="preserve"> </w:t>
      </w:r>
      <w:r w:rsidDel="00000000" w:rsidR="00000000" w:rsidRPr="00000000">
        <w:rPr>
          <w:b w:val="1"/>
          <w:sz w:val="32"/>
          <w:szCs w:val="32"/>
          <w:rtl w:val="1"/>
        </w:rPr>
        <w:t xml:space="preserve">رايي</w:t>
      </w:r>
      <w:r w:rsidDel="00000000" w:rsidR="00000000" w:rsidRPr="00000000">
        <w:rPr>
          <w:b w:val="1"/>
          <w:sz w:val="32"/>
          <w:szCs w:val="32"/>
          <w:rtl w:val="1"/>
        </w:rPr>
        <w:t xml:space="preserve"> </w:t>
      </w:r>
      <w:r w:rsidDel="00000000" w:rsidR="00000000" w:rsidRPr="00000000">
        <w:rPr>
          <w:b w:val="1"/>
          <w:sz w:val="32"/>
          <w:szCs w:val="32"/>
          <w:rtl w:val="1"/>
        </w:rPr>
        <w:t xml:space="preserve">و</w:t>
      </w:r>
      <w:r w:rsidDel="00000000" w:rsidR="00000000" w:rsidRPr="00000000">
        <w:rPr>
          <w:b w:val="1"/>
          <w:sz w:val="32"/>
          <w:szCs w:val="32"/>
          <w:rtl w:val="1"/>
        </w:rPr>
        <w:t xml:space="preserve"> </w:t>
      </w:r>
      <w:r w:rsidDel="00000000" w:rsidR="00000000" w:rsidRPr="00000000">
        <w:rPr>
          <w:b w:val="1"/>
          <w:sz w:val="32"/>
          <w:szCs w:val="32"/>
          <w:rtl w:val="1"/>
        </w:rPr>
        <w:t xml:space="preserve">هقدر</w:t>
      </w:r>
      <w:r w:rsidDel="00000000" w:rsidR="00000000" w:rsidRPr="00000000">
        <w:rPr>
          <w:b w:val="1"/>
          <w:sz w:val="32"/>
          <w:szCs w:val="32"/>
          <w:rtl w:val="1"/>
        </w:rPr>
        <w:t xml:space="preserve"> </w:t>
      </w:r>
      <w:r w:rsidDel="00000000" w:rsidR="00000000" w:rsidRPr="00000000">
        <w:rPr>
          <w:b w:val="1"/>
          <w:sz w:val="32"/>
          <w:szCs w:val="32"/>
          <w:rtl w:val="1"/>
        </w:rPr>
        <w:t xml:space="preserve">احمسهم</w:t>
      </w:r>
      <w:r w:rsidDel="00000000" w:rsidR="00000000" w:rsidRPr="00000000">
        <w:rPr>
          <w:b w:val="1"/>
          <w:sz w:val="32"/>
          <w:szCs w:val="32"/>
          <w:rtl w:val="1"/>
        </w:rPr>
        <w:t xml:space="preserve"> </w:t>
      </w:r>
      <w:r w:rsidDel="00000000" w:rsidR="00000000" w:rsidRPr="00000000">
        <w:rPr>
          <w:b w:val="1"/>
          <w:sz w:val="32"/>
          <w:szCs w:val="32"/>
          <w:rtl w:val="1"/>
        </w:rPr>
        <w:t xml:space="preserve">او</w:t>
      </w:r>
      <w:r w:rsidDel="00000000" w:rsidR="00000000" w:rsidRPr="00000000">
        <w:rPr>
          <w:b w:val="1"/>
          <w:sz w:val="32"/>
          <w:szCs w:val="32"/>
          <w:rtl w:val="1"/>
        </w:rPr>
        <w:t xml:space="preserve"> </w:t>
      </w:r>
      <w:r w:rsidDel="00000000" w:rsidR="00000000" w:rsidRPr="00000000">
        <w:rPr>
          <w:b w:val="1"/>
          <w:sz w:val="32"/>
          <w:szCs w:val="32"/>
          <w:rtl w:val="1"/>
        </w:rPr>
        <w:t xml:space="preserve">اضغط</w:t>
      </w:r>
      <w:r w:rsidDel="00000000" w:rsidR="00000000" w:rsidRPr="00000000">
        <w:rPr>
          <w:b w:val="1"/>
          <w:sz w:val="32"/>
          <w:szCs w:val="32"/>
          <w:rtl w:val="1"/>
        </w:rPr>
        <w:t xml:space="preserve"> </w:t>
      </w:r>
      <w:r w:rsidDel="00000000" w:rsidR="00000000" w:rsidRPr="00000000">
        <w:rPr>
          <w:b w:val="1"/>
          <w:sz w:val="32"/>
          <w:szCs w:val="32"/>
          <w:rtl w:val="1"/>
        </w:rPr>
        <w:t xml:space="preserve">علهم</w:t>
      </w:r>
      <w:r w:rsidDel="00000000" w:rsidR="00000000" w:rsidRPr="00000000">
        <w:rPr>
          <w:b w:val="1"/>
          <w:sz w:val="32"/>
          <w:szCs w:val="32"/>
          <w:rtl w:val="1"/>
        </w:rPr>
        <w:t xml:space="preserve"> </w:t>
      </w:r>
      <w:r w:rsidDel="00000000" w:rsidR="00000000" w:rsidRPr="00000000">
        <w:rPr>
          <w:b w:val="1"/>
          <w:sz w:val="32"/>
          <w:szCs w:val="32"/>
          <w:rtl w:val="1"/>
        </w:rPr>
        <w:t xml:space="preserve">لو</w:t>
      </w:r>
      <w:r w:rsidDel="00000000" w:rsidR="00000000" w:rsidRPr="00000000">
        <w:rPr>
          <w:b w:val="1"/>
          <w:sz w:val="32"/>
          <w:szCs w:val="32"/>
          <w:rtl w:val="1"/>
        </w:rPr>
        <w:t xml:space="preserve"> </w:t>
      </w:r>
      <w:r w:rsidDel="00000000" w:rsidR="00000000" w:rsidRPr="00000000">
        <w:rPr>
          <w:b w:val="1"/>
          <w:sz w:val="32"/>
          <w:szCs w:val="32"/>
          <w:rtl w:val="1"/>
        </w:rPr>
        <w:t xml:space="preserve">فى</w:t>
      </w:r>
      <w:r w:rsidDel="00000000" w:rsidR="00000000" w:rsidRPr="00000000">
        <w:rPr>
          <w:b w:val="1"/>
          <w:sz w:val="32"/>
          <w:szCs w:val="32"/>
          <w:rtl w:val="1"/>
        </w:rPr>
        <w:t xml:space="preserve"> </w:t>
      </w:r>
      <w:r w:rsidDel="00000000" w:rsidR="00000000" w:rsidRPr="00000000">
        <w:rPr>
          <w:b w:val="1"/>
          <w:sz w:val="32"/>
          <w:szCs w:val="32"/>
          <w:rtl w:val="1"/>
        </w:rPr>
        <w:t xml:space="preserve">تقصير</w:t>
      </w:r>
    </w:p>
    <w:p w:rsidR="00000000" w:rsidDel="00000000" w:rsidP="00000000" w:rsidRDefault="00000000" w:rsidRPr="00000000" w14:paraId="00000114">
      <w:pPr>
        <w:pageBreakBefore w:val="0"/>
        <w:ind w:left="360"/>
        <w:rPr>
          <w:b w:val="1"/>
          <w:sz w:val="32"/>
          <w:szCs w:val="32"/>
        </w:rPr>
      </w:pPr>
      <w:r w:rsidDel="00000000" w:rsidR="00000000" w:rsidRPr="00000000">
        <w:rPr>
          <w:b w:val="1"/>
          <w:sz w:val="32"/>
          <w:szCs w:val="32"/>
          <w:rtl w:val="1"/>
        </w:rPr>
        <w:t xml:space="preserve">فاعتقد</w:t>
      </w:r>
      <w:r w:rsidDel="00000000" w:rsidR="00000000" w:rsidRPr="00000000">
        <w:rPr>
          <w:b w:val="1"/>
          <w:sz w:val="32"/>
          <w:szCs w:val="32"/>
          <w:rtl w:val="1"/>
        </w:rPr>
        <w:t xml:space="preserve"> </w:t>
      </w:r>
      <w:r w:rsidDel="00000000" w:rsidR="00000000" w:rsidRPr="00000000">
        <w:rPr>
          <w:b w:val="1"/>
          <w:sz w:val="32"/>
          <w:szCs w:val="32"/>
          <w:rtl w:val="1"/>
        </w:rPr>
        <w:t xml:space="preserve">ان</w:t>
      </w:r>
      <w:r w:rsidDel="00000000" w:rsidR="00000000" w:rsidRPr="00000000">
        <w:rPr>
          <w:b w:val="1"/>
          <w:sz w:val="32"/>
          <w:szCs w:val="32"/>
          <w:rtl w:val="1"/>
        </w:rPr>
        <w:t xml:space="preserve"> </w:t>
      </w:r>
      <w:r w:rsidDel="00000000" w:rsidR="00000000" w:rsidRPr="00000000">
        <w:rPr>
          <w:b w:val="1"/>
          <w:sz w:val="32"/>
          <w:szCs w:val="32"/>
          <w:rtl w:val="1"/>
        </w:rPr>
        <w:t xml:space="preserve">مهارات</w:t>
      </w:r>
      <w:r w:rsidDel="00000000" w:rsidR="00000000" w:rsidRPr="00000000">
        <w:rPr>
          <w:b w:val="1"/>
          <w:sz w:val="32"/>
          <w:szCs w:val="32"/>
          <w:rtl w:val="1"/>
        </w:rPr>
        <w:t xml:space="preserve"> </w:t>
      </w:r>
      <w:r w:rsidDel="00000000" w:rsidR="00000000" w:rsidRPr="00000000">
        <w:rPr>
          <w:b w:val="1"/>
          <w:sz w:val="32"/>
          <w:szCs w:val="32"/>
          <w:rtl w:val="1"/>
        </w:rPr>
        <w:t xml:space="preserve">قائد</w:t>
      </w:r>
      <w:r w:rsidDel="00000000" w:rsidR="00000000" w:rsidRPr="00000000">
        <w:rPr>
          <w:b w:val="1"/>
          <w:sz w:val="32"/>
          <w:szCs w:val="32"/>
          <w:rtl w:val="1"/>
        </w:rPr>
        <w:t xml:space="preserve"> </w:t>
      </w:r>
      <w:r w:rsidDel="00000000" w:rsidR="00000000" w:rsidRPr="00000000">
        <w:rPr>
          <w:b w:val="1"/>
          <w:sz w:val="32"/>
          <w:szCs w:val="32"/>
          <w:rtl w:val="1"/>
        </w:rPr>
        <w:t xml:space="preserve">الفريق</w:t>
      </w:r>
      <w:r w:rsidDel="00000000" w:rsidR="00000000" w:rsidRPr="00000000">
        <w:rPr>
          <w:b w:val="1"/>
          <w:sz w:val="32"/>
          <w:szCs w:val="32"/>
          <w:rtl w:val="1"/>
        </w:rPr>
        <w:t xml:space="preserve"> </w:t>
      </w:r>
      <w:r w:rsidDel="00000000" w:rsidR="00000000" w:rsidRPr="00000000">
        <w:rPr>
          <w:b w:val="1"/>
          <w:sz w:val="32"/>
          <w:szCs w:val="32"/>
          <w:rtl w:val="1"/>
        </w:rPr>
        <w:t xml:space="preserve">عندى</w:t>
      </w:r>
    </w:p>
    <w:p w:rsidR="00000000" w:rsidDel="00000000" w:rsidP="00000000" w:rsidRDefault="00000000" w:rsidRPr="00000000" w14:paraId="00000115">
      <w:pPr>
        <w:pageBreakBefore w:val="0"/>
        <w:ind w:left="360"/>
        <w:rPr>
          <w:b w:val="1"/>
          <w:sz w:val="32"/>
          <w:szCs w:val="32"/>
        </w:rPr>
      </w:pPr>
      <w:r w:rsidDel="00000000" w:rsidR="00000000" w:rsidRPr="00000000">
        <w:rPr>
          <w:b w:val="1"/>
          <w:sz w:val="32"/>
          <w:szCs w:val="32"/>
          <w:rtl w:val="1"/>
        </w:rPr>
        <w:t xml:space="preserve">ولكن</w:t>
      </w:r>
      <w:r w:rsidDel="00000000" w:rsidR="00000000" w:rsidRPr="00000000">
        <w:rPr>
          <w:b w:val="1"/>
          <w:sz w:val="32"/>
          <w:szCs w:val="32"/>
          <w:rtl w:val="1"/>
        </w:rPr>
        <w:t xml:space="preserve"> </w:t>
      </w:r>
      <w:r w:rsidDel="00000000" w:rsidR="00000000" w:rsidRPr="00000000">
        <w:rPr>
          <w:b w:val="1"/>
          <w:sz w:val="32"/>
          <w:szCs w:val="32"/>
          <w:rtl w:val="1"/>
        </w:rPr>
        <w:t xml:space="preserve">افضل</w:t>
      </w:r>
      <w:r w:rsidDel="00000000" w:rsidR="00000000" w:rsidRPr="00000000">
        <w:rPr>
          <w:b w:val="1"/>
          <w:sz w:val="32"/>
          <w:szCs w:val="32"/>
          <w:rtl w:val="1"/>
        </w:rPr>
        <w:t xml:space="preserve"> </w:t>
      </w:r>
      <w:r w:rsidDel="00000000" w:rsidR="00000000" w:rsidRPr="00000000">
        <w:rPr>
          <w:b w:val="1"/>
          <w:sz w:val="32"/>
          <w:szCs w:val="32"/>
          <w:rtl w:val="1"/>
        </w:rPr>
        <w:t xml:space="preserve">انى</w:t>
      </w:r>
      <w:r w:rsidDel="00000000" w:rsidR="00000000" w:rsidRPr="00000000">
        <w:rPr>
          <w:b w:val="1"/>
          <w:sz w:val="32"/>
          <w:szCs w:val="32"/>
          <w:rtl w:val="1"/>
        </w:rPr>
        <w:t xml:space="preserve"> </w:t>
      </w:r>
      <w:r w:rsidDel="00000000" w:rsidR="00000000" w:rsidRPr="00000000">
        <w:rPr>
          <w:b w:val="1"/>
          <w:sz w:val="32"/>
          <w:szCs w:val="32"/>
          <w:rtl w:val="1"/>
        </w:rPr>
        <w:t xml:space="preserve">مكونش</w:t>
      </w:r>
      <w:r w:rsidDel="00000000" w:rsidR="00000000" w:rsidRPr="00000000">
        <w:rPr>
          <w:b w:val="1"/>
          <w:sz w:val="32"/>
          <w:szCs w:val="32"/>
          <w:rtl w:val="1"/>
        </w:rPr>
        <w:t xml:space="preserve"> </w:t>
      </w:r>
      <w:r w:rsidDel="00000000" w:rsidR="00000000" w:rsidRPr="00000000">
        <w:rPr>
          <w:b w:val="1"/>
          <w:sz w:val="32"/>
          <w:szCs w:val="32"/>
          <w:rtl w:val="1"/>
        </w:rPr>
        <w:t xml:space="preserve">على</w:t>
      </w:r>
      <w:r w:rsidDel="00000000" w:rsidR="00000000" w:rsidRPr="00000000">
        <w:rPr>
          <w:b w:val="1"/>
          <w:sz w:val="32"/>
          <w:szCs w:val="32"/>
          <w:rtl w:val="1"/>
        </w:rPr>
        <w:t xml:space="preserve"> </w:t>
      </w:r>
      <w:r w:rsidDel="00000000" w:rsidR="00000000" w:rsidRPr="00000000">
        <w:rPr>
          <w:b w:val="1"/>
          <w:sz w:val="32"/>
          <w:szCs w:val="32"/>
          <w:rtl w:val="1"/>
        </w:rPr>
        <w:t xml:space="preserve">راس</w:t>
      </w:r>
      <w:r w:rsidDel="00000000" w:rsidR="00000000" w:rsidRPr="00000000">
        <w:rPr>
          <w:b w:val="1"/>
          <w:sz w:val="32"/>
          <w:szCs w:val="32"/>
          <w:rtl w:val="1"/>
        </w:rPr>
        <w:t xml:space="preserve"> </w:t>
      </w:r>
      <w:r w:rsidDel="00000000" w:rsidR="00000000" w:rsidRPr="00000000">
        <w:rPr>
          <w:b w:val="1"/>
          <w:sz w:val="32"/>
          <w:szCs w:val="32"/>
          <w:rtl w:val="1"/>
        </w:rPr>
        <w:t xml:space="preserve">فريق</w:t>
      </w:r>
      <w:r w:rsidDel="00000000" w:rsidR="00000000" w:rsidRPr="00000000">
        <w:rPr>
          <w:b w:val="1"/>
          <w:sz w:val="32"/>
          <w:szCs w:val="32"/>
          <w:rtl w:val="1"/>
        </w:rPr>
        <w:t xml:space="preserve"> </w:t>
      </w:r>
      <w:r w:rsidDel="00000000" w:rsidR="00000000" w:rsidRPr="00000000">
        <w:rPr>
          <w:b w:val="1"/>
          <w:sz w:val="32"/>
          <w:szCs w:val="32"/>
          <w:rtl w:val="1"/>
        </w:rPr>
        <w:t xml:space="preserve">الا</w:t>
      </w:r>
      <w:r w:rsidDel="00000000" w:rsidR="00000000" w:rsidRPr="00000000">
        <w:rPr>
          <w:b w:val="1"/>
          <w:sz w:val="32"/>
          <w:szCs w:val="32"/>
          <w:rtl w:val="1"/>
        </w:rPr>
        <w:t xml:space="preserve"> </w:t>
      </w:r>
      <w:r w:rsidDel="00000000" w:rsidR="00000000" w:rsidRPr="00000000">
        <w:rPr>
          <w:b w:val="1"/>
          <w:sz w:val="32"/>
          <w:szCs w:val="32"/>
          <w:rtl w:val="1"/>
        </w:rPr>
        <w:t xml:space="preserve">لو</w:t>
      </w:r>
      <w:r w:rsidDel="00000000" w:rsidR="00000000" w:rsidRPr="00000000">
        <w:rPr>
          <w:b w:val="1"/>
          <w:sz w:val="32"/>
          <w:szCs w:val="32"/>
          <w:rtl w:val="1"/>
        </w:rPr>
        <w:t xml:space="preserve"> </w:t>
      </w:r>
      <w:r w:rsidDel="00000000" w:rsidR="00000000" w:rsidRPr="00000000">
        <w:rPr>
          <w:b w:val="1"/>
          <w:sz w:val="32"/>
          <w:szCs w:val="32"/>
          <w:rtl w:val="1"/>
        </w:rPr>
        <w:t xml:space="preserve">كنت</w:t>
      </w:r>
      <w:r w:rsidDel="00000000" w:rsidR="00000000" w:rsidRPr="00000000">
        <w:rPr>
          <w:b w:val="1"/>
          <w:sz w:val="32"/>
          <w:szCs w:val="32"/>
          <w:rtl w:val="1"/>
        </w:rPr>
        <w:t xml:space="preserve"> </w:t>
      </w:r>
      <w:r w:rsidDel="00000000" w:rsidR="00000000" w:rsidRPr="00000000">
        <w:rPr>
          <w:b w:val="1"/>
          <w:sz w:val="32"/>
          <w:szCs w:val="32"/>
          <w:rtl w:val="1"/>
        </w:rPr>
        <w:t xml:space="preserve">الاصلح</w:t>
      </w:r>
      <w:r w:rsidDel="00000000" w:rsidR="00000000" w:rsidRPr="00000000">
        <w:rPr>
          <w:b w:val="1"/>
          <w:sz w:val="32"/>
          <w:szCs w:val="32"/>
          <w:rtl w:val="1"/>
        </w:rPr>
        <w:t xml:space="preserve"> </w:t>
      </w:r>
      <w:r w:rsidDel="00000000" w:rsidR="00000000" w:rsidRPr="00000000">
        <w:rPr>
          <w:b w:val="1"/>
          <w:sz w:val="32"/>
          <w:szCs w:val="32"/>
          <w:rtl w:val="1"/>
        </w:rPr>
        <w:t xml:space="preserve">لكده</w:t>
      </w:r>
      <w:r w:rsidDel="00000000" w:rsidR="00000000" w:rsidRPr="00000000">
        <w:rPr>
          <w:b w:val="1"/>
          <w:sz w:val="32"/>
          <w:szCs w:val="32"/>
          <w:rtl w:val="1"/>
        </w:rPr>
        <w:t xml:space="preserve"> </w:t>
      </w:r>
      <w:r w:rsidDel="00000000" w:rsidR="00000000" w:rsidRPr="00000000">
        <w:rPr>
          <w:b w:val="1"/>
          <w:sz w:val="32"/>
          <w:szCs w:val="32"/>
          <w:rtl w:val="1"/>
        </w:rPr>
        <w:t xml:space="preserve">و</w:t>
      </w:r>
      <w:r w:rsidDel="00000000" w:rsidR="00000000" w:rsidRPr="00000000">
        <w:rPr>
          <w:b w:val="1"/>
          <w:sz w:val="32"/>
          <w:szCs w:val="32"/>
          <w:rtl w:val="1"/>
        </w:rPr>
        <w:t xml:space="preserve"> </w:t>
      </w:r>
      <w:r w:rsidDel="00000000" w:rsidR="00000000" w:rsidRPr="00000000">
        <w:rPr>
          <w:b w:val="1"/>
          <w:sz w:val="32"/>
          <w:szCs w:val="32"/>
          <w:rtl w:val="1"/>
        </w:rPr>
        <w:t xml:space="preserve">ساعتها</w:t>
      </w:r>
      <w:r w:rsidDel="00000000" w:rsidR="00000000" w:rsidRPr="00000000">
        <w:rPr>
          <w:b w:val="1"/>
          <w:sz w:val="32"/>
          <w:szCs w:val="32"/>
          <w:rtl w:val="1"/>
        </w:rPr>
        <w:t xml:space="preserve"> </w:t>
      </w:r>
      <w:r w:rsidDel="00000000" w:rsidR="00000000" w:rsidRPr="00000000">
        <w:rPr>
          <w:b w:val="1"/>
          <w:sz w:val="32"/>
          <w:szCs w:val="32"/>
          <w:rtl w:val="1"/>
        </w:rPr>
        <w:t xml:space="preserve">هيكون</w:t>
      </w:r>
      <w:r w:rsidDel="00000000" w:rsidR="00000000" w:rsidRPr="00000000">
        <w:rPr>
          <w:b w:val="1"/>
          <w:sz w:val="32"/>
          <w:szCs w:val="32"/>
          <w:rtl w:val="1"/>
        </w:rPr>
        <w:t xml:space="preserve"> </w:t>
      </w:r>
      <w:r w:rsidDel="00000000" w:rsidR="00000000" w:rsidRPr="00000000">
        <w:rPr>
          <w:b w:val="1"/>
          <w:sz w:val="32"/>
          <w:szCs w:val="32"/>
          <w:rtl w:val="1"/>
        </w:rPr>
        <w:t xml:space="preserve">ضرورى</w:t>
      </w:r>
      <w:r w:rsidDel="00000000" w:rsidR="00000000" w:rsidRPr="00000000">
        <w:rPr>
          <w:b w:val="1"/>
          <w:sz w:val="32"/>
          <w:szCs w:val="32"/>
          <w:rtl w:val="1"/>
        </w:rPr>
        <w:t xml:space="preserve"> </w:t>
      </w:r>
      <w:r w:rsidDel="00000000" w:rsidR="00000000" w:rsidRPr="00000000">
        <w:rPr>
          <w:b w:val="1"/>
          <w:sz w:val="32"/>
          <w:szCs w:val="32"/>
          <w:rtl w:val="1"/>
        </w:rPr>
        <w:t xml:space="preserve">انى</w:t>
      </w:r>
      <w:r w:rsidDel="00000000" w:rsidR="00000000" w:rsidRPr="00000000">
        <w:rPr>
          <w:b w:val="1"/>
          <w:sz w:val="32"/>
          <w:szCs w:val="32"/>
          <w:rtl w:val="1"/>
        </w:rPr>
        <w:t xml:space="preserve">  </w:t>
      </w:r>
      <w:r w:rsidDel="00000000" w:rsidR="00000000" w:rsidRPr="00000000">
        <w:rPr>
          <w:b w:val="1"/>
          <w:sz w:val="32"/>
          <w:szCs w:val="32"/>
          <w:rtl w:val="1"/>
        </w:rPr>
        <w:t xml:space="preserve">اطلب</w:t>
      </w:r>
      <w:r w:rsidDel="00000000" w:rsidR="00000000" w:rsidRPr="00000000">
        <w:rPr>
          <w:b w:val="1"/>
          <w:sz w:val="32"/>
          <w:szCs w:val="32"/>
          <w:rtl w:val="1"/>
        </w:rPr>
        <w:t xml:space="preserve"> </w:t>
      </w:r>
      <w:r w:rsidDel="00000000" w:rsidR="00000000" w:rsidRPr="00000000">
        <w:rPr>
          <w:b w:val="1"/>
          <w:sz w:val="32"/>
          <w:szCs w:val="32"/>
          <w:rtl w:val="1"/>
        </w:rPr>
        <w:t xml:space="preserve">الامانه</w:t>
      </w:r>
      <w:r w:rsidDel="00000000" w:rsidR="00000000" w:rsidRPr="00000000">
        <w:rPr>
          <w:b w:val="1"/>
          <w:sz w:val="32"/>
          <w:szCs w:val="32"/>
          <w:rtl w:val="1"/>
        </w:rPr>
        <w:t xml:space="preserve"> </w:t>
      </w:r>
      <w:r w:rsidDel="00000000" w:rsidR="00000000" w:rsidRPr="00000000">
        <w:rPr>
          <w:b w:val="1"/>
          <w:sz w:val="32"/>
          <w:szCs w:val="32"/>
          <w:rtl w:val="1"/>
        </w:rPr>
        <w:t xml:space="preserve">علشان</w:t>
      </w:r>
      <w:r w:rsidDel="00000000" w:rsidR="00000000" w:rsidRPr="00000000">
        <w:rPr>
          <w:b w:val="1"/>
          <w:sz w:val="32"/>
          <w:szCs w:val="32"/>
          <w:rtl w:val="1"/>
        </w:rPr>
        <w:t xml:space="preserve"> </w:t>
      </w:r>
      <w:r w:rsidDel="00000000" w:rsidR="00000000" w:rsidRPr="00000000">
        <w:rPr>
          <w:b w:val="1"/>
          <w:sz w:val="32"/>
          <w:szCs w:val="32"/>
          <w:rtl w:val="1"/>
        </w:rPr>
        <w:t xml:space="preserve">مصلحه</w:t>
      </w:r>
      <w:r w:rsidDel="00000000" w:rsidR="00000000" w:rsidRPr="00000000">
        <w:rPr>
          <w:b w:val="1"/>
          <w:sz w:val="32"/>
          <w:szCs w:val="32"/>
          <w:rtl w:val="1"/>
        </w:rPr>
        <w:t xml:space="preserve"> </w:t>
      </w:r>
      <w:r w:rsidDel="00000000" w:rsidR="00000000" w:rsidRPr="00000000">
        <w:rPr>
          <w:b w:val="1"/>
          <w:sz w:val="32"/>
          <w:szCs w:val="32"/>
          <w:rtl w:val="1"/>
        </w:rPr>
        <w:t xml:space="preserve">المجموع</w:t>
      </w:r>
    </w:p>
    <w:p w:rsidR="00000000" w:rsidDel="00000000" w:rsidP="00000000" w:rsidRDefault="00000000" w:rsidRPr="00000000" w14:paraId="00000116">
      <w:pPr>
        <w:pageBreakBefore w:val="0"/>
        <w:ind w:left="360"/>
        <w:rPr>
          <w:b w:val="1"/>
          <w:sz w:val="32"/>
          <w:szCs w:val="32"/>
        </w:rPr>
      </w:pPr>
      <w:r w:rsidDel="00000000" w:rsidR="00000000" w:rsidRPr="00000000">
        <w:rPr>
          <w:b w:val="1"/>
          <w:sz w:val="32"/>
          <w:szCs w:val="32"/>
          <w:rtl w:val="1"/>
        </w:rPr>
        <w:t xml:space="preserve">وعلى</w:t>
      </w:r>
      <w:r w:rsidDel="00000000" w:rsidR="00000000" w:rsidRPr="00000000">
        <w:rPr>
          <w:b w:val="1"/>
          <w:sz w:val="32"/>
          <w:szCs w:val="32"/>
          <w:rtl w:val="1"/>
        </w:rPr>
        <w:t xml:space="preserve"> </w:t>
      </w:r>
      <w:r w:rsidDel="00000000" w:rsidR="00000000" w:rsidRPr="00000000">
        <w:rPr>
          <w:b w:val="1"/>
          <w:sz w:val="32"/>
          <w:szCs w:val="32"/>
          <w:rtl w:val="1"/>
        </w:rPr>
        <w:t xml:space="preserve">كلاكل</w:t>
      </w:r>
      <w:r w:rsidDel="00000000" w:rsidR="00000000" w:rsidRPr="00000000">
        <w:rPr>
          <w:b w:val="1"/>
          <w:sz w:val="32"/>
          <w:szCs w:val="32"/>
          <w:rtl w:val="1"/>
        </w:rPr>
        <w:t xml:space="preserve"> </w:t>
      </w:r>
      <w:r w:rsidDel="00000000" w:rsidR="00000000" w:rsidRPr="00000000">
        <w:rPr>
          <w:b w:val="1"/>
          <w:sz w:val="32"/>
          <w:szCs w:val="32"/>
          <w:rtl w:val="1"/>
        </w:rPr>
        <w:t xml:space="preserve">الانجازت</w:t>
      </w:r>
      <w:r w:rsidDel="00000000" w:rsidR="00000000" w:rsidRPr="00000000">
        <w:rPr>
          <w:b w:val="1"/>
          <w:sz w:val="32"/>
          <w:szCs w:val="32"/>
          <w:rtl w:val="1"/>
        </w:rPr>
        <w:t xml:space="preserve"> </w:t>
      </w:r>
      <w:r w:rsidDel="00000000" w:rsidR="00000000" w:rsidRPr="00000000">
        <w:rPr>
          <w:b w:val="1"/>
          <w:sz w:val="32"/>
          <w:szCs w:val="32"/>
          <w:rtl w:val="1"/>
        </w:rPr>
        <w:t xml:space="preserve">الكبير</w:t>
      </w:r>
      <w:r w:rsidDel="00000000" w:rsidR="00000000" w:rsidRPr="00000000">
        <w:rPr>
          <w:b w:val="1"/>
          <w:sz w:val="32"/>
          <w:szCs w:val="32"/>
          <w:rtl w:val="1"/>
        </w:rPr>
        <w:t xml:space="preserve"> </w:t>
      </w:r>
      <w:r w:rsidDel="00000000" w:rsidR="00000000" w:rsidRPr="00000000">
        <w:rPr>
          <w:b w:val="1"/>
          <w:sz w:val="32"/>
          <w:szCs w:val="32"/>
          <w:rtl w:val="1"/>
        </w:rPr>
        <w:t xml:space="preserve">لا</w:t>
      </w:r>
      <w:r w:rsidDel="00000000" w:rsidR="00000000" w:rsidRPr="00000000">
        <w:rPr>
          <w:b w:val="1"/>
          <w:sz w:val="32"/>
          <w:szCs w:val="32"/>
          <w:rtl w:val="1"/>
        </w:rPr>
        <w:t xml:space="preserve"> </w:t>
      </w:r>
      <w:r w:rsidDel="00000000" w:rsidR="00000000" w:rsidRPr="00000000">
        <w:rPr>
          <w:b w:val="1"/>
          <w:sz w:val="32"/>
          <w:szCs w:val="32"/>
          <w:rtl w:val="1"/>
        </w:rPr>
        <w:t xml:space="preserve">تتم</w:t>
      </w:r>
      <w:r w:rsidDel="00000000" w:rsidR="00000000" w:rsidRPr="00000000">
        <w:rPr>
          <w:b w:val="1"/>
          <w:sz w:val="32"/>
          <w:szCs w:val="32"/>
          <w:rtl w:val="1"/>
        </w:rPr>
        <w:t xml:space="preserve"> </w:t>
      </w:r>
      <w:r w:rsidDel="00000000" w:rsidR="00000000" w:rsidRPr="00000000">
        <w:rPr>
          <w:b w:val="1"/>
          <w:sz w:val="32"/>
          <w:szCs w:val="32"/>
          <w:rtl w:val="1"/>
        </w:rPr>
        <w:t xml:space="preserve">الا</w:t>
      </w:r>
      <w:r w:rsidDel="00000000" w:rsidR="00000000" w:rsidRPr="00000000">
        <w:rPr>
          <w:b w:val="1"/>
          <w:sz w:val="32"/>
          <w:szCs w:val="32"/>
          <w:rtl w:val="1"/>
        </w:rPr>
        <w:t xml:space="preserve"> </w:t>
      </w:r>
      <w:r w:rsidDel="00000000" w:rsidR="00000000" w:rsidRPr="00000000">
        <w:rPr>
          <w:b w:val="1"/>
          <w:sz w:val="32"/>
          <w:szCs w:val="32"/>
          <w:rtl w:val="1"/>
        </w:rPr>
        <w:t xml:space="preserve">بالعمل</w:t>
      </w:r>
      <w:r w:rsidDel="00000000" w:rsidR="00000000" w:rsidRPr="00000000">
        <w:rPr>
          <w:b w:val="1"/>
          <w:sz w:val="32"/>
          <w:szCs w:val="32"/>
          <w:rtl w:val="1"/>
        </w:rPr>
        <w:t xml:space="preserve"> </w:t>
      </w:r>
      <w:r w:rsidDel="00000000" w:rsidR="00000000" w:rsidRPr="00000000">
        <w:rPr>
          <w:b w:val="1"/>
          <w:sz w:val="32"/>
          <w:szCs w:val="32"/>
          <w:rtl w:val="1"/>
        </w:rPr>
        <w:t xml:space="preserve">كفريق</w:t>
      </w:r>
    </w:p>
    <w:p w:rsidR="00000000" w:rsidDel="00000000" w:rsidP="00000000" w:rsidRDefault="00000000" w:rsidRPr="00000000" w14:paraId="00000117">
      <w:pPr>
        <w:pageBreakBefore w:val="0"/>
        <w:ind w:left="360"/>
        <w:rPr>
          <w:b w:val="1"/>
          <w:sz w:val="32"/>
          <w:szCs w:val="32"/>
        </w:rPr>
      </w:pPr>
      <w:r w:rsidDel="00000000" w:rsidR="00000000" w:rsidRPr="00000000">
        <w:rPr>
          <w:b w:val="1"/>
          <w:sz w:val="32"/>
          <w:szCs w:val="32"/>
          <w:rtl w:val="0"/>
        </w:rPr>
        <w:t xml:space="preserve">-----------</w:t>
      </w:r>
    </w:p>
    <w:p w:rsidR="00000000" w:rsidDel="00000000" w:rsidP="00000000" w:rsidRDefault="00000000" w:rsidRPr="00000000" w14:paraId="00000118">
      <w:pPr>
        <w:pageBreakBefore w:val="0"/>
        <w:ind w:left="360"/>
        <w:rPr>
          <w:b w:val="1"/>
          <w:sz w:val="32"/>
          <w:szCs w:val="32"/>
        </w:rPr>
      </w:pPr>
      <w:r w:rsidDel="00000000" w:rsidR="00000000" w:rsidRPr="00000000">
        <w:rPr>
          <w:b w:val="1"/>
          <w:sz w:val="32"/>
          <w:szCs w:val="32"/>
          <w:rtl w:val="1"/>
        </w:rPr>
        <w:t xml:space="preserve">تحب</w:t>
      </w:r>
      <w:r w:rsidDel="00000000" w:rsidR="00000000" w:rsidRPr="00000000">
        <w:rPr>
          <w:b w:val="1"/>
          <w:sz w:val="32"/>
          <w:szCs w:val="32"/>
          <w:rtl w:val="1"/>
        </w:rPr>
        <w:t xml:space="preserve"> </w:t>
      </w:r>
      <w:r w:rsidDel="00000000" w:rsidR="00000000" w:rsidRPr="00000000">
        <w:rPr>
          <w:b w:val="1"/>
          <w:sz w:val="32"/>
          <w:szCs w:val="32"/>
          <w:rtl w:val="1"/>
        </w:rPr>
        <w:t xml:space="preserve">لما</w:t>
      </w:r>
      <w:r w:rsidDel="00000000" w:rsidR="00000000" w:rsidRPr="00000000">
        <w:rPr>
          <w:b w:val="1"/>
          <w:sz w:val="32"/>
          <w:szCs w:val="32"/>
          <w:rtl w:val="1"/>
        </w:rPr>
        <w:t xml:space="preserve"> </w:t>
      </w:r>
      <w:r w:rsidDel="00000000" w:rsidR="00000000" w:rsidRPr="00000000">
        <w:rPr>
          <w:b w:val="1"/>
          <w:sz w:val="32"/>
          <w:szCs w:val="32"/>
          <w:rtl w:val="1"/>
        </w:rPr>
        <w:t xml:space="preserve">التيم</w:t>
      </w:r>
      <w:r w:rsidDel="00000000" w:rsidR="00000000" w:rsidRPr="00000000">
        <w:rPr>
          <w:b w:val="1"/>
          <w:sz w:val="32"/>
          <w:szCs w:val="32"/>
          <w:rtl w:val="1"/>
        </w:rPr>
        <w:t xml:space="preserve"> </w:t>
      </w:r>
      <w:r w:rsidDel="00000000" w:rsidR="00000000" w:rsidRPr="00000000">
        <w:rPr>
          <w:b w:val="1"/>
          <w:sz w:val="32"/>
          <w:szCs w:val="32"/>
          <w:rtl w:val="1"/>
        </w:rPr>
        <w:t xml:space="preserve">ليدر</w:t>
      </w:r>
      <w:r w:rsidDel="00000000" w:rsidR="00000000" w:rsidRPr="00000000">
        <w:rPr>
          <w:b w:val="1"/>
          <w:sz w:val="32"/>
          <w:szCs w:val="32"/>
          <w:rtl w:val="1"/>
        </w:rPr>
        <w:t xml:space="preserve"> </w:t>
      </w:r>
      <w:r w:rsidDel="00000000" w:rsidR="00000000" w:rsidRPr="00000000">
        <w:rPr>
          <w:b w:val="1"/>
          <w:sz w:val="32"/>
          <w:szCs w:val="32"/>
          <w:rtl w:val="1"/>
        </w:rPr>
        <w:t xml:space="preserve">يضغط</w:t>
      </w:r>
      <w:r w:rsidDel="00000000" w:rsidR="00000000" w:rsidRPr="00000000">
        <w:rPr>
          <w:b w:val="1"/>
          <w:sz w:val="32"/>
          <w:szCs w:val="32"/>
          <w:rtl w:val="1"/>
        </w:rPr>
        <w:t xml:space="preserve"> </w:t>
      </w:r>
      <w:r w:rsidDel="00000000" w:rsidR="00000000" w:rsidRPr="00000000">
        <w:rPr>
          <w:b w:val="1"/>
          <w:sz w:val="32"/>
          <w:szCs w:val="32"/>
          <w:rtl w:val="1"/>
        </w:rPr>
        <w:t xml:space="preserve">عليك</w:t>
      </w:r>
      <w:r w:rsidDel="00000000" w:rsidR="00000000" w:rsidRPr="00000000">
        <w:rPr>
          <w:b w:val="1"/>
          <w:sz w:val="32"/>
          <w:szCs w:val="32"/>
          <w:rtl w:val="1"/>
        </w:rPr>
        <w:t xml:space="preserve"> </w:t>
      </w:r>
      <w:r w:rsidDel="00000000" w:rsidR="00000000" w:rsidRPr="00000000">
        <w:rPr>
          <w:b w:val="1"/>
          <w:sz w:val="32"/>
          <w:szCs w:val="32"/>
          <w:rtl w:val="1"/>
        </w:rPr>
        <w:t xml:space="preserve">يضغط</w:t>
      </w:r>
      <w:r w:rsidDel="00000000" w:rsidR="00000000" w:rsidRPr="00000000">
        <w:rPr>
          <w:b w:val="1"/>
          <w:sz w:val="32"/>
          <w:szCs w:val="32"/>
          <w:rtl w:val="1"/>
        </w:rPr>
        <w:t xml:space="preserve"> </w:t>
      </w:r>
      <w:r w:rsidDel="00000000" w:rsidR="00000000" w:rsidRPr="00000000">
        <w:rPr>
          <w:b w:val="1"/>
          <w:sz w:val="32"/>
          <w:szCs w:val="32"/>
          <w:rtl w:val="1"/>
        </w:rPr>
        <w:t xml:space="preserve">عليك</w:t>
      </w:r>
      <w:r w:rsidDel="00000000" w:rsidR="00000000" w:rsidRPr="00000000">
        <w:rPr>
          <w:b w:val="1"/>
          <w:sz w:val="32"/>
          <w:szCs w:val="32"/>
          <w:rtl w:val="1"/>
        </w:rPr>
        <w:t xml:space="preserve"> </w:t>
      </w:r>
      <w:r w:rsidDel="00000000" w:rsidR="00000000" w:rsidRPr="00000000">
        <w:rPr>
          <w:b w:val="1"/>
          <w:sz w:val="32"/>
          <w:szCs w:val="32"/>
          <w:rtl w:val="1"/>
        </w:rPr>
        <w:t xml:space="preserve">ازاي</w:t>
      </w:r>
      <w:r w:rsidDel="00000000" w:rsidR="00000000" w:rsidRPr="00000000">
        <w:rPr>
          <w:b w:val="1"/>
          <w:sz w:val="32"/>
          <w:szCs w:val="32"/>
          <w:rtl w:val="0"/>
        </w:rPr>
        <w:t xml:space="preserve"> ؟</w:t>
      </w:r>
    </w:p>
    <w:p w:rsidR="00000000" w:rsidDel="00000000" w:rsidP="00000000" w:rsidRDefault="00000000" w:rsidRPr="00000000" w14:paraId="00000119">
      <w:pPr>
        <w:pageBreakBefore w:val="0"/>
        <w:ind w:left="360"/>
        <w:rPr>
          <w:b w:val="1"/>
          <w:sz w:val="32"/>
          <w:szCs w:val="32"/>
        </w:rPr>
      </w:pPr>
      <w:r w:rsidDel="00000000" w:rsidR="00000000" w:rsidRPr="00000000">
        <w:rPr>
          <w:b w:val="1"/>
          <w:sz w:val="32"/>
          <w:szCs w:val="32"/>
          <w:rtl w:val="1"/>
        </w:rPr>
        <w:t xml:space="preserve">بس</w:t>
      </w:r>
      <w:r w:rsidDel="00000000" w:rsidR="00000000" w:rsidRPr="00000000">
        <w:rPr>
          <w:b w:val="1"/>
          <w:sz w:val="32"/>
          <w:szCs w:val="32"/>
          <w:rtl w:val="1"/>
        </w:rPr>
        <w:t xml:space="preserve"> </w:t>
      </w:r>
      <w:r w:rsidDel="00000000" w:rsidR="00000000" w:rsidRPr="00000000">
        <w:rPr>
          <w:b w:val="1"/>
          <w:sz w:val="32"/>
          <w:szCs w:val="32"/>
          <w:rtl w:val="1"/>
        </w:rPr>
        <w:t xml:space="preserve">انه</w:t>
      </w:r>
      <w:r w:rsidDel="00000000" w:rsidR="00000000" w:rsidRPr="00000000">
        <w:rPr>
          <w:b w:val="1"/>
          <w:sz w:val="32"/>
          <w:szCs w:val="32"/>
          <w:rtl w:val="1"/>
        </w:rPr>
        <w:t xml:space="preserve"> </w:t>
      </w:r>
      <w:r w:rsidDel="00000000" w:rsidR="00000000" w:rsidRPr="00000000">
        <w:rPr>
          <w:b w:val="1"/>
          <w:sz w:val="32"/>
          <w:szCs w:val="32"/>
          <w:rtl w:val="1"/>
        </w:rPr>
        <w:t xml:space="preserve">يقولى</w:t>
      </w:r>
      <w:r w:rsidDel="00000000" w:rsidR="00000000" w:rsidRPr="00000000">
        <w:rPr>
          <w:b w:val="1"/>
          <w:sz w:val="32"/>
          <w:szCs w:val="32"/>
          <w:rtl w:val="1"/>
        </w:rPr>
        <w:t xml:space="preserve"> </w:t>
      </w:r>
      <w:r w:rsidDel="00000000" w:rsidR="00000000" w:rsidRPr="00000000">
        <w:rPr>
          <w:b w:val="1"/>
          <w:sz w:val="32"/>
          <w:szCs w:val="32"/>
          <w:rtl w:val="1"/>
        </w:rPr>
        <w:t xml:space="preserve">انته</w:t>
      </w:r>
      <w:r w:rsidDel="00000000" w:rsidR="00000000" w:rsidRPr="00000000">
        <w:rPr>
          <w:b w:val="1"/>
          <w:sz w:val="32"/>
          <w:szCs w:val="32"/>
          <w:rtl w:val="1"/>
        </w:rPr>
        <w:t xml:space="preserve"> </w:t>
      </w:r>
      <w:r w:rsidDel="00000000" w:rsidR="00000000" w:rsidRPr="00000000">
        <w:rPr>
          <w:b w:val="1"/>
          <w:sz w:val="32"/>
          <w:szCs w:val="32"/>
          <w:rtl w:val="1"/>
        </w:rPr>
        <w:t xml:space="preserve">مقصر</w:t>
      </w:r>
      <w:r w:rsidDel="00000000" w:rsidR="00000000" w:rsidRPr="00000000">
        <w:rPr>
          <w:b w:val="1"/>
          <w:sz w:val="32"/>
          <w:szCs w:val="32"/>
          <w:rtl w:val="1"/>
        </w:rPr>
        <w:t xml:space="preserve"> </w:t>
      </w:r>
      <w:r w:rsidDel="00000000" w:rsidR="00000000" w:rsidRPr="00000000">
        <w:rPr>
          <w:b w:val="1"/>
          <w:sz w:val="32"/>
          <w:szCs w:val="32"/>
          <w:rtl w:val="1"/>
        </w:rPr>
        <w:t xml:space="preserve">فى</w:t>
      </w:r>
      <w:r w:rsidDel="00000000" w:rsidR="00000000" w:rsidRPr="00000000">
        <w:rPr>
          <w:b w:val="1"/>
          <w:sz w:val="32"/>
          <w:szCs w:val="32"/>
          <w:rtl w:val="1"/>
        </w:rPr>
        <w:t xml:space="preserve"> </w:t>
      </w:r>
      <w:r w:rsidDel="00000000" w:rsidR="00000000" w:rsidRPr="00000000">
        <w:rPr>
          <w:b w:val="1"/>
          <w:sz w:val="32"/>
          <w:szCs w:val="32"/>
          <w:rtl w:val="1"/>
        </w:rPr>
        <w:t xml:space="preserve">كذا</w:t>
      </w:r>
      <w:r w:rsidDel="00000000" w:rsidR="00000000" w:rsidRPr="00000000">
        <w:rPr>
          <w:b w:val="1"/>
          <w:sz w:val="32"/>
          <w:szCs w:val="32"/>
          <w:rtl w:val="1"/>
        </w:rPr>
        <w:t xml:space="preserve"> </w:t>
      </w:r>
      <w:r w:rsidDel="00000000" w:rsidR="00000000" w:rsidRPr="00000000">
        <w:rPr>
          <w:b w:val="1"/>
          <w:sz w:val="32"/>
          <w:szCs w:val="32"/>
          <w:rtl w:val="1"/>
        </w:rPr>
        <w:t xml:space="preserve">او</w:t>
      </w:r>
      <w:r w:rsidDel="00000000" w:rsidR="00000000" w:rsidRPr="00000000">
        <w:rPr>
          <w:b w:val="1"/>
          <w:sz w:val="32"/>
          <w:szCs w:val="32"/>
          <w:rtl w:val="1"/>
        </w:rPr>
        <w:t xml:space="preserve"> </w:t>
      </w:r>
      <w:r w:rsidDel="00000000" w:rsidR="00000000" w:rsidRPr="00000000">
        <w:rPr>
          <w:b w:val="1"/>
          <w:sz w:val="32"/>
          <w:szCs w:val="32"/>
          <w:rtl w:val="1"/>
        </w:rPr>
        <w:t xml:space="preserve">خد</w:t>
      </w:r>
      <w:r w:rsidDel="00000000" w:rsidR="00000000" w:rsidRPr="00000000">
        <w:rPr>
          <w:b w:val="1"/>
          <w:sz w:val="32"/>
          <w:szCs w:val="32"/>
          <w:rtl w:val="1"/>
        </w:rPr>
        <w:t xml:space="preserve"> </w:t>
      </w:r>
      <w:r w:rsidDel="00000000" w:rsidR="00000000" w:rsidRPr="00000000">
        <w:rPr>
          <w:b w:val="1"/>
          <w:sz w:val="32"/>
          <w:szCs w:val="32"/>
          <w:rtl w:val="1"/>
        </w:rPr>
        <w:t xml:space="preserve">بالك</w:t>
      </w:r>
      <w:r w:rsidDel="00000000" w:rsidR="00000000" w:rsidRPr="00000000">
        <w:rPr>
          <w:b w:val="1"/>
          <w:sz w:val="32"/>
          <w:szCs w:val="32"/>
          <w:rtl w:val="1"/>
        </w:rPr>
        <w:t xml:space="preserve"> </w:t>
      </w:r>
      <w:r w:rsidDel="00000000" w:rsidR="00000000" w:rsidRPr="00000000">
        <w:rPr>
          <w:b w:val="1"/>
          <w:sz w:val="32"/>
          <w:szCs w:val="32"/>
          <w:rtl w:val="1"/>
        </w:rPr>
        <w:t xml:space="preserve">من</w:t>
      </w:r>
      <w:r w:rsidDel="00000000" w:rsidR="00000000" w:rsidRPr="00000000">
        <w:rPr>
          <w:b w:val="1"/>
          <w:sz w:val="32"/>
          <w:szCs w:val="32"/>
          <w:rtl w:val="1"/>
        </w:rPr>
        <w:t xml:space="preserve"> </w:t>
      </w:r>
      <w:r w:rsidDel="00000000" w:rsidR="00000000" w:rsidRPr="00000000">
        <w:rPr>
          <w:b w:val="1"/>
          <w:sz w:val="32"/>
          <w:szCs w:val="32"/>
          <w:rtl w:val="1"/>
        </w:rPr>
        <w:t xml:space="preserve">كذا</w:t>
      </w:r>
      <w:r w:rsidDel="00000000" w:rsidR="00000000" w:rsidRPr="00000000">
        <w:rPr>
          <w:b w:val="1"/>
          <w:sz w:val="32"/>
          <w:szCs w:val="32"/>
          <w:rtl w:val="1"/>
        </w:rPr>
        <w:t xml:space="preserve"> </w:t>
      </w:r>
      <w:r w:rsidDel="00000000" w:rsidR="00000000" w:rsidRPr="00000000">
        <w:rPr>
          <w:b w:val="1"/>
          <w:sz w:val="32"/>
          <w:szCs w:val="32"/>
          <w:rtl w:val="1"/>
        </w:rPr>
        <w:t xml:space="preserve">وانا</w:t>
      </w:r>
      <w:r w:rsidDel="00000000" w:rsidR="00000000" w:rsidRPr="00000000">
        <w:rPr>
          <w:b w:val="1"/>
          <w:sz w:val="32"/>
          <w:szCs w:val="32"/>
          <w:rtl w:val="1"/>
        </w:rPr>
        <w:t xml:space="preserve"> </w:t>
      </w:r>
      <w:r w:rsidDel="00000000" w:rsidR="00000000" w:rsidRPr="00000000">
        <w:rPr>
          <w:b w:val="1"/>
          <w:sz w:val="32"/>
          <w:szCs w:val="32"/>
          <w:rtl w:val="1"/>
        </w:rPr>
        <w:t xml:space="preserve">هفهم</w:t>
      </w:r>
      <w:r w:rsidDel="00000000" w:rsidR="00000000" w:rsidRPr="00000000">
        <w:rPr>
          <w:b w:val="1"/>
          <w:sz w:val="32"/>
          <w:szCs w:val="32"/>
          <w:rtl w:val="1"/>
        </w:rPr>
        <w:t xml:space="preserve"> </w:t>
      </w:r>
      <w:r w:rsidDel="00000000" w:rsidR="00000000" w:rsidRPr="00000000">
        <w:rPr>
          <w:b w:val="1"/>
          <w:sz w:val="32"/>
          <w:szCs w:val="32"/>
          <w:rtl w:val="1"/>
        </w:rPr>
        <w:t xml:space="preserve">وهحاول</w:t>
      </w:r>
      <w:r w:rsidDel="00000000" w:rsidR="00000000" w:rsidRPr="00000000">
        <w:rPr>
          <w:b w:val="1"/>
          <w:sz w:val="32"/>
          <w:szCs w:val="32"/>
          <w:rtl w:val="1"/>
        </w:rPr>
        <w:t xml:space="preserve"> </w:t>
      </w:r>
      <w:r w:rsidDel="00000000" w:rsidR="00000000" w:rsidRPr="00000000">
        <w:rPr>
          <w:b w:val="1"/>
          <w:sz w:val="32"/>
          <w:szCs w:val="32"/>
          <w:rtl w:val="1"/>
        </w:rPr>
        <w:t xml:space="preserve">احل</w:t>
      </w:r>
      <w:r w:rsidDel="00000000" w:rsidR="00000000" w:rsidRPr="00000000">
        <w:rPr>
          <w:b w:val="1"/>
          <w:sz w:val="32"/>
          <w:szCs w:val="32"/>
          <w:rtl w:val="1"/>
        </w:rPr>
        <w:t xml:space="preserve"> </w:t>
      </w:r>
      <w:r w:rsidDel="00000000" w:rsidR="00000000" w:rsidRPr="00000000">
        <w:rPr>
          <w:b w:val="1"/>
          <w:sz w:val="32"/>
          <w:szCs w:val="32"/>
          <w:rtl w:val="1"/>
        </w:rPr>
        <w:t xml:space="preserve">المشكله</w:t>
      </w:r>
      <w:r w:rsidDel="00000000" w:rsidR="00000000" w:rsidRPr="00000000">
        <w:rPr>
          <w:b w:val="1"/>
          <w:sz w:val="32"/>
          <w:szCs w:val="32"/>
          <w:rtl w:val="0"/>
        </w:rPr>
        <w:t xml:space="preserve"> </w:t>
      </w:r>
    </w:p>
    <w:p w:rsidR="00000000" w:rsidDel="00000000" w:rsidP="00000000" w:rsidRDefault="00000000" w:rsidRPr="00000000" w14:paraId="0000011A">
      <w:pPr>
        <w:pageBreakBefore w:val="0"/>
        <w:ind w:left="360"/>
        <w:rPr>
          <w:b w:val="1"/>
          <w:sz w:val="32"/>
          <w:szCs w:val="32"/>
        </w:rPr>
      </w:pPr>
      <w:r w:rsidDel="00000000" w:rsidR="00000000" w:rsidRPr="00000000">
        <w:rPr>
          <w:b w:val="1"/>
          <w:sz w:val="32"/>
          <w:szCs w:val="32"/>
          <w:rtl w:val="1"/>
        </w:rPr>
        <w:t xml:space="preserve">يكلمنى</w:t>
      </w:r>
      <w:r w:rsidDel="00000000" w:rsidR="00000000" w:rsidRPr="00000000">
        <w:rPr>
          <w:b w:val="1"/>
          <w:sz w:val="32"/>
          <w:szCs w:val="32"/>
          <w:rtl w:val="1"/>
        </w:rPr>
        <w:t xml:space="preserve"> </w:t>
      </w:r>
      <w:r w:rsidDel="00000000" w:rsidR="00000000" w:rsidRPr="00000000">
        <w:rPr>
          <w:b w:val="1"/>
          <w:sz w:val="32"/>
          <w:szCs w:val="32"/>
          <w:rtl w:val="1"/>
        </w:rPr>
        <w:t xml:space="preserve">عن</w:t>
      </w:r>
      <w:r w:rsidDel="00000000" w:rsidR="00000000" w:rsidRPr="00000000">
        <w:rPr>
          <w:b w:val="1"/>
          <w:sz w:val="32"/>
          <w:szCs w:val="32"/>
          <w:rtl w:val="1"/>
        </w:rPr>
        <w:t xml:space="preserve"> </w:t>
      </w:r>
      <w:r w:rsidDel="00000000" w:rsidR="00000000" w:rsidRPr="00000000">
        <w:rPr>
          <w:b w:val="1"/>
          <w:sz w:val="32"/>
          <w:szCs w:val="32"/>
          <w:rtl w:val="1"/>
        </w:rPr>
        <w:t xml:space="preserve">مواعيد</w:t>
      </w:r>
      <w:r w:rsidDel="00000000" w:rsidR="00000000" w:rsidRPr="00000000">
        <w:rPr>
          <w:b w:val="1"/>
          <w:sz w:val="32"/>
          <w:szCs w:val="32"/>
          <w:rtl w:val="1"/>
        </w:rPr>
        <w:t xml:space="preserve"> </w:t>
      </w:r>
      <w:r w:rsidDel="00000000" w:rsidR="00000000" w:rsidRPr="00000000">
        <w:rPr>
          <w:b w:val="1"/>
          <w:sz w:val="32"/>
          <w:szCs w:val="32"/>
          <w:rtl w:val="1"/>
        </w:rPr>
        <w:t xml:space="preserve">تسليم</w:t>
      </w:r>
      <w:r w:rsidDel="00000000" w:rsidR="00000000" w:rsidRPr="00000000">
        <w:rPr>
          <w:b w:val="1"/>
          <w:sz w:val="32"/>
          <w:szCs w:val="32"/>
          <w:rtl w:val="1"/>
        </w:rPr>
        <w:t xml:space="preserve"> </w:t>
      </w:r>
      <w:r w:rsidDel="00000000" w:rsidR="00000000" w:rsidRPr="00000000">
        <w:rPr>
          <w:b w:val="1"/>
          <w:sz w:val="32"/>
          <w:szCs w:val="32"/>
          <w:rtl w:val="1"/>
        </w:rPr>
        <w:t xml:space="preserve">لو</w:t>
      </w:r>
      <w:r w:rsidDel="00000000" w:rsidR="00000000" w:rsidRPr="00000000">
        <w:rPr>
          <w:b w:val="1"/>
          <w:sz w:val="32"/>
          <w:szCs w:val="32"/>
          <w:rtl w:val="1"/>
        </w:rPr>
        <w:t xml:space="preserve"> </w:t>
      </w:r>
      <w:r w:rsidDel="00000000" w:rsidR="00000000" w:rsidRPr="00000000">
        <w:rPr>
          <w:b w:val="1"/>
          <w:sz w:val="32"/>
          <w:szCs w:val="32"/>
          <w:rtl w:val="1"/>
        </w:rPr>
        <w:t xml:space="preserve">مرتبط</w:t>
      </w:r>
      <w:r w:rsidDel="00000000" w:rsidR="00000000" w:rsidRPr="00000000">
        <w:rPr>
          <w:b w:val="1"/>
          <w:sz w:val="32"/>
          <w:szCs w:val="32"/>
          <w:rtl w:val="1"/>
        </w:rPr>
        <w:t xml:space="preserve"> </w:t>
      </w:r>
      <w:r w:rsidDel="00000000" w:rsidR="00000000" w:rsidRPr="00000000">
        <w:rPr>
          <w:b w:val="1"/>
          <w:sz w:val="32"/>
          <w:szCs w:val="32"/>
          <w:rtl w:val="1"/>
        </w:rPr>
        <w:t xml:space="preserve">بمواعيد</w:t>
      </w:r>
      <w:r w:rsidDel="00000000" w:rsidR="00000000" w:rsidRPr="00000000">
        <w:rPr>
          <w:b w:val="1"/>
          <w:sz w:val="32"/>
          <w:szCs w:val="32"/>
          <w:rtl w:val="1"/>
        </w:rPr>
        <w:t xml:space="preserve"> </w:t>
      </w:r>
      <w:r w:rsidDel="00000000" w:rsidR="00000000" w:rsidRPr="00000000">
        <w:rPr>
          <w:b w:val="1"/>
          <w:sz w:val="32"/>
          <w:szCs w:val="32"/>
          <w:rtl w:val="1"/>
        </w:rPr>
        <w:t xml:space="preserve">و</w:t>
      </w:r>
      <w:r w:rsidDel="00000000" w:rsidR="00000000" w:rsidRPr="00000000">
        <w:rPr>
          <w:b w:val="1"/>
          <w:sz w:val="32"/>
          <w:szCs w:val="32"/>
          <w:rtl w:val="1"/>
        </w:rPr>
        <w:t xml:space="preserve"> </w:t>
      </w:r>
      <w:r w:rsidDel="00000000" w:rsidR="00000000" w:rsidRPr="00000000">
        <w:rPr>
          <w:b w:val="1"/>
          <w:sz w:val="32"/>
          <w:szCs w:val="32"/>
          <w:rtl w:val="1"/>
        </w:rPr>
        <w:t xml:space="preserve">يكلمنى</w:t>
      </w:r>
      <w:r w:rsidDel="00000000" w:rsidR="00000000" w:rsidRPr="00000000">
        <w:rPr>
          <w:b w:val="1"/>
          <w:sz w:val="32"/>
          <w:szCs w:val="32"/>
          <w:rtl w:val="1"/>
        </w:rPr>
        <w:t xml:space="preserve"> </w:t>
      </w:r>
      <w:r w:rsidDel="00000000" w:rsidR="00000000" w:rsidRPr="00000000">
        <w:rPr>
          <w:b w:val="1"/>
          <w:sz w:val="32"/>
          <w:szCs w:val="32"/>
          <w:rtl w:val="1"/>
        </w:rPr>
        <w:t xml:space="preserve">عن</w:t>
      </w:r>
      <w:r w:rsidDel="00000000" w:rsidR="00000000" w:rsidRPr="00000000">
        <w:rPr>
          <w:b w:val="1"/>
          <w:sz w:val="32"/>
          <w:szCs w:val="32"/>
          <w:rtl w:val="1"/>
        </w:rPr>
        <w:t xml:space="preserve"> </w:t>
      </w:r>
      <w:r w:rsidDel="00000000" w:rsidR="00000000" w:rsidRPr="00000000">
        <w:rPr>
          <w:b w:val="1"/>
          <w:sz w:val="32"/>
          <w:szCs w:val="32"/>
          <w:rtl w:val="1"/>
        </w:rPr>
        <w:t xml:space="preserve">الهدف</w:t>
      </w:r>
      <w:r w:rsidDel="00000000" w:rsidR="00000000" w:rsidRPr="00000000">
        <w:rPr>
          <w:b w:val="1"/>
          <w:sz w:val="32"/>
          <w:szCs w:val="32"/>
          <w:rtl w:val="1"/>
        </w:rPr>
        <w:t xml:space="preserve"> </w:t>
      </w:r>
      <w:r w:rsidDel="00000000" w:rsidR="00000000" w:rsidRPr="00000000">
        <w:rPr>
          <w:b w:val="1"/>
          <w:sz w:val="32"/>
          <w:szCs w:val="32"/>
          <w:rtl w:val="1"/>
        </w:rPr>
        <w:t xml:space="preserve">اللى</w:t>
      </w:r>
      <w:r w:rsidDel="00000000" w:rsidR="00000000" w:rsidRPr="00000000">
        <w:rPr>
          <w:b w:val="1"/>
          <w:sz w:val="32"/>
          <w:szCs w:val="32"/>
          <w:rtl w:val="1"/>
        </w:rPr>
        <w:t xml:space="preserve"> </w:t>
      </w:r>
      <w:r w:rsidDel="00000000" w:rsidR="00000000" w:rsidRPr="00000000">
        <w:rPr>
          <w:b w:val="1"/>
          <w:sz w:val="32"/>
          <w:szCs w:val="32"/>
          <w:rtl w:val="1"/>
        </w:rPr>
        <w:t xml:space="preserve">احنا</w:t>
      </w:r>
      <w:r w:rsidDel="00000000" w:rsidR="00000000" w:rsidRPr="00000000">
        <w:rPr>
          <w:b w:val="1"/>
          <w:sz w:val="32"/>
          <w:szCs w:val="32"/>
          <w:rtl w:val="1"/>
        </w:rPr>
        <w:t xml:space="preserve"> </w:t>
      </w:r>
      <w:r w:rsidDel="00000000" w:rsidR="00000000" w:rsidRPr="00000000">
        <w:rPr>
          <w:b w:val="1"/>
          <w:sz w:val="32"/>
          <w:szCs w:val="32"/>
          <w:rtl w:val="1"/>
        </w:rPr>
        <w:t xml:space="preserve">عاوزين</w:t>
      </w:r>
      <w:r w:rsidDel="00000000" w:rsidR="00000000" w:rsidRPr="00000000">
        <w:rPr>
          <w:b w:val="1"/>
          <w:sz w:val="32"/>
          <w:szCs w:val="32"/>
          <w:rtl w:val="1"/>
        </w:rPr>
        <w:t xml:space="preserve"> </w:t>
      </w:r>
      <w:r w:rsidDel="00000000" w:rsidR="00000000" w:rsidRPr="00000000">
        <w:rPr>
          <w:b w:val="1"/>
          <w:sz w:val="32"/>
          <w:szCs w:val="32"/>
          <w:rtl w:val="1"/>
        </w:rPr>
        <w:t xml:space="preserve">نوصله</w:t>
      </w:r>
      <w:r w:rsidDel="00000000" w:rsidR="00000000" w:rsidRPr="00000000">
        <w:rPr>
          <w:b w:val="1"/>
          <w:sz w:val="32"/>
          <w:szCs w:val="32"/>
          <w:rtl w:val="1"/>
        </w:rPr>
        <w:t xml:space="preserve"> </w:t>
      </w:r>
      <w:r w:rsidDel="00000000" w:rsidR="00000000" w:rsidRPr="00000000">
        <w:rPr>
          <w:b w:val="1"/>
          <w:sz w:val="32"/>
          <w:szCs w:val="32"/>
          <w:rtl w:val="1"/>
        </w:rPr>
        <w:t xml:space="preserve">فى</w:t>
      </w:r>
      <w:r w:rsidDel="00000000" w:rsidR="00000000" w:rsidRPr="00000000">
        <w:rPr>
          <w:b w:val="1"/>
          <w:sz w:val="32"/>
          <w:szCs w:val="32"/>
          <w:rtl w:val="1"/>
        </w:rPr>
        <w:t xml:space="preserve"> </w:t>
      </w:r>
      <w:r w:rsidDel="00000000" w:rsidR="00000000" w:rsidRPr="00000000">
        <w:rPr>
          <w:b w:val="1"/>
          <w:sz w:val="32"/>
          <w:szCs w:val="32"/>
          <w:rtl w:val="1"/>
        </w:rPr>
        <w:t xml:space="preserve">الشغل</w:t>
      </w:r>
    </w:p>
    <w:p w:rsidR="00000000" w:rsidDel="00000000" w:rsidP="00000000" w:rsidRDefault="00000000" w:rsidRPr="00000000" w14:paraId="0000011B">
      <w:pPr>
        <w:pageBreakBefore w:val="0"/>
        <w:ind w:left="360"/>
        <w:rPr>
          <w:b w:val="1"/>
          <w:sz w:val="32"/>
          <w:szCs w:val="32"/>
        </w:rPr>
      </w:pPr>
      <w:r w:rsidDel="00000000" w:rsidR="00000000" w:rsidRPr="00000000">
        <w:rPr>
          <w:b w:val="1"/>
          <w:sz w:val="32"/>
          <w:szCs w:val="32"/>
          <w:rtl w:val="1"/>
        </w:rPr>
        <w:t xml:space="preserve">تحب</w:t>
      </w:r>
      <w:r w:rsidDel="00000000" w:rsidR="00000000" w:rsidRPr="00000000">
        <w:rPr>
          <w:b w:val="1"/>
          <w:sz w:val="32"/>
          <w:szCs w:val="32"/>
          <w:rtl w:val="1"/>
        </w:rPr>
        <w:t xml:space="preserve"> </w:t>
      </w:r>
      <w:r w:rsidDel="00000000" w:rsidR="00000000" w:rsidRPr="00000000">
        <w:rPr>
          <w:b w:val="1"/>
          <w:sz w:val="32"/>
          <w:szCs w:val="32"/>
          <w:rtl w:val="1"/>
        </w:rPr>
        <w:t xml:space="preserve">يحمسك</w:t>
      </w:r>
      <w:r w:rsidDel="00000000" w:rsidR="00000000" w:rsidRPr="00000000">
        <w:rPr>
          <w:b w:val="1"/>
          <w:sz w:val="32"/>
          <w:szCs w:val="32"/>
          <w:rtl w:val="1"/>
        </w:rPr>
        <w:t xml:space="preserve"> </w:t>
      </w:r>
      <w:r w:rsidDel="00000000" w:rsidR="00000000" w:rsidRPr="00000000">
        <w:rPr>
          <w:b w:val="1"/>
          <w:sz w:val="32"/>
          <w:szCs w:val="32"/>
          <w:rtl w:val="1"/>
        </w:rPr>
        <w:t xml:space="preserve">ازاى</w:t>
      </w:r>
      <w:r w:rsidDel="00000000" w:rsidR="00000000" w:rsidRPr="00000000">
        <w:rPr>
          <w:b w:val="1"/>
          <w:sz w:val="32"/>
          <w:szCs w:val="32"/>
          <w:rtl w:val="0"/>
        </w:rPr>
        <w:t xml:space="preserve"> ؟</w:t>
      </w:r>
    </w:p>
    <w:p w:rsidR="00000000" w:rsidDel="00000000" w:rsidP="00000000" w:rsidRDefault="00000000" w:rsidRPr="00000000" w14:paraId="0000011C">
      <w:pPr>
        <w:pageBreakBefore w:val="0"/>
        <w:ind w:left="360"/>
        <w:rPr>
          <w:b w:val="1"/>
          <w:sz w:val="32"/>
          <w:szCs w:val="32"/>
        </w:rPr>
      </w:pPr>
      <w:r w:rsidDel="00000000" w:rsidR="00000000" w:rsidRPr="00000000">
        <w:rPr>
          <w:b w:val="1"/>
          <w:sz w:val="32"/>
          <w:szCs w:val="32"/>
          <w:rtl w:val="1"/>
        </w:rPr>
        <w:t xml:space="preserve">بانه</w:t>
      </w:r>
      <w:r w:rsidDel="00000000" w:rsidR="00000000" w:rsidRPr="00000000">
        <w:rPr>
          <w:b w:val="1"/>
          <w:sz w:val="32"/>
          <w:szCs w:val="32"/>
          <w:rtl w:val="1"/>
        </w:rPr>
        <w:t xml:space="preserve"> </w:t>
      </w:r>
      <w:r w:rsidDel="00000000" w:rsidR="00000000" w:rsidRPr="00000000">
        <w:rPr>
          <w:b w:val="1"/>
          <w:sz w:val="32"/>
          <w:szCs w:val="32"/>
          <w:rtl w:val="1"/>
        </w:rPr>
        <w:t xml:space="preserve">يقولى</w:t>
      </w:r>
      <w:r w:rsidDel="00000000" w:rsidR="00000000" w:rsidRPr="00000000">
        <w:rPr>
          <w:b w:val="1"/>
          <w:sz w:val="32"/>
          <w:szCs w:val="32"/>
          <w:rtl w:val="1"/>
        </w:rPr>
        <w:t xml:space="preserve"> </w:t>
      </w:r>
      <w:r w:rsidDel="00000000" w:rsidR="00000000" w:rsidRPr="00000000">
        <w:rPr>
          <w:b w:val="1"/>
          <w:sz w:val="32"/>
          <w:szCs w:val="32"/>
          <w:rtl w:val="1"/>
        </w:rPr>
        <w:t xml:space="preserve">الشغل</w:t>
      </w:r>
      <w:r w:rsidDel="00000000" w:rsidR="00000000" w:rsidRPr="00000000">
        <w:rPr>
          <w:b w:val="1"/>
          <w:sz w:val="32"/>
          <w:szCs w:val="32"/>
          <w:rtl w:val="1"/>
        </w:rPr>
        <w:t xml:space="preserve"> </w:t>
      </w:r>
      <w:r w:rsidDel="00000000" w:rsidR="00000000" w:rsidRPr="00000000">
        <w:rPr>
          <w:b w:val="1"/>
          <w:sz w:val="32"/>
          <w:szCs w:val="32"/>
          <w:rtl w:val="1"/>
        </w:rPr>
        <w:t xml:space="preserve">كويس</w:t>
      </w:r>
      <w:r w:rsidDel="00000000" w:rsidR="00000000" w:rsidRPr="00000000">
        <w:rPr>
          <w:b w:val="1"/>
          <w:sz w:val="32"/>
          <w:szCs w:val="32"/>
          <w:rtl w:val="1"/>
        </w:rPr>
        <w:t xml:space="preserve"> </w:t>
      </w:r>
      <w:r w:rsidDel="00000000" w:rsidR="00000000" w:rsidRPr="00000000">
        <w:rPr>
          <w:b w:val="1"/>
          <w:sz w:val="32"/>
          <w:szCs w:val="32"/>
          <w:rtl w:val="1"/>
        </w:rPr>
        <w:t xml:space="preserve">او</w:t>
      </w:r>
      <w:r w:rsidDel="00000000" w:rsidR="00000000" w:rsidRPr="00000000">
        <w:rPr>
          <w:b w:val="1"/>
          <w:sz w:val="32"/>
          <w:szCs w:val="32"/>
          <w:rtl w:val="1"/>
        </w:rPr>
        <w:t xml:space="preserve"> </w:t>
      </w:r>
      <w:r w:rsidDel="00000000" w:rsidR="00000000" w:rsidRPr="00000000">
        <w:rPr>
          <w:b w:val="1"/>
          <w:sz w:val="32"/>
          <w:szCs w:val="32"/>
          <w:rtl w:val="1"/>
        </w:rPr>
        <w:t xml:space="preserve">انه</w:t>
      </w:r>
      <w:r w:rsidDel="00000000" w:rsidR="00000000" w:rsidRPr="00000000">
        <w:rPr>
          <w:b w:val="1"/>
          <w:sz w:val="32"/>
          <w:szCs w:val="32"/>
          <w:rtl w:val="1"/>
        </w:rPr>
        <w:t xml:space="preserve"> </w:t>
      </w:r>
      <w:r w:rsidDel="00000000" w:rsidR="00000000" w:rsidRPr="00000000">
        <w:rPr>
          <w:b w:val="1"/>
          <w:sz w:val="32"/>
          <w:szCs w:val="32"/>
          <w:rtl w:val="1"/>
        </w:rPr>
        <w:t xml:space="preserve">زود</w:t>
      </w:r>
      <w:r w:rsidDel="00000000" w:rsidR="00000000" w:rsidRPr="00000000">
        <w:rPr>
          <w:b w:val="1"/>
          <w:sz w:val="32"/>
          <w:szCs w:val="32"/>
          <w:rtl w:val="1"/>
        </w:rPr>
        <w:t xml:space="preserve"> </w:t>
      </w:r>
      <w:r w:rsidDel="00000000" w:rsidR="00000000" w:rsidRPr="00000000">
        <w:rPr>
          <w:b w:val="1"/>
          <w:sz w:val="32"/>
          <w:szCs w:val="32"/>
          <w:rtl w:val="1"/>
        </w:rPr>
        <w:t xml:space="preserve">مرتبي</w:t>
      </w:r>
      <w:r w:rsidDel="00000000" w:rsidR="00000000" w:rsidRPr="00000000">
        <w:rPr>
          <w:b w:val="1"/>
          <w:sz w:val="32"/>
          <w:szCs w:val="32"/>
          <w:rtl w:val="1"/>
        </w:rPr>
        <w:t xml:space="preserve"> </w:t>
      </w:r>
      <w:r w:rsidDel="00000000" w:rsidR="00000000" w:rsidRPr="00000000">
        <w:rPr>
          <w:b w:val="1"/>
          <w:sz w:val="32"/>
          <w:szCs w:val="32"/>
          <w:rtl w:val="1"/>
        </w:rPr>
        <w:t xml:space="preserve">ولو</w:t>
      </w:r>
      <w:r w:rsidDel="00000000" w:rsidR="00000000" w:rsidRPr="00000000">
        <w:rPr>
          <w:b w:val="1"/>
          <w:sz w:val="32"/>
          <w:szCs w:val="32"/>
          <w:rtl w:val="1"/>
        </w:rPr>
        <w:t xml:space="preserve"> </w:t>
      </w:r>
      <w:r w:rsidDel="00000000" w:rsidR="00000000" w:rsidRPr="00000000">
        <w:rPr>
          <w:b w:val="1"/>
          <w:sz w:val="32"/>
          <w:szCs w:val="32"/>
          <w:rtl w:val="1"/>
        </w:rPr>
        <w:t xml:space="preserve">استحق</w:t>
      </w:r>
      <w:r w:rsidDel="00000000" w:rsidR="00000000" w:rsidRPr="00000000">
        <w:rPr>
          <w:b w:val="1"/>
          <w:sz w:val="32"/>
          <w:szCs w:val="32"/>
          <w:rtl w:val="1"/>
        </w:rPr>
        <w:t xml:space="preserve"> </w:t>
      </w:r>
      <w:r w:rsidDel="00000000" w:rsidR="00000000" w:rsidRPr="00000000">
        <w:rPr>
          <w:b w:val="1"/>
          <w:sz w:val="32"/>
          <w:szCs w:val="32"/>
          <w:rtl w:val="1"/>
        </w:rPr>
        <w:t xml:space="preserve">الترقيه</w:t>
      </w:r>
      <w:r w:rsidDel="00000000" w:rsidR="00000000" w:rsidRPr="00000000">
        <w:rPr>
          <w:b w:val="1"/>
          <w:sz w:val="32"/>
          <w:szCs w:val="32"/>
          <w:rtl w:val="1"/>
        </w:rPr>
        <w:t xml:space="preserve"> </w:t>
      </w:r>
      <w:r w:rsidDel="00000000" w:rsidR="00000000" w:rsidRPr="00000000">
        <w:rPr>
          <w:b w:val="1"/>
          <w:sz w:val="32"/>
          <w:szCs w:val="32"/>
          <w:rtl w:val="1"/>
        </w:rPr>
        <w:t xml:space="preserve">فدى</w:t>
      </w:r>
      <w:r w:rsidDel="00000000" w:rsidR="00000000" w:rsidRPr="00000000">
        <w:rPr>
          <w:b w:val="1"/>
          <w:sz w:val="32"/>
          <w:szCs w:val="32"/>
          <w:rtl w:val="1"/>
        </w:rPr>
        <w:t xml:space="preserve"> </w:t>
      </w:r>
      <w:r w:rsidDel="00000000" w:rsidR="00000000" w:rsidRPr="00000000">
        <w:rPr>
          <w:b w:val="1"/>
          <w:sz w:val="32"/>
          <w:szCs w:val="32"/>
          <w:rtl w:val="1"/>
        </w:rPr>
        <w:t xml:space="preserve">هتكون</w:t>
      </w:r>
      <w:r w:rsidDel="00000000" w:rsidR="00000000" w:rsidRPr="00000000">
        <w:rPr>
          <w:b w:val="1"/>
          <w:sz w:val="32"/>
          <w:szCs w:val="32"/>
          <w:rtl w:val="1"/>
        </w:rPr>
        <w:t xml:space="preserve"> </w:t>
      </w:r>
      <w:r w:rsidDel="00000000" w:rsidR="00000000" w:rsidRPr="00000000">
        <w:rPr>
          <w:b w:val="1"/>
          <w:sz w:val="32"/>
          <w:szCs w:val="32"/>
          <w:rtl w:val="1"/>
        </w:rPr>
        <w:t xml:space="preserve">اكبر</w:t>
      </w:r>
      <w:r w:rsidDel="00000000" w:rsidR="00000000" w:rsidRPr="00000000">
        <w:rPr>
          <w:b w:val="1"/>
          <w:sz w:val="32"/>
          <w:szCs w:val="32"/>
          <w:rtl w:val="1"/>
        </w:rPr>
        <w:t xml:space="preserve"> </w:t>
      </w:r>
      <w:r w:rsidDel="00000000" w:rsidR="00000000" w:rsidRPr="00000000">
        <w:rPr>
          <w:b w:val="1"/>
          <w:sz w:val="32"/>
          <w:szCs w:val="32"/>
          <w:rtl w:val="1"/>
        </w:rPr>
        <w:t xml:space="preserve">حاجه</w:t>
      </w:r>
      <w:r w:rsidDel="00000000" w:rsidR="00000000" w:rsidRPr="00000000">
        <w:rPr>
          <w:b w:val="1"/>
          <w:sz w:val="32"/>
          <w:szCs w:val="32"/>
          <w:rtl w:val="1"/>
        </w:rPr>
        <w:t xml:space="preserve"> </w:t>
      </w:r>
      <w:r w:rsidDel="00000000" w:rsidR="00000000" w:rsidRPr="00000000">
        <w:rPr>
          <w:b w:val="1"/>
          <w:sz w:val="32"/>
          <w:szCs w:val="32"/>
          <w:rtl w:val="1"/>
        </w:rPr>
        <w:t xml:space="preserve">ممكن</w:t>
      </w:r>
      <w:r w:rsidDel="00000000" w:rsidR="00000000" w:rsidRPr="00000000">
        <w:rPr>
          <w:b w:val="1"/>
          <w:sz w:val="32"/>
          <w:szCs w:val="32"/>
          <w:rtl w:val="1"/>
        </w:rPr>
        <w:t xml:space="preserve"> </w:t>
      </w:r>
      <w:r w:rsidDel="00000000" w:rsidR="00000000" w:rsidRPr="00000000">
        <w:rPr>
          <w:b w:val="1"/>
          <w:sz w:val="32"/>
          <w:szCs w:val="32"/>
          <w:rtl w:val="1"/>
        </w:rPr>
        <w:t xml:space="preserve">تحمسنى</w:t>
      </w:r>
    </w:p>
    <w:p w:rsidR="00000000" w:rsidDel="00000000" w:rsidP="00000000" w:rsidRDefault="00000000" w:rsidRPr="00000000" w14:paraId="0000011D">
      <w:pPr>
        <w:pageBreakBefore w:val="0"/>
        <w:ind w:left="360"/>
        <w:rPr>
          <w:b w:val="1"/>
          <w:sz w:val="32"/>
          <w:szCs w:val="32"/>
        </w:rPr>
      </w:pPr>
      <w:r w:rsidDel="00000000" w:rsidR="00000000" w:rsidRPr="00000000">
        <w:rPr>
          <w:b w:val="1"/>
          <w:sz w:val="32"/>
          <w:szCs w:val="32"/>
          <w:rtl w:val="0"/>
        </w:rPr>
        <w:t xml:space="preserve">--------</w:t>
      </w:r>
    </w:p>
    <w:p w:rsidR="00000000" w:rsidDel="00000000" w:rsidP="00000000" w:rsidRDefault="00000000" w:rsidRPr="00000000" w14:paraId="0000011E">
      <w:pPr>
        <w:pageBreakBefore w:val="0"/>
        <w:ind w:left="360"/>
        <w:rPr>
          <w:b w:val="1"/>
          <w:sz w:val="32"/>
          <w:szCs w:val="32"/>
        </w:rPr>
      </w:pPr>
      <w:r w:rsidDel="00000000" w:rsidR="00000000" w:rsidRPr="00000000">
        <w:rPr>
          <w:b w:val="1"/>
          <w:sz w:val="32"/>
          <w:szCs w:val="32"/>
          <w:rtl w:val="1"/>
        </w:rPr>
        <w:t xml:space="preserve">لو</w:t>
      </w:r>
      <w:r w:rsidDel="00000000" w:rsidR="00000000" w:rsidRPr="00000000">
        <w:rPr>
          <w:b w:val="1"/>
          <w:sz w:val="32"/>
          <w:szCs w:val="32"/>
          <w:rtl w:val="1"/>
        </w:rPr>
        <w:t xml:space="preserve"> </w:t>
      </w:r>
      <w:r w:rsidDel="00000000" w:rsidR="00000000" w:rsidRPr="00000000">
        <w:rPr>
          <w:b w:val="1"/>
          <w:sz w:val="32"/>
          <w:szCs w:val="32"/>
          <w:rtl w:val="1"/>
        </w:rPr>
        <w:t xml:space="preserve">حصل</w:t>
      </w:r>
      <w:r w:rsidDel="00000000" w:rsidR="00000000" w:rsidRPr="00000000">
        <w:rPr>
          <w:b w:val="1"/>
          <w:sz w:val="32"/>
          <w:szCs w:val="32"/>
          <w:rtl w:val="1"/>
        </w:rPr>
        <w:t xml:space="preserve"> </w:t>
      </w:r>
      <w:r w:rsidDel="00000000" w:rsidR="00000000" w:rsidRPr="00000000">
        <w:rPr>
          <w:b w:val="1"/>
          <w:sz w:val="32"/>
          <w:szCs w:val="32"/>
          <w:rtl w:val="1"/>
        </w:rPr>
        <w:t xml:space="preserve">خلاف</w:t>
      </w:r>
      <w:r w:rsidDel="00000000" w:rsidR="00000000" w:rsidRPr="00000000">
        <w:rPr>
          <w:b w:val="1"/>
          <w:sz w:val="32"/>
          <w:szCs w:val="32"/>
          <w:rtl w:val="1"/>
        </w:rPr>
        <w:t xml:space="preserve"> </w:t>
      </w:r>
      <w:r w:rsidDel="00000000" w:rsidR="00000000" w:rsidRPr="00000000">
        <w:rPr>
          <w:b w:val="1"/>
          <w:sz w:val="32"/>
          <w:szCs w:val="32"/>
          <w:rtl w:val="1"/>
        </w:rPr>
        <w:t xml:space="preserve">في</w:t>
      </w:r>
      <w:r w:rsidDel="00000000" w:rsidR="00000000" w:rsidRPr="00000000">
        <w:rPr>
          <w:b w:val="1"/>
          <w:sz w:val="32"/>
          <w:szCs w:val="32"/>
          <w:rtl w:val="1"/>
        </w:rPr>
        <w:t xml:space="preserve"> </w:t>
      </w:r>
      <w:r w:rsidDel="00000000" w:rsidR="00000000" w:rsidRPr="00000000">
        <w:rPr>
          <w:b w:val="1"/>
          <w:sz w:val="32"/>
          <w:szCs w:val="32"/>
          <w:rtl w:val="1"/>
        </w:rPr>
        <w:t xml:space="preserve">التيم</w:t>
      </w:r>
      <w:r w:rsidDel="00000000" w:rsidR="00000000" w:rsidRPr="00000000">
        <w:rPr>
          <w:b w:val="1"/>
          <w:sz w:val="32"/>
          <w:szCs w:val="32"/>
          <w:rtl w:val="1"/>
        </w:rPr>
        <w:t xml:space="preserve"> </w:t>
      </w:r>
      <w:r w:rsidDel="00000000" w:rsidR="00000000" w:rsidRPr="00000000">
        <w:rPr>
          <w:b w:val="1"/>
          <w:sz w:val="32"/>
          <w:szCs w:val="32"/>
          <w:rtl w:val="1"/>
        </w:rPr>
        <w:t xml:space="preserve">هتحله</w:t>
      </w:r>
      <w:r w:rsidDel="00000000" w:rsidR="00000000" w:rsidRPr="00000000">
        <w:rPr>
          <w:b w:val="1"/>
          <w:sz w:val="32"/>
          <w:szCs w:val="32"/>
          <w:rtl w:val="1"/>
        </w:rPr>
        <w:t xml:space="preserve"> </w:t>
      </w:r>
      <w:r w:rsidDel="00000000" w:rsidR="00000000" w:rsidRPr="00000000">
        <w:rPr>
          <w:b w:val="1"/>
          <w:sz w:val="32"/>
          <w:szCs w:val="32"/>
          <w:rtl w:val="1"/>
        </w:rPr>
        <w:t xml:space="preserve">ازاي</w:t>
      </w:r>
      <w:r w:rsidDel="00000000" w:rsidR="00000000" w:rsidRPr="00000000">
        <w:rPr>
          <w:b w:val="1"/>
          <w:sz w:val="32"/>
          <w:szCs w:val="32"/>
          <w:rtl w:val="0"/>
        </w:rPr>
        <w:t xml:space="preserve"> ؟ </w:t>
      </w:r>
    </w:p>
    <w:p w:rsidR="00000000" w:rsidDel="00000000" w:rsidP="00000000" w:rsidRDefault="00000000" w:rsidRPr="00000000" w14:paraId="0000011F">
      <w:pPr>
        <w:pageBreakBefore w:val="0"/>
        <w:ind w:left="360"/>
        <w:rPr>
          <w:b w:val="1"/>
          <w:sz w:val="32"/>
          <w:szCs w:val="32"/>
        </w:rPr>
      </w:pPr>
      <w:r w:rsidDel="00000000" w:rsidR="00000000" w:rsidRPr="00000000">
        <w:rPr>
          <w:b w:val="1"/>
          <w:sz w:val="32"/>
          <w:szCs w:val="32"/>
          <w:rtl w:val="1"/>
        </w:rPr>
        <w:t xml:space="preserve">التيم</w:t>
      </w:r>
      <w:r w:rsidDel="00000000" w:rsidR="00000000" w:rsidRPr="00000000">
        <w:rPr>
          <w:b w:val="1"/>
          <w:sz w:val="32"/>
          <w:szCs w:val="32"/>
          <w:rtl w:val="1"/>
        </w:rPr>
        <w:t xml:space="preserve"> </w:t>
      </w:r>
      <w:r w:rsidDel="00000000" w:rsidR="00000000" w:rsidRPr="00000000">
        <w:rPr>
          <w:b w:val="1"/>
          <w:sz w:val="32"/>
          <w:szCs w:val="32"/>
          <w:rtl w:val="1"/>
        </w:rPr>
        <w:t xml:space="preserve">ليدر</w:t>
      </w:r>
      <w:r w:rsidDel="00000000" w:rsidR="00000000" w:rsidRPr="00000000">
        <w:rPr>
          <w:b w:val="1"/>
          <w:sz w:val="32"/>
          <w:szCs w:val="32"/>
          <w:rtl w:val="1"/>
        </w:rPr>
        <w:t xml:space="preserve"> </w:t>
      </w:r>
      <w:r w:rsidDel="00000000" w:rsidR="00000000" w:rsidRPr="00000000">
        <w:rPr>
          <w:b w:val="1"/>
          <w:sz w:val="32"/>
          <w:szCs w:val="32"/>
          <w:rtl w:val="1"/>
        </w:rPr>
        <w:t xml:space="preserve">هو</w:t>
      </w:r>
      <w:r w:rsidDel="00000000" w:rsidR="00000000" w:rsidRPr="00000000">
        <w:rPr>
          <w:b w:val="1"/>
          <w:sz w:val="32"/>
          <w:szCs w:val="32"/>
          <w:rtl w:val="1"/>
        </w:rPr>
        <w:t xml:space="preserve"> </w:t>
      </w:r>
      <w:r w:rsidDel="00000000" w:rsidR="00000000" w:rsidRPr="00000000">
        <w:rPr>
          <w:b w:val="1"/>
          <w:sz w:val="32"/>
          <w:szCs w:val="32"/>
          <w:rtl w:val="1"/>
        </w:rPr>
        <w:t xml:space="preserve">المسئول</w:t>
      </w:r>
      <w:r w:rsidDel="00000000" w:rsidR="00000000" w:rsidRPr="00000000">
        <w:rPr>
          <w:b w:val="1"/>
          <w:sz w:val="32"/>
          <w:szCs w:val="32"/>
          <w:rtl w:val="1"/>
        </w:rPr>
        <w:t xml:space="preserve"> </w:t>
      </w:r>
      <w:r w:rsidDel="00000000" w:rsidR="00000000" w:rsidRPr="00000000">
        <w:rPr>
          <w:b w:val="1"/>
          <w:sz w:val="32"/>
          <w:szCs w:val="32"/>
          <w:rtl w:val="1"/>
        </w:rPr>
        <w:t xml:space="preserve">عن</w:t>
      </w:r>
      <w:r w:rsidDel="00000000" w:rsidR="00000000" w:rsidRPr="00000000">
        <w:rPr>
          <w:b w:val="1"/>
          <w:sz w:val="32"/>
          <w:szCs w:val="32"/>
          <w:rtl w:val="1"/>
        </w:rPr>
        <w:t xml:space="preserve"> </w:t>
      </w:r>
      <w:r w:rsidDel="00000000" w:rsidR="00000000" w:rsidRPr="00000000">
        <w:rPr>
          <w:b w:val="1"/>
          <w:sz w:val="32"/>
          <w:szCs w:val="32"/>
          <w:rtl w:val="1"/>
        </w:rPr>
        <w:t xml:space="preserve">القرار</w:t>
      </w:r>
      <w:r w:rsidDel="00000000" w:rsidR="00000000" w:rsidRPr="00000000">
        <w:rPr>
          <w:b w:val="1"/>
          <w:sz w:val="32"/>
          <w:szCs w:val="32"/>
          <w:rtl w:val="1"/>
        </w:rPr>
        <w:t xml:space="preserve"> </w:t>
      </w:r>
      <w:r w:rsidDel="00000000" w:rsidR="00000000" w:rsidRPr="00000000">
        <w:rPr>
          <w:b w:val="1"/>
          <w:sz w:val="32"/>
          <w:szCs w:val="32"/>
          <w:rtl w:val="1"/>
        </w:rPr>
        <w:t xml:space="preserve">فى</w:t>
      </w:r>
      <w:r w:rsidDel="00000000" w:rsidR="00000000" w:rsidRPr="00000000">
        <w:rPr>
          <w:b w:val="1"/>
          <w:sz w:val="32"/>
          <w:szCs w:val="32"/>
          <w:rtl w:val="1"/>
        </w:rPr>
        <w:t xml:space="preserve"> </w:t>
      </w:r>
      <w:r w:rsidDel="00000000" w:rsidR="00000000" w:rsidRPr="00000000">
        <w:rPr>
          <w:b w:val="1"/>
          <w:sz w:val="32"/>
          <w:szCs w:val="32"/>
          <w:rtl w:val="1"/>
        </w:rPr>
        <w:t xml:space="preserve">التيم</w:t>
      </w:r>
      <w:r w:rsidDel="00000000" w:rsidR="00000000" w:rsidRPr="00000000">
        <w:rPr>
          <w:b w:val="1"/>
          <w:sz w:val="32"/>
          <w:szCs w:val="32"/>
          <w:rtl w:val="1"/>
        </w:rPr>
        <w:t xml:space="preserve"> </w:t>
      </w:r>
      <w:r w:rsidDel="00000000" w:rsidR="00000000" w:rsidRPr="00000000">
        <w:rPr>
          <w:b w:val="1"/>
          <w:sz w:val="32"/>
          <w:szCs w:val="32"/>
          <w:rtl w:val="1"/>
        </w:rPr>
        <w:t xml:space="preserve">مدام</w:t>
      </w:r>
      <w:r w:rsidDel="00000000" w:rsidR="00000000" w:rsidRPr="00000000">
        <w:rPr>
          <w:b w:val="1"/>
          <w:sz w:val="32"/>
          <w:szCs w:val="32"/>
          <w:rtl w:val="1"/>
        </w:rPr>
        <w:t xml:space="preserve"> </w:t>
      </w:r>
      <w:r w:rsidDel="00000000" w:rsidR="00000000" w:rsidRPr="00000000">
        <w:rPr>
          <w:b w:val="1"/>
          <w:sz w:val="32"/>
          <w:szCs w:val="32"/>
          <w:rtl w:val="1"/>
        </w:rPr>
        <w:t xml:space="preserve">انا</w:t>
      </w:r>
      <w:r w:rsidDel="00000000" w:rsidR="00000000" w:rsidRPr="00000000">
        <w:rPr>
          <w:b w:val="1"/>
          <w:sz w:val="32"/>
          <w:szCs w:val="32"/>
          <w:rtl w:val="1"/>
        </w:rPr>
        <w:t xml:space="preserve"> </w:t>
      </w:r>
      <w:r w:rsidDel="00000000" w:rsidR="00000000" w:rsidRPr="00000000">
        <w:rPr>
          <w:b w:val="1"/>
          <w:sz w:val="32"/>
          <w:szCs w:val="32"/>
          <w:rtl w:val="1"/>
        </w:rPr>
        <w:t xml:space="preserve">موافق</w:t>
      </w:r>
      <w:r w:rsidDel="00000000" w:rsidR="00000000" w:rsidRPr="00000000">
        <w:rPr>
          <w:b w:val="1"/>
          <w:sz w:val="32"/>
          <w:szCs w:val="32"/>
          <w:rtl w:val="1"/>
        </w:rPr>
        <w:t xml:space="preserve"> </w:t>
      </w:r>
      <w:r w:rsidDel="00000000" w:rsidR="00000000" w:rsidRPr="00000000">
        <w:rPr>
          <w:b w:val="1"/>
          <w:sz w:val="32"/>
          <w:szCs w:val="32"/>
          <w:rtl w:val="1"/>
        </w:rPr>
        <w:t xml:space="preserve">على</w:t>
      </w:r>
      <w:r w:rsidDel="00000000" w:rsidR="00000000" w:rsidRPr="00000000">
        <w:rPr>
          <w:b w:val="1"/>
          <w:sz w:val="32"/>
          <w:szCs w:val="32"/>
          <w:rtl w:val="1"/>
        </w:rPr>
        <w:t xml:space="preserve"> </w:t>
      </w:r>
      <w:r w:rsidDel="00000000" w:rsidR="00000000" w:rsidRPr="00000000">
        <w:rPr>
          <w:b w:val="1"/>
          <w:sz w:val="32"/>
          <w:szCs w:val="32"/>
          <w:rtl w:val="1"/>
        </w:rPr>
        <w:t xml:space="preserve">وجوده</w:t>
      </w:r>
      <w:r w:rsidDel="00000000" w:rsidR="00000000" w:rsidRPr="00000000">
        <w:rPr>
          <w:b w:val="1"/>
          <w:sz w:val="32"/>
          <w:szCs w:val="32"/>
          <w:rtl w:val="1"/>
        </w:rPr>
        <w:t xml:space="preserve"> </w:t>
      </w:r>
      <w:r w:rsidDel="00000000" w:rsidR="00000000" w:rsidRPr="00000000">
        <w:rPr>
          <w:b w:val="1"/>
          <w:sz w:val="32"/>
          <w:szCs w:val="32"/>
          <w:rtl w:val="1"/>
        </w:rPr>
        <w:t xml:space="preserve">كقائد</w:t>
      </w:r>
      <w:r w:rsidDel="00000000" w:rsidR="00000000" w:rsidRPr="00000000">
        <w:rPr>
          <w:b w:val="1"/>
          <w:sz w:val="32"/>
          <w:szCs w:val="32"/>
          <w:rtl w:val="1"/>
        </w:rPr>
        <w:t xml:space="preserve"> </w:t>
      </w:r>
      <w:r w:rsidDel="00000000" w:rsidR="00000000" w:rsidRPr="00000000">
        <w:rPr>
          <w:b w:val="1"/>
          <w:sz w:val="32"/>
          <w:szCs w:val="32"/>
          <w:rtl w:val="1"/>
        </w:rPr>
        <w:t xml:space="preserve">فلازم</w:t>
      </w:r>
      <w:r w:rsidDel="00000000" w:rsidR="00000000" w:rsidRPr="00000000">
        <w:rPr>
          <w:b w:val="1"/>
          <w:sz w:val="32"/>
          <w:szCs w:val="32"/>
          <w:rtl w:val="1"/>
        </w:rPr>
        <w:t xml:space="preserve"> </w:t>
      </w:r>
      <w:r w:rsidDel="00000000" w:rsidR="00000000" w:rsidRPr="00000000">
        <w:rPr>
          <w:b w:val="1"/>
          <w:sz w:val="32"/>
          <w:szCs w:val="32"/>
          <w:rtl w:val="1"/>
        </w:rPr>
        <w:t xml:space="preserve">التزم</w:t>
      </w:r>
      <w:r w:rsidDel="00000000" w:rsidR="00000000" w:rsidRPr="00000000">
        <w:rPr>
          <w:b w:val="1"/>
          <w:sz w:val="32"/>
          <w:szCs w:val="32"/>
          <w:rtl w:val="1"/>
        </w:rPr>
        <w:t xml:space="preserve"> </w:t>
      </w:r>
      <w:r w:rsidDel="00000000" w:rsidR="00000000" w:rsidRPr="00000000">
        <w:rPr>
          <w:b w:val="1"/>
          <w:sz w:val="32"/>
          <w:szCs w:val="32"/>
          <w:rtl w:val="1"/>
        </w:rPr>
        <w:t xml:space="preserve">بتوجيهاته</w:t>
      </w:r>
    </w:p>
    <w:p w:rsidR="00000000" w:rsidDel="00000000" w:rsidP="00000000" w:rsidRDefault="00000000" w:rsidRPr="00000000" w14:paraId="00000120">
      <w:pPr>
        <w:pageBreakBefore w:val="0"/>
        <w:ind w:left="360"/>
        <w:rPr>
          <w:b w:val="1"/>
          <w:sz w:val="32"/>
          <w:szCs w:val="32"/>
        </w:rPr>
      </w:pPr>
      <w:r w:rsidDel="00000000" w:rsidR="00000000" w:rsidRPr="00000000">
        <w:rPr>
          <w:b w:val="1"/>
          <w:sz w:val="32"/>
          <w:szCs w:val="32"/>
          <w:rtl w:val="1"/>
        </w:rPr>
        <w:t xml:space="preserve">وفى</w:t>
      </w:r>
      <w:r w:rsidDel="00000000" w:rsidR="00000000" w:rsidRPr="00000000">
        <w:rPr>
          <w:b w:val="1"/>
          <w:sz w:val="32"/>
          <w:szCs w:val="32"/>
          <w:rtl w:val="1"/>
        </w:rPr>
        <w:t xml:space="preserve"> </w:t>
      </w:r>
      <w:r w:rsidDel="00000000" w:rsidR="00000000" w:rsidRPr="00000000">
        <w:rPr>
          <w:b w:val="1"/>
          <w:sz w:val="32"/>
          <w:szCs w:val="32"/>
          <w:rtl w:val="1"/>
        </w:rPr>
        <w:t xml:space="preserve">نفس</w:t>
      </w:r>
      <w:r w:rsidDel="00000000" w:rsidR="00000000" w:rsidRPr="00000000">
        <w:rPr>
          <w:b w:val="1"/>
          <w:sz w:val="32"/>
          <w:szCs w:val="32"/>
          <w:rtl w:val="1"/>
        </w:rPr>
        <w:t xml:space="preserve"> </w:t>
      </w:r>
      <w:r w:rsidDel="00000000" w:rsidR="00000000" w:rsidRPr="00000000">
        <w:rPr>
          <w:b w:val="1"/>
          <w:sz w:val="32"/>
          <w:szCs w:val="32"/>
          <w:rtl w:val="1"/>
        </w:rPr>
        <w:t xml:space="preserve">الوقت</w:t>
      </w:r>
      <w:r w:rsidDel="00000000" w:rsidR="00000000" w:rsidRPr="00000000">
        <w:rPr>
          <w:b w:val="1"/>
          <w:sz w:val="32"/>
          <w:szCs w:val="32"/>
          <w:rtl w:val="1"/>
        </w:rPr>
        <w:t xml:space="preserve"> </w:t>
      </w:r>
      <w:r w:rsidDel="00000000" w:rsidR="00000000" w:rsidRPr="00000000">
        <w:rPr>
          <w:b w:val="1"/>
          <w:sz w:val="32"/>
          <w:szCs w:val="32"/>
          <w:rtl w:val="1"/>
        </w:rPr>
        <w:t xml:space="preserve">انا</w:t>
      </w:r>
      <w:r w:rsidDel="00000000" w:rsidR="00000000" w:rsidRPr="00000000">
        <w:rPr>
          <w:b w:val="1"/>
          <w:sz w:val="32"/>
          <w:szCs w:val="32"/>
          <w:rtl w:val="1"/>
        </w:rPr>
        <w:t xml:space="preserve"> </w:t>
      </w:r>
      <w:r w:rsidDel="00000000" w:rsidR="00000000" w:rsidRPr="00000000">
        <w:rPr>
          <w:b w:val="1"/>
          <w:sz w:val="32"/>
          <w:szCs w:val="32"/>
          <w:rtl w:val="1"/>
        </w:rPr>
        <w:t xml:space="preserve">هحاول</w:t>
      </w:r>
      <w:r w:rsidDel="00000000" w:rsidR="00000000" w:rsidRPr="00000000">
        <w:rPr>
          <w:b w:val="1"/>
          <w:sz w:val="32"/>
          <w:szCs w:val="32"/>
          <w:rtl w:val="1"/>
        </w:rPr>
        <w:t xml:space="preserve"> </w:t>
      </w:r>
      <w:r w:rsidDel="00000000" w:rsidR="00000000" w:rsidRPr="00000000">
        <w:rPr>
          <w:b w:val="1"/>
          <w:sz w:val="32"/>
          <w:szCs w:val="32"/>
          <w:rtl w:val="1"/>
        </w:rPr>
        <w:t xml:space="preserve">اقنعه</w:t>
      </w:r>
      <w:r w:rsidDel="00000000" w:rsidR="00000000" w:rsidRPr="00000000">
        <w:rPr>
          <w:b w:val="1"/>
          <w:sz w:val="32"/>
          <w:szCs w:val="32"/>
          <w:rtl w:val="1"/>
        </w:rPr>
        <w:t xml:space="preserve"> </w:t>
      </w:r>
      <w:r w:rsidDel="00000000" w:rsidR="00000000" w:rsidRPr="00000000">
        <w:rPr>
          <w:b w:val="1"/>
          <w:sz w:val="32"/>
          <w:szCs w:val="32"/>
          <w:rtl w:val="1"/>
        </w:rPr>
        <w:t xml:space="preserve">بوجه</w:t>
      </w:r>
      <w:r w:rsidDel="00000000" w:rsidR="00000000" w:rsidRPr="00000000">
        <w:rPr>
          <w:b w:val="1"/>
          <w:sz w:val="32"/>
          <w:szCs w:val="32"/>
          <w:rtl w:val="1"/>
        </w:rPr>
        <w:t xml:space="preserve"> </w:t>
      </w:r>
      <w:r w:rsidDel="00000000" w:rsidR="00000000" w:rsidRPr="00000000">
        <w:rPr>
          <w:b w:val="1"/>
          <w:sz w:val="32"/>
          <w:szCs w:val="32"/>
          <w:rtl w:val="1"/>
        </w:rPr>
        <w:t xml:space="preserve">نظرى</w:t>
      </w:r>
      <w:r w:rsidDel="00000000" w:rsidR="00000000" w:rsidRPr="00000000">
        <w:rPr>
          <w:b w:val="1"/>
          <w:sz w:val="32"/>
          <w:szCs w:val="32"/>
          <w:rtl w:val="1"/>
        </w:rPr>
        <w:t xml:space="preserve"> </w:t>
      </w:r>
      <w:r w:rsidDel="00000000" w:rsidR="00000000" w:rsidRPr="00000000">
        <w:rPr>
          <w:b w:val="1"/>
          <w:sz w:val="32"/>
          <w:szCs w:val="32"/>
          <w:rtl w:val="1"/>
        </w:rPr>
        <w:t xml:space="preserve">فى</w:t>
      </w:r>
      <w:r w:rsidDel="00000000" w:rsidR="00000000" w:rsidRPr="00000000">
        <w:rPr>
          <w:b w:val="1"/>
          <w:sz w:val="32"/>
          <w:szCs w:val="32"/>
          <w:rtl w:val="1"/>
        </w:rPr>
        <w:t xml:space="preserve"> </w:t>
      </w:r>
      <w:r w:rsidDel="00000000" w:rsidR="00000000" w:rsidRPr="00000000">
        <w:rPr>
          <w:b w:val="1"/>
          <w:sz w:val="32"/>
          <w:szCs w:val="32"/>
          <w:rtl w:val="1"/>
        </w:rPr>
        <w:t xml:space="preserve">المشكله</w:t>
      </w:r>
      <w:r w:rsidDel="00000000" w:rsidR="00000000" w:rsidRPr="00000000">
        <w:rPr>
          <w:b w:val="1"/>
          <w:sz w:val="32"/>
          <w:szCs w:val="32"/>
          <w:rtl w:val="1"/>
        </w:rPr>
        <w:t xml:space="preserve"> </w:t>
      </w:r>
      <w:r w:rsidDel="00000000" w:rsidR="00000000" w:rsidRPr="00000000">
        <w:rPr>
          <w:b w:val="1"/>
          <w:sz w:val="32"/>
          <w:szCs w:val="32"/>
          <w:rtl w:val="1"/>
        </w:rPr>
        <w:t xml:space="preserve">اللى</w:t>
      </w:r>
      <w:r w:rsidDel="00000000" w:rsidR="00000000" w:rsidRPr="00000000">
        <w:rPr>
          <w:b w:val="1"/>
          <w:sz w:val="32"/>
          <w:szCs w:val="32"/>
          <w:rtl w:val="1"/>
        </w:rPr>
        <w:t xml:space="preserve"> </w:t>
      </w:r>
      <w:r w:rsidDel="00000000" w:rsidR="00000000" w:rsidRPr="00000000">
        <w:rPr>
          <w:b w:val="1"/>
          <w:sz w:val="32"/>
          <w:szCs w:val="32"/>
          <w:rtl w:val="1"/>
        </w:rPr>
        <w:t xml:space="preserve">بينا</w:t>
      </w:r>
    </w:p>
    <w:p w:rsidR="00000000" w:rsidDel="00000000" w:rsidP="00000000" w:rsidRDefault="00000000" w:rsidRPr="00000000" w14:paraId="00000121">
      <w:pPr>
        <w:pageBreakBefore w:val="0"/>
        <w:ind w:left="360"/>
        <w:rPr>
          <w:b w:val="1"/>
          <w:sz w:val="32"/>
          <w:szCs w:val="32"/>
        </w:rPr>
      </w:pPr>
      <w:r w:rsidDel="00000000" w:rsidR="00000000" w:rsidRPr="00000000">
        <w:rPr>
          <w:b w:val="1"/>
          <w:sz w:val="32"/>
          <w:szCs w:val="32"/>
          <w:rtl w:val="1"/>
        </w:rPr>
        <w:t xml:space="preserve">لو</w:t>
      </w:r>
      <w:r w:rsidDel="00000000" w:rsidR="00000000" w:rsidRPr="00000000">
        <w:rPr>
          <w:b w:val="1"/>
          <w:sz w:val="32"/>
          <w:szCs w:val="32"/>
          <w:rtl w:val="1"/>
        </w:rPr>
        <w:t xml:space="preserve"> </w:t>
      </w:r>
      <w:r w:rsidDel="00000000" w:rsidR="00000000" w:rsidRPr="00000000">
        <w:rPr>
          <w:b w:val="1"/>
          <w:sz w:val="32"/>
          <w:szCs w:val="32"/>
          <w:rtl w:val="1"/>
        </w:rPr>
        <w:t xml:space="preserve">اقنعته</w:t>
      </w:r>
      <w:r w:rsidDel="00000000" w:rsidR="00000000" w:rsidRPr="00000000">
        <w:rPr>
          <w:b w:val="1"/>
          <w:sz w:val="32"/>
          <w:szCs w:val="32"/>
          <w:rtl w:val="1"/>
        </w:rPr>
        <w:t xml:space="preserve"> </w:t>
      </w:r>
      <w:r w:rsidDel="00000000" w:rsidR="00000000" w:rsidRPr="00000000">
        <w:rPr>
          <w:b w:val="1"/>
          <w:sz w:val="32"/>
          <w:szCs w:val="32"/>
          <w:rtl w:val="1"/>
        </w:rPr>
        <w:t xml:space="preserve">كان</w:t>
      </w:r>
      <w:r w:rsidDel="00000000" w:rsidR="00000000" w:rsidRPr="00000000">
        <w:rPr>
          <w:b w:val="1"/>
          <w:sz w:val="32"/>
          <w:szCs w:val="32"/>
          <w:rtl w:val="1"/>
        </w:rPr>
        <w:t xml:space="preserve"> </w:t>
      </w:r>
      <w:r w:rsidDel="00000000" w:rsidR="00000000" w:rsidRPr="00000000">
        <w:rPr>
          <w:b w:val="1"/>
          <w:sz w:val="32"/>
          <w:szCs w:val="32"/>
          <w:rtl w:val="1"/>
        </w:rPr>
        <w:t xml:space="preserve">بها</w:t>
      </w:r>
      <w:r w:rsidDel="00000000" w:rsidR="00000000" w:rsidRPr="00000000">
        <w:rPr>
          <w:b w:val="1"/>
          <w:sz w:val="32"/>
          <w:szCs w:val="32"/>
          <w:rtl w:val="1"/>
        </w:rPr>
        <w:t xml:space="preserve"> </w:t>
      </w:r>
      <w:r w:rsidDel="00000000" w:rsidR="00000000" w:rsidRPr="00000000">
        <w:rPr>
          <w:b w:val="1"/>
          <w:sz w:val="32"/>
          <w:szCs w:val="32"/>
          <w:rtl w:val="1"/>
        </w:rPr>
        <w:t xml:space="preserve">لو</w:t>
      </w:r>
      <w:r w:rsidDel="00000000" w:rsidR="00000000" w:rsidRPr="00000000">
        <w:rPr>
          <w:b w:val="1"/>
          <w:sz w:val="32"/>
          <w:szCs w:val="32"/>
          <w:rtl w:val="1"/>
        </w:rPr>
        <w:t xml:space="preserve"> </w:t>
      </w:r>
      <w:r w:rsidDel="00000000" w:rsidR="00000000" w:rsidRPr="00000000">
        <w:rPr>
          <w:b w:val="1"/>
          <w:sz w:val="32"/>
          <w:szCs w:val="32"/>
          <w:rtl w:val="1"/>
        </w:rPr>
        <w:t xml:space="preserve">اقنعنى</w:t>
      </w:r>
      <w:r w:rsidDel="00000000" w:rsidR="00000000" w:rsidRPr="00000000">
        <w:rPr>
          <w:b w:val="1"/>
          <w:sz w:val="32"/>
          <w:szCs w:val="32"/>
          <w:rtl w:val="1"/>
        </w:rPr>
        <w:t xml:space="preserve"> </w:t>
      </w:r>
      <w:r w:rsidDel="00000000" w:rsidR="00000000" w:rsidRPr="00000000">
        <w:rPr>
          <w:b w:val="1"/>
          <w:sz w:val="32"/>
          <w:szCs w:val="32"/>
          <w:rtl w:val="1"/>
        </w:rPr>
        <w:t xml:space="preserve">يبقى</w:t>
      </w:r>
      <w:r w:rsidDel="00000000" w:rsidR="00000000" w:rsidRPr="00000000">
        <w:rPr>
          <w:b w:val="1"/>
          <w:sz w:val="32"/>
          <w:szCs w:val="32"/>
          <w:rtl w:val="1"/>
        </w:rPr>
        <w:t xml:space="preserve"> </w:t>
      </w:r>
      <w:r w:rsidDel="00000000" w:rsidR="00000000" w:rsidRPr="00000000">
        <w:rPr>
          <w:b w:val="1"/>
          <w:sz w:val="32"/>
          <w:szCs w:val="32"/>
          <w:rtl w:val="1"/>
        </w:rPr>
        <w:t xml:space="preserve">بردوا</w:t>
      </w:r>
      <w:r w:rsidDel="00000000" w:rsidR="00000000" w:rsidRPr="00000000">
        <w:rPr>
          <w:b w:val="1"/>
          <w:sz w:val="32"/>
          <w:szCs w:val="32"/>
          <w:rtl w:val="1"/>
        </w:rPr>
        <w:t xml:space="preserve"> </w:t>
      </w:r>
      <w:r w:rsidDel="00000000" w:rsidR="00000000" w:rsidRPr="00000000">
        <w:rPr>
          <w:b w:val="1"/>
          <w:sz w:val="32"/>
          <w:szCs w:val="32"/>
          <w:rtl w:val="1"/>
        </w:rPr>
        <w:t xml:space="preserve">تمام</w:t>
      </w:r>
      <w:r w:rsidDel="00000000" w:rsidR="00000000" w:rsidRPr="00000000">
        <w:rPr>
          <w:b w:val="1"/>
          <w:sz w:val="32"/>
          <w:szCs w:val="32"/>
          <w:rtl w:val="1"/>
        </w:rPr>
        <w:t xml:space="preserve"> </w:t>
      </w:r>
      <w:r w:rsidDel="00000000" w:rsidR="00000000" w:rsidRPr="00000000">
        <w:rPr>
          <w:b w:val="1"/>
          <w:sz w:val="32"/>
          <w:szCs w:val="32"/>
          <w:rtl w:val="1"/>
        </w:rPr>
        <w:t xml:space="preserve">لكن</w:t>
      </w:r>
      <w:r w:rsidDel="00000000" w:rsidR="00000000" w:rsidRPr="00000000">
        <w:rPr>
          <w:b w:val="1"/>
          <w:sz w:val="32"/>
          <w:szCs w:val="32"/>
          <w:rtl w:val="1"/>
        </w:rPr>
        <w:t xml:space="preserve"> </w:t>
      </w:r>
      <w:r w:rsidDel="00000000" w:rsidR="00000000" w:rsidRPr="00000000">
        <w:rPr>
          <w:b w:val="1"/>
          <w:sz w:val="32"/>
          <w:szCs w:val="32"/>
          <w:rtl w:val="1"/>
        </w:rPr>
        <w:t xml:space="preserve">لو</w:t>
      </w:r>
      <w:r w:rsidDel="00000000" w:rsidR="00000000" w:rsidRPr="00000000">
        <w:rPr>
          <w:b w:val="1"/>
          <w:sz w:val="32"/>
          <w:szCs w:val="32"/>
          <w:rtl w:val="1"/>
        </w:rPr>
        <w:t xml:space="preserve"> </w:t>
      </w:r>
      <w:r w:rsidDel="00000000" w:rsidR="00000000" w:rsidRPr="00000000">
        <w:rPr>
          <w:b w:val="1"/>
          <w:sz w:val="32"/>
          <w:szCs w:val="32"/>
          <w:rtl w:val="1"/>
        </w:rPr>
        <w:t xml:space="preserve">ماقنعنيش</w:t>
      </w:r>
      <w:r w:rsidDel="00000000" w:rsidR="00000000" w:rsidRPr="00000000">
        <w:rPr>
          <w:b w:val="1"/>
          <w:sz w:val="32"/>
          <w:szCs w:val="32"/>
          <w:rtl w:val="1"/>
        </w:rPr>
        <w:t xml:space="preserve"> </w:t>
      </w:r>
      <w:r w:rsidDel="00000000" w:rsidR="00000000" w:rsidRPr="00000000">
        <w:rPr>
          <w:b w:val="1"/>
          <w:sz w:val="32"/>
          <w:szCs w:val="32"/>
          <w:rtl w:val="1"/>
        </w:rPr>
        <w:t xml:space="preserve">ولا</w:t>
      </w:r>
      <w:r w:rsidDel="00000000" w:rsidR="00000000" w:rsidRPr="00000000">
        <w:rPr>
          <w:b w:val="1"/>
          <w:sz w:val="32"/>
          <w:szCs w:val="32"/>
          <w:rtl w:val="1"/>
        </w:rPr>
        <w:t xml:space="preserve"> </w:t>
      </w:r>
      <w:r w:rsidDel="00000000" w:rsidR="00000000" w:rsidRPr="00000000">
        <w:rPr>
          <w:b w:val="1"/>
          <w:sz w:val="32"/>
          <w:szCs w:val="32"/>
          <w:rtl w:val="1"/>
        </w:rPr>
        <w:t xml:space="preserve">انا</w:t>
      </w:r>
      <w:r w:rsidDel="00000000" w:rsidR="00000000" w:rsidRPr="00000000">
        <w:rPr>
          <w:b w:val="1"/>
          <w:sz w:val="32"/>
          <w:szCs w:val="32"/>
          <w:rtl w:val="1"/>
        </w:rPr>
        <w:t xml:space="preserve"> </w:t>
      </w:r>
      <w:r w:rsidDel="00000000" w:rsidR="00000000" w:rsidRPr="00000000">
        <w:rPr>
          <w:b w:val="1"/>
          <w:sz w:val="32"/>
          <w:szCs w:val="32"/>
          <w:rtl w:val="1"/>
        </w:rPr>
        <w:t xml:space="preserve">اقنعته</w:t>
      </w:r>
      <w:r w:rsidDel="00000000" w:rsidR="00000000" w:rsidRPr="00000000">
        <w:rPr>
          <w:b w:val="1"/>
          <w:sz w:val="32"/>
          <w:szCs w:val="32"/>
          <w:rtl w:val="1"/>
        </w:rPr>
        <w:t xml:space="preserve"> </w:t>
      </w:r>
      <w:r w:rsidDel="00000000" w:rsidR="00000000" w:rsidRPr="00000000">
        <w:rPr>
          <w:b w:val="1"/>
          <w:sz w:val="32"/>
          <w:szCs w:val="32"/>
          <w:rtl w:val="1"/>
        </w:rPr>
        <w:t xml:space="preserve">فانا</w:t>
      </w:r>
      <w:r w:rsidDel="00000000" w:rsidR="00000000" w:rsidRPr="00000000">
        <w:rPr>
          <w:b w:val="1"/>
          <w:sz w:val="32"/>
          <w:szCs w:val="32"/>
          <w:rtl w:val="1"/>
        </w:rPr>
        <w:t xml:space="preserve"> </w:t>
      </w:r>
      <w:r w:rsidDel="00000000" w:rsidR="00000000" w:rsidRPr="00000000">
        <w:rPr>
          <w:b w:val="1"/>
          <w:sz w:val="32"/>
          <w:szCs w:val="32"/>
          <w:rtl w:val="1"/>
        </w:rPr>
        <w:t xml:space="preserve">هطلب</w:t>
      </w:r>
      <w:r w:rsidDel="00000000" w:rsidR="00000000" w:rsidRPr="00000000">
        <w:rPr>
          <w:b w:val="1"/>
          <w:sz w:val="32"/>
          <w:szCs w:val="32"/>
          <w:rtl w:val="1"/>
        </w:rPr>
        <w:t xml:space="preserve"> </w:t>
      </w:r>
      <w:r w:rsidDel="00000000" w:rsidR="00000000" w:rsidRPr="00000000">
        <w:rPr>
          <w:b w:val="1"/>
          <w:sz w:val="32"/>
          <w:szCs w:val="32"/>
          <w:rtl w:val="1"/>
        </w:rPr>
        <w:t xml:space="preserve">انه</w:t>
      </w:r>
      <w:r w:rsidDel="00000000" w:rsidR="00000000" w:rsidRPr="00000000">
        <w:rPr>
          <w:b w:val="1"/>
          <w:sz w:val="32"/>
          <w:szCs w:val="32"/>
          <w:rtl w:val="1"/>
        </w:rPr>
        <w:t xml:space="preserve"> </w:t>
      </w:r>
      <w:r w:rsidDel="00000000" w:rsidR="00000000" w:rsidRPr="00000000">
        <w:rPr>
          <w:b w:val="1"/>
          <w:sz w:val="32"/>
          <w:szCs w:val="32"/>
          <w:rtl w:val="1"/>
        </w:rPr>
        <w:t xml:space="preserve">يجمع</w:t>
      </w:r>
      <w:r w:rsidDel="00000000" w:rsidR="00000000" w:rsidRPr="00000000">
        <w:rPr>
          <w:b w:val="1"/>
          <w:sz w:val="32"/>
          <w:szCs w:val="32"/>
          <w:rtl w:val="1"/>
        </w:rPr>
        <w:t xml:space="preserve"> </w:t>
      </w:r>
      <w:r w:rsidDel="00000000" w:rsidR="00000000" w:rsidRPr="00000000">
        <w:rPr>
          <w:b w:val="1"/>
          <w:sz w:val="32"/>
          <w:szCs w:val="32"/>
          <w:rtl w:val="1"/>
        </w:rPr>
        <w:t xml:space="preserve">التيم</w:t>
      </w:r>
      <w:r w:rsidDel="00000000" w:rsidR="00000000" w:rsidRPr="00000000">
        <w:rPr>
          <w:b w:val="1"/>
          <w:sz w:val="32"/>
          <w:szCs w:val="32"/>
          <w:rtl w:val="1"/>
        </w:rPr>
        <w:t xml:space="preserve"> </w:t>
      </w:r>
      <w:r w:rsidDel="00000000" w:rsidR="00000000" w:rsidRPr="00000000">
        <w:rPr>
          <w:b w:val="1"/>
          <w:sz w:val="32"/>
          <w:szCs w:val="32"/>
          <w:rtl w:val="1"/>
        </w:rPr>
        <w:t xml:space="preserve">كله</w:t>
      </w:r>
      <w:r w:rsidDel="00000000" w:rsidR="00000000" w:rsidRPr="00000000">
        <w:rPr>
          <w:b w:val="1"/>
          <w:sz w:val="32"/>
          <w:szCs w:val="32"/>
          <w:rtl w:val="1"/>
        </w:rPr>
        <w:t xml:space="preserve"> </w:t>
      </w:r>
      <w:r w:rsidDel="00000000" w:rsidR="00000000" w:rsidRPr="00000000">
        <w:rPr>
          <w:b w:val="1"/>
          <w:sz w:val="32"/>
          <w:szCs w:val="32"/>
          <w:rtl w:val="1"/>
        </w:rPr>
        <w:t xml:space="preserve">و</w:t>
      </w:r>
      <w:r w:rsidDel="00000000" w:rsidR="00000000" w:rsidRPr="00000000">
        <w:rPr>
          <w:b w:val="1"/>
          <w:sz w:val="32"/>
          <w:szCs w:val="32"/>
          <w:rtl w:val="1"/>
        </w:rPr>
        <w:t xml:space="preserve"> ¬</w:t>
      </w:r>
      <w:r w:rsidDel="00000000" w:rsidR="00000000" w:rsidRPr="00000000">
        <w:rPr>
          <w:b w:val="1"/>
          <w:sz w:val="32"/>
          <w:szCs w:val="32"/>
          <w:rtl w:val="1"/>
        </w:rPr>
        <w:t xml:space="preserve">نطرح</w:t>
      </w:r>
      <w:r w:rsidDel="00000000" w:rsidR="00000000" w:rsidRPr="00000000">
        <w:rPr>
          <w:b w:val="1"/>
          <w:sz w:val="32"/>
          <w:szCs w:val="32"/>
          <w:rtl w:val="1"/>
        </w:rPr>
        <w:t xml:space="preserve"> </w:t>
      </w:r>
      <w:r w:rsidDel="00000000" w:rsidR="00000000" w:rsidRPr="00000000">
        <w:rPr>
          <w:b w:val="1"/>
          <w:sz w:val="32"/>
          <w:szCs w:val="32"/>
          <w:rtl w:val="1"/>
        </w:rPr>
        <w:t xml:space="preserve">عليه</w:t>
      </w:r>
      <w:r w:rsidDel="00000000" w:rsidR="00000000" w:rsidRPr="00000000">
        <w:rPr>
          <w:b w:val="1"/>
          <w:sz w:val="32"/>
          <w:szCs w:val="32"/>
          <w:rtl w:val="1"/>
        </w:rPr>
        <w:t xml:space="preserve"> </w:t>
      </w:r>
      <w:r w:rsidDel="00000000" w:rsidR="00000000" w:rsidRPr="00000000">
        <w:rPr>
          <w:b w:val="1"/>
          <w:sz w:val="32"/>
          <w:szCs w:val="32"/>
          <w:rtl w:val="1"/>
        </w:rPr>
        <w:t xml:space="preserve">وجهتى</w:t>
      </w:r>
      <w:r w:rsidDel="00000000" w:rsidR="00000000" w:rsidRPr="00000000">
        <w:rPr>
          <w:b w:val="1"/>
          <w:sz w:val="32"/>
          <w:szCs w:val="32"/>
          <w:rtl w:val="1"/>
        </w:rPr>
        <w:t xml:space="preserve"> </w:t>
      </w:r>
      <w:r w:rsidDel="00000000" w:rsidR="00000000" w:rsidRPr="00000000">
        <w:rPr>
          <w:b w:val="1"/>
          <w:sz w:val="32"/>
          <w:szCs w:val="32"/>
          <w:rtl w:val="1"/>
        </w:rPr>
        <w:t xml:space="preserve">النظر</w:t>
      </w:r>
      <w:r w:rsidDel="00000000" w:rsidR="00000000" w:rsidRPr="00000000">
        <w:rPr>
          <w:b w:val="1"/>
          <w:sz w:val="32"/>
          <w:szCs w:val="32"/>
          <w:rtl w:val="1"/>
        </w:rPr>
        <w:t xml:space="preserve"> </w:t>
      </w:r>
      <w:r w:rsidDel="00000000" w:rsidR="00000000" w:rsidRPr="00000000">
        <w:rPr>
          <w:b w:val="1"/>
          <w:sz w:val="32"/>
          <w:szCs w:val="32"/>
          <w:rtl w:val="1"/>
        </w:rPr>
        <w:t xml:space="preserve">وراى</w:t>
      </w:r>
      <w:r w:rsidDel="00000000" w:rsidR="00000000" w:rsidRPr="00000000">
        <w:rPr>
          <w:b w:val="1"/>
          <w:sz w:val="32"/>
          <w:szCs w:val="32"/>
          <w:rtl w:val="1"/>
        </w:rPr>
        <w:t xml:space="preserve"> </w:t>
      </w:r>
      <w:r w:rsidDel="00000000" w:rsidR="00000000" w:rsidRPr="00000000">
        <w:rPr>
          <w:b w:val="1"/>
          <w:sz w:val="32"/>
          <w:szCs w:val="32"/>
          <w:rtl w:val="1"/>
        </w:rPr>
        <w:t xml:space="preserve">المجموع</w:t>
      </w:r>
      <w:r w:rsidDel="00000000" w:rsidR="00000000" w:rsidRPr="00000000">
        <w:rPr>
          <w:b w:val="1"/>
          <w:sz w:val="32"/>
          <w:szCs w:val="32"/>
          <w:rtl w:val="1"/>
        </w:rPr>
        <w:t xml:space="preserve"> </w:t>
      </w:r>
      <w:r w:rsidDel="00000000" w:rsidR="00000000" w:rsidRPr="00000000">
        <w:rPr>
          <w:b w:val="1"/>
          <w:sz w:val="32"/>
          <w:szCs w:val="32"/>
          <w:rtl w:val="1"/>
        </w:rPr>
        <w:t xml:space="preserve">هو</w:t>
      </w:r>
      <w:r w:rsidDel="00000000" w:rsidR="00000000" w:rsidRPr="00000000">
        <w:rPr>
          <w:b w:val="1"/>
          <w:sz w:val="32"/>
          <w:szCs w:val="32"/>
          <w:rtl w:val="1"/>
        </w:rPr>
        <w:t xml:space="preserve"> </w:t>
      </w:r>
      <w:r w:rsidDel="00000000" w:rsidR="00000000" w:rsidRPr="00000000">
        <w:rPr>
          <w:b w:val="1"/>
          <w:sz w:val="32"/>
          <w:szCs w:val="32"/>
          <w:rtl w:val="1"/>
        </w:rPr>
        <w:t xml:space="preserve">اللى</w:t>
      </w:r>
      <w:r w:rsidDel="00000000" w:rsidR="00000000" w:rsidRPr="00000000">
        <w:rPr>
          <w:b w:val="1"/>
          <w:sz w:val="32"/>
          <w:szCs w:val="32"/>
          <w:rtl w:val="1"/>
        </w:rPr>
        <w:t xml:space="preserve"> </w:t>
      </w:r>
      <w:r w:rsidDel="00000000" w:rsidR="00000000" w:rsidRPr="00000000">
        <w:rPr>
          <w:b w:val="1"/>
          <w:sz w:val="32"/>
          <w:szCs w:val="32"/>
          <w:rtl w:val="1"/>
        </w:rPr>
        <w:t xml:space="preserve">يحكم</w:t>
      </w:r>
      <w:r w:rsidDel="00000000" w:rsidR="00000000" w:rsidRPr="00000000">
        <w:rPr>
          <w:b w:val="1"/>
          <w:sz w:val="32"/>
          <w:szCs w:val="32"/>
          <w:rtl w:val="1"/>
        </w:rPr>
        <w:t xml:space="preserve"> </w:t>
      </w:r>
      <w:r w:rsidDel="00000000" w:rsidR="00000000" w:rsidRPr="00000000">
        <w:rPr>
          <w:b w:val="1"/>
          <w:sz w:val="32"/>
          <w:szCs w:val="32"/>
          <w:rtl w:val="1"/>
        </w:rPr>
        <w:t xml:space="preserve">ولو</w:t>
      </w:r>
      <w:r w:rsidDel="00000000" w:rsidR="00000000" w:rsidRPr="00000000">
        <w:rPr>
          <w:b w:val="1"/>
          <w:sz w:val="32"/>
          <w:szCs w:val="32"/>
          <w:rtl w:val="1"/>
        </w:rPr>
        <w:t xml:space="preserve"> </w:t>
      </w:r>
      <w:r w:rsidDel="00000000" w:rsidR="00000000" w:rsidRPr="00000000">
        <w:rPr>
          <w:b w:val="1"/>
          <w:sz w:val="32"/>
          <w:szCs w:val="32"/>
          <w:rtl w:val="1"/>
        </w:rPr>
        <w:t xml:space="preserve">كان</w:t>
      </w:r>
      <w:r w:rsidDel="00000000" w:rsidR="00000000" w:rsidRPr="00000000">
        <w:rPr>
          <w:b w:val="1"/>
          <w:sz w:val="32"/>
          <w:szCs w:val="32"/>
          <w:rtl w:val="1"/>
        </w:rPr>
        <w:t xml:space="preserve"> </w:t>
      </w:r>
      <w:r w:rsidDel="00000000" w:rsidR="00000000" w:rsidRPr="00000000">
        <w:rPr>
          <w:b w:val="1"/>
          <w:sz w:val="32"/>
          <w:szCs w:val="32"/>
          <w:rtl w:val="1"/>
        </w:rPr>
        <w:t xml:space="preserve">القرار</w:t>
      </w:r>
      <w:r w:rsidDel="00000000" w:rsidR="00000000" w:rsidRPr="00000000">
        <w:rPr>
          <w:b w:val="1"/>
          <w:sz w:val="32"/>
          <w:szCs w:val="32"/>
          <w:rtl w:val="1"/>
        </w:rPr>
        <w:t xml:space="preserve"> </w:t>
      </w:r>
      <w:r w:rsidDel="00000000" w:rsidR="00000000" w:rsidRPr="00000000">
        <w:rPr>
          <w:b w:val="1"/>
          <w:sz w:val="32"/>
          <w:szCs w:val="32"/>
          <w:rtl w:val="1"/>
        </w:rPr>
        <w:t xml:space="preserve">فى</w:t>
      </w:r>
      <w:r w:rsidDel="00000000" w:rsidR="00000000" w:rsidRPr="00000000">
        <w:rPr>
          <w:b w:val="1"/>
          <w:sz w:val="32"/>
          <w:szCs w:val="32"/>
          <w:rtl w:val="1"/>
        </w:rPr>
        <w:t xml:space="preserve"> </w:t>
      </w:r>
      <w:r w:rsidDel="00000000" w:rsidR="00000000" w:rsidRPr="00000000">
        <w:rPr>
          <w:b w:val="1"/>
          <w:sz w:val="32"/>
          <w:szCs w:val="32"/>
          <w:rtl w:val="1"/>
        </w:rPr>
        <w:t xml:space="preserve">اتحاهى</w:t>
      </w:r>
      <w:r w:rsidDel="00000000" w:rsidR="00000000" w:rsidRPr="00000000">
        <w:rPr>
          <w:b w:val="1"/>
          <w:sz w:val="32"/>
          <w:szCs w:val="32"/>
          <w:rtl w:val="1"/>
        </w:rPr>
        <w:t xml:space="preserve"> </w:t>
      </w:r>
      <w:r w:rsidDel="00000000" w:rsidR="00000000" w:rsidRPr="00000000">
        <w:rPr>
          <w:b w:val="1"/>
          <w:sz w:val="32"/>
          <w:szCs w:val="32"/>
          <w:rtl w:val="1"/>
        </w:rPr>
        <w:t xml:space="preserve">فلازم</w:t>
      </w:r>
      <w:r w:rsidDel="00000000" w:rsidR="00000000" w:rsidRPr="00000000">
        <w:rPr>
          <w:b w:val="1"/>
          <w:sz w:val="32"/>
          <w:szCs w:val="32"/>
          <w:rtl w:val="1"/>
        </w:rPr>
        <w:t xml:space="preserve"> </w:t>
      </w:r>
      <w:r w:rsidDel="00000000" w:rsidR="00000000" w:rsidRPr="00000000">
        <w:rPr>
          <w:b w:val="1"/>
          <w:sz w:val="32"/>
          <w:szCs w:val="32"/>
          <w:rtl w:val="1"/>
        </w:rPr>
        <w:t xml:space="preserve">القائد</w:t>
      </w:r>
      <w:r w:rsidDel="00000000" w:rsidR="00000000" w:rsidRPr="00000000">
        <w:rPr>
          <w:b w:val="1"/>
          <w:sz w:val="32"/>
          <w:szCs w:val="32"/>
          <w:rtl w:val="1"/>
        </w:rPr>
        <w:t xml:space="preserve"> </w:t>
      </w:r>
      <w:r w:rsidDel="00000000" w:rsidR="00000000" w:rsidRPr="00000000">
        <w:rPr>
          <w:b w:val="1"/>
          <w:sz w:val="32"/>
          <w:szCs w:val="32"/>
          <w:rtl w:val="1"/>
        </w:rPr>
        <w:t xml:space="preserve">ينحاز</w:t>
      </w:r>
      <w:r w:rsidDel="00000000" w:rsidR="00000000" w:rsidRPr="00000000">
        <w:rPr>
          <w:b w:val="1"/>
          <w:sz w:val="32"/>
          <w:szCs w:val="32"/>
          <w:rtl w:val="1"/>
        </w:rPr>
        <w:t xml:space="preserve"> </w:t>
      </w:r>
      <w:r w:rsidDel="00000000" w:rsidR="00000000" w:rsidRPr="00000000">
        <w:rPr>
          <w:b w:val="1"/>
          <w:sz w:val="32"/>
          <w:szCs w:val="32"/>
          <w:rtl w:val="1"/>
        </w:rPr>
        <w:t xml:space="preserve">لينا</w:t>
      </w:r>
      <w:r w:rsidDel="00000000" w:rsidR="00000000" w:rsidRPr="00000000">
        <w:rPr>
          <w:b w:val="1"/>
          <w:sz w:val="32"/>
          <w:szCs w:val="32"/>
          <w:rtl w:val="1"/>
        </w:rPr>
        <w:t xml:space="preserve"> </w:t>
      </w:r>
      <w:r w:rsidDel="00000000" w:rsidR="00000000" w:rsidRPr="00000000">
        <w:rPr>
          <w:b w:val="1"/>
          <w:sz w:val="32"/>
          <w:szCs w:val="32"/>
          <w:rtl w:val="1"/>
        </w:rPr>
        <w:t xml:space="preserve">و</w:t>
      </w:r>
      <w:r w:rsidDel="00000000" w:rsidR="00000000" w:rsidRPr="00000000">
        <w:rPr>
          <w:b w:val="1"/>
          <w:sz w:val="32"/>
          <w:szCs w:val="32"/>
          <w:rtl w:val="1"/>
        </w:rPr>
        <w:t xml:space="preserve"> </w:t>
      </w:r>
      <w:r w:rsidDel="00000000" w:rsidR="00000000" w:rsidRPr="00000000">
        <w:rPr>
          <w:b w:val="1"/>
          <w:sz w:val="32"/>
          <w:szCs w:val="32"/>
          <w:rtl w:val="1"/>
        </w:rPr>
        <w:t xml:space="preserve">لو</w:t>
      </w:r>
      <w:r w:rsidDel="00000000" w:rsidR="00000000" w:rsidRPr="00000000">
        <w:rPr>
          <w:b w:val="1"/>
          <w:sz w:val="32"/>
          <w:szCs w:val="32"/>
          <w:rtl w:val="1"/>
        </w:rPr>
        <w:t xml:space="preserve"> </w:t>
      </w:r>
      <w:r w:rsidDel="00000000" w:rsidR="00000000" w:rsidRPr="00000000">
        <w:rPr>
          <w:b w:val="1"/>
          <w:sz w:val="32"/>
          <w:szCs w:val="32"/>
          <w:rtl w:val="1"/>
        </w:rPr>
        <w:t xml:space="preserve">كان</w:t>
      </w:r>
      <w:r w:rsidDel="00000000" w:rsidR="00000000" w:rsidRPr="00000000">
        <w:rPr>
          <w:b w:val="1"/>
          <w:sz w:val="32"/>
          <w:szCs w:val="32"/>
          <w:rtl w:val="1"/>
        </w:rPr>
        <w:t xml:space="preserve"> </w:t>
      </w:r>
      <w:r w:rsidDel="00000000" w:rsidR="00000000" w:rsidRPr="00000000">
        <w:rPr>
          <w:b w:val="1"/>
          <w:sz w:val="32"/>
          <w:szCs w:val="32"/>
          <w:rtl w:val="1"/>
        </w:rPr>
        <w:t xml:space="preserve">العكس</w:t>
      </w:r>
      <w:r w:rsidDel="00000000" w:rsidR="00000000" w:rsidRPr="00000000">
        <w:rPr>
          <w:b w:val="1"/>
          <w:sz w:val="32"/>
          <w:szCs w:val="32"/>
          <w:rtl w:val="1"/>
        </w:rPr>
        <w:t xml:space="preserve"> </w:t>
      </w:r>
      <w:r w:rsidDel="00000000" w:rsidR="00000000" w:rsidRPr="00000000">
        <w:rPr>
          <w:b w:val="1"/>
          <w:sz w:val="32"/>
          <w:szCs w:val="32"/>
          <w:rtl w:val="1"/>
        </w:rPr>
        <w:t xml:space="preserve">فانا</w:t>
      </w:r>
      <w:r w:rsidDel="00000000" w:rsidR="00000000" w:rsidRPr="00000000">
        <w:rPr>
          <w:b w:val="1"/>
          <w:sz w:val="32"/>
          <w:szCs w:val="32"/>
          <w:rtl w:val="1"/>
        </w:rPr>
        <w:t xml:space="preserve"> </w:t>
      </w:r>
      <w:r w:rsidDel="00000000" w:rsidR="00000000" w:rsidRPr="00000000">
        <w:rPr>
          <w:b w:val="1"/>
          <w:sz w:val="32"/>
          <w:szCs w:val="32"/>
          <w:rtl w:val="1"/>
        </w:rPr>
        <w:t xml:space="preserve">هنحاز</w:t>
      </w:r>
      <w:r w:rsidDel="00000000" w:rsidR="00000000" w:rsidRPr="00000000">
        <w:rPr>
          <w:b w:val="1"/>
          <w:sz w:val="32"/>
          <w:szCs w:val="32"/>
          <w:rtl w:val="1"/>
        </w:rPr>
        <w:t xml:space="preserve"> </w:t>
      </w:r>
      <w:r w:rsidDel="00000000" w:rsidR="00000000" w:rsidRPr="00000000">
        <w:rPr>
          <w:b w:val="1"/>
          <w:sz w:val="32"/>
          <w:szCs w:val="32"/>
          <w:rtl w:val="1"/>
        </w:rPr>
        <w:t xml:space="preserve">لقرار</w:t>
      </w:r>
      <w:r w:rsidDel="00000000" w:rsidR="00000000" w:rsidRPr="00000000">
        <w:rPr>
          <w:b w:val="1"/>
          <w:sz w:val="32"/>
          <w:szCs w:val="32"/>
          <w:rtl w:val="1"/>
        </w:rPr>
        <w:t xml:space="preserve"> </w:t>
      </w:r>
      <w:r w:rsidDel="00000000" w:rsidR="00000000" w:rsidRPr="00000000">
        <w:rPr>
          <w:b w:val="1"/>
          <w:sz w:val="32"/>
          <w:szCs w:val="32"/>
          <w:rtl w:val="1"/>
        </w:rPr>
        <w:t xml:space="preserve">الجميع</w:t>
      </w:r>
      <w:r w:rsidDel="00000000" w:rsidR="00000000" w:rsidRPr="00000000">
        <w:rPr>
          <w:b w:val="1"/>
          <w:sz w:val="32"/>
          <w:szCs w:val="32"/>
          <w:rtl w:val="0"/>
        </w:rPr>
        <w:t xml:space="preserve">  .</w:t>
      </w:r>
    </w:p>
    <w:p w:rsidR="00000000" w:rsidDel="00000000" w:rsidP="00000000" w:rsidRDefault="00000000" w:rsidRPr="00000000" w14:paraId="00000122">
      <w:pPr>
        <w:pageBreakBefore w:val="0"/>
        <w:ind w:left="360"/>
        <w:rPr>
          <w:b w:val="1"/>
          <w:sz w:val="32"/>
          <w:szCs w:val="32"/>
        </w:rPr>
      </w:pPr>
      <w:r w:rsidDel="00000000" w:rsidR="00000000" w:rsidRPr="00000000">
        <w:rPr>
          <w:b w:val="1"/>
          <w:sz w:val="32"/>
          <w:szCs w:val="32"/>
          <w:rtl w:val="1"/>
        </w:rPr>
        <w:t xml:space="preserve">دا</w:t>
      </w:r>
      <w:r w:rsidDel="00000000" w:rsidR="00000000" w:rsidRPr="00000000">
        <w:rPr>
          <w:b w:val="1"/>
          <w:sz w:val="32"/>
          <w:szCs w:val="32"/>
          <w:rtl w:val="1"/>
        </w:rPr>
        <w:t xml:space="preserve"> </w:t>
      </w:r>
      <w:r w:rsidDel="00000000" w:rsidR="00000000" w:rsidRPr="00000000">
        <w:rPr>
          <w:b w:val="1"/>
          <w:sz w:val="32"/>
          <w:szCs w:val="32"/>
          <w:rtl w:val="1"/>
        </w:rPr>
        <w:t xml:space="preserve">هيخلى</w:t>
      </w:r>
      <w:r w:rsidDel="00000000" w:rsidR="00000000" w:rsidRPr="00000000">
        <w:rPr>
          <w:b w:val="1"/>
          <w:sz w:val="32"/>
          <w:szCs w:val="32"/>
          <w:rtl w:val="1"/>
        </w:rPr>
        <w:t xml:space="preserve"> </w:t>
      </w:r>
      <w:r w:rsidDel="00000000" w:rsidR="00000000" w:rsidRPr="00000000">
        <w:rPr>
          <w:b w:val="1"/>
          <w:sz w:val="32"/>
          <w:szCs w:val="32"/>
          <w:rtl w:val="1"/>
        </w:rPr>
        <w:t xml:space="preserve">التيم</w:t>
      </w:r>
      <w:r w:rsidDel="00000000" w:rsidR="00000000" w:rsidRPr="00000000">
        <w:rPr>
          <w:b w:val="1"/>
          <w:sz w:val="32"/>
          <w:szCs w:val="32"/>
          <w:rtl w:val="1"/>
        </w:rPr>
        <w:t xml:space="preserve"> </w:t>
      </w:r>
      <w:r w:rsidDel="00000000" w:rsidR="00000000" w:rsidRPr="00000000">
        <w:rPr>
          <w:b w:val="1"/>
          <w:sz w:val="32"/>
          <w:szCs w:val="32"/>
          <w:rtl w:val="1"/>
        </w:rPr>
        <w:t xml:space="preserve">مستقر</w:t>
      </w:r>
      <w:r w:rsidDel="00000000" w:rsidR="00000000" w:rsidRPr="00000000">
        <w:rPr>
          <w:b w:val="1"/>
          <w:sz w:val="32"/>
          <w:szCs w:val="32"/>
          <w:rtl w:val="1"/>
        </w:rPr>
        <w:t xml:space="preserve"> </w:t>
      </w:r>
      <w:r w:rsidDel="00000000" w:rsidR="00000000" w:rsidRPr="00000000">
        <w:rPr>
          <w:b w:val="1"/>
          <w:sz w:val="32"/>
          <w:szCs w:val="32"/>
          <w:rtl w:val="1"/>
        </w:rPr>
        <w:t xml:space="preserve">و</w:t>
      </w:r>
      <w:r w:rsidDel="00000000" w:rsidR="00000000" w:rsidRPr="00000000">
        <w:rPr>
          <w:b w:val="1"/>
          <w:sz w:val="32"/>
          <w:szCs w:val="32"/>
          <w:rtl w:val="1"/>
        </w:rPr>
        <w:t xml:space="preserve"> </w:t>
      </w:r>
      <w:r w:rsidDel="00000000" w:rsidR="00000000" w:rsidRPr="00000000">
        <w:rPr>
          <w:b w:val="1"/>
          <w:sz w:val="32"/>
          <w:szCs w:val="32"/>
          <w:rtl w:val="1"/>
        </w:rPr>
        <w:t xml:space="preserve">منتج</w:t>
      </w:r>
      <w:r w:rsidDel="00000000" w:rsidR="00000000" w:rsidRPr="00000000">
        <w:rPr>
          <w:b w:val="1"/>
          <w:sz w:val="32"/>
          <w:szCs w:val="32"/>
          <w:rtl w:val="1"/>
        </w:rPr>
        <w:t xml:space="preserve"> </w:t>
      </w:r>
      <w:r w:rsidDel="00000000" w:rsidR="00000000" w:rsidRPr="00000000">
        <w:rPr>
          <w:b w:val="1"/>
          <w:sz w:val="32"/>
          <w:szCs w:val="32"/>
          <w:rtl w:val="1"/>
        </w:rPr>
        <w:t xml:space="preserve">اكتر</w:t>
      </w:r>
      <w:r w:rsidDel="00000000" w:rsidR="00000000" w:rsidRPr="00000000">
        <w:rPr>
          <w:b w:val="1"/>
          <w:sz w:val="32"/>
          <w:szCs w:val="32"/>
          <w:rtl w:val="1"/>
        </w:rPr>
        <w:t xml:space="preserve"> </w:t>
      </w:r>
      <w:r w:rsidDel="00000000" w:rsidR="00000000" w:rsidRPr="00000000">
        <w:rPr>
          <w:b w:val="1"/>
          <w:sz w:val="32"/>
          <w:szCs w:val="32"/>
          <w:rtl w:val="1"/>
        </w:rPr>
        <w:t xml:space="preserve">حتى</w:t>
      </w:r>
      <w:r w:rsidDel="00000000" w:rsidR="00000000" w:rsidRPr="00000000">
        <w:rPr>
          <w:b w:val="1"/>
          <w:sz w:val="32"/>
          <w:szCs w:val="32"/>
          <w:rtl w:val="1"/>
        </w:rPr>
        <w:t xml:space="preserve"> </w:t>
      </w:r>
      <w:r w:rsidDel="00000000" w:rsidR="00000000" w:rsidRPr="00000000">
        <w:rPr>
          <w:b w:val="1"/>
          <w:sz w:val="32"/>
          <w:szCs w:val="32"/>
          <w:rtl w:val="1"/>
        </w:rPr>
        <w:t xml:space="preserve">لو</w:t>
      </w:r>
      <w:r w:rsidDel="00000000" w:rsidR="00000000" w:rsidRPr="00000000">
        <w:rPr>
          <w:b w:val="1"/>
          <w:sz w:val="32"/>
          <w:szCs w:val="32"/>
          <w:rtl w:val="1"/>
        </w:rPr>
        <w:t xml:space="preserve"> </w:t>
      </w:r>
      <w:r w:rsidDel="00000000" w:rsidR="00000000" w:rsidRPr="00000000">
        <w:rPr>
          <w:b w:val="1"/>
          <w:sz w:val="32"/>
          <w:szCs w:val="32"/>
          <w:rtl w:val="1"/>
        </w:rPr>
        <w:t xml:space="preserve">وجهه</w:t>
      </w:r>
      <w:r w:rsidDel="00000000" w:rsidR="00000000" w:rsidRPr="00000000">
        <w:rPr>
          <w:b w:val="1"/>
          <w:sz w:val="32"/>
          <w:szCs w:val="32"/>
          <w:rtl w:val="1"/>
        </w:rPr>
        <w:t xml:space="preserve"> </w:t>
      </w:r>
      <w:r w:rsidDel="00000000" w:rsidR="00000000" w:rsidRPr="00000000">
        <w:rPr>
          <w:b w:val="1"/>
          <w:sz w:val="32"/>
          <w:szCs w:val="32"/>
          <w:rtl w:val="1"/>
        </w:rPr>
        <w:t xml:space="preserve">نظره</w:t>
      </w:r>
      <w:r w:rsidDel="00000000" w:rsidR="00000000" w:rsidRPr="00000000">
        <w:rPr>
          <w:b w:val="1"/>
          <w:sz w:val="32"/>
          <w:szCs w:val="32"/>
          <w:rtl w:val="1"/>
        </w:rPr>
        <w:t xml:space="preserve"> </w:t>
      </w:r>
      <w:r w:rsidDel="00000000" w:rsidR="00000000" w:rsidRPr="00000000">
        <w:rPr>
          <w:b w:val="1"/>
          <w:sz w:val="32"/>
          <w:szCs w:val="32"/>
          <w:rtl w:val="1"/>
        </w:rPr>
        <w:t xml:space="preserve">غلط</w:t>
      </w:r>
    </w:p>
    <w:p w:rsidR="00000000" w:rsidDel="00000000" w:rsidP="00000000" w:rsidRDefault="00000000" w:rsidRPr="00000000" w14:paraId="00000123">
      <w:pPr>
        <w:pageBreakBefore w:val="0"/>
        <w:ind w:left="360"/>
        <w:rPr>
          <w:b w:val="1"/>
          <w:sz w:val="32"/>
          <w:szCs w:val="32"/>
        </w:rPr>
      </w:pPr>
      <w:r w:rsidDel="00000000" w:rsidR="00000000" w:rsidRPr="00000000">
        <w:rPr>
          <w:b w:val="1"/>
          <w:sz w:val="32"/>
          <w:szCs w:val="32"/>
          <w:rtl w:val="0"/>
        </w:rPr>
        <w:t xml:space="preserve">-----------</w:t>
      </w:r>
    </w:p>
    <w:p w:rsidR="00000000" w:rsidDel="00000000" w:rsidP="00000000" w:rsidRDefault="00000000" w:rsidRPr="00000000" w14:paraId="00000124">
      <w:pPr>
        <w:pageBreakBefore w:val="0"/>
        <w:ind w:left="360"/>
        <w:rPr>
          <w:b w:val="1"/>
          <w:sz w:val="32"/>
          <w:szCs w:val="32"/>
        </w:rPr>
      </w:pPr>
      <w:r w:rsidDel="00000000" w:rsidR="00000000" w:rsidRPr="00000000">
        <w:rPr>
          <w:b w:val="1"/>
          <w:sz w:val="32"/>
          <w:szCs w:val="32"/>
          <w:rtl w:val="0"/>
        </w:rPr>
        <w:t xml:space="preserve">What is your biggest achievement?</w:t>
      </w:r>
    </w:p>
    <w:p w:rsidR="00000000" w:rsidDel="00000000" w:rsidP="00000000" w:rsidRDefault="00000000" w:rsidRPr="00000000" w14:paraId="00000125">
      <w:pPr>
        <w:pageBreakBefore w:val="0"/>
        <w:ind w:left="360"/>
        <w:rPr>
          <w:b w:val="1"/>
          <w:sz w:val="32"/>
          <w:szCs w:val="32"/>
        </w:rPr>
      </w:pPr>
      <w:r w:rsidDel="00000000" w:rsidR="00000000" w:rsidRPr="00000000">
        <w:rPr>
          <w:b w:val="1"/>
          <w:sz w:val="32"/>
          <w:szCs w:val="32"/>
          <w:rtl w:val="0"/>
        </w:rPr>
        <w:t xml:space="preserve">My Graduation in communication engineering with very good grade and having a CCNA with the full mark</w:t>
      </w:r>
    </w:p>
    <w:p w:rsidR="00000000" w:rsidDel="00000000" w:rsidP="00000000" w:rsidRDefault="00000000" w:rsidRPr="00000000" w14:paraId="00000126">
      <w:pPr>
        <w:pageBreakBefore w:val="0"/>
        <w:ind w:left="360"/>
        <w:rPr>
          <w:b w:val="1"/>
          <w:sz w:val="32"/>
          <w:szCs w:val="32"/>
        </w:rPr>
      </w:pPr>
      <w:r w:rsidDel="00000000" w:rsidR="00000000" w:rsidRPr="00000000">
        <w:rPr>
          <w:b w:val="1"/>
          <w:sz w:val="32"/>
          <w:szCs w:val="32"/>
          <w:rtl w:val="0"/>
        </w:rPr>
        <w:t xml:space="preserve">-------</w:t>
      </w:r>
    </w:p>
    <w:p w:rsidR="00000000" w:rsidDel="00000000" w:rsidP="00000000" w:rsidRDefault="00000000" w:rsidRPr="00000000" w14:paraId="00000127">
      <w:pPr>
        <w:pageBreakBefore w:val="0"/>
        <w:ind w:left="360"/>
        <w:rPr>
          <w:b w:val="1"/>
          <w:sz w:val="32"/>
          <w:szCs w:val="32"/>
        </w:rPr>
      </w:pPr>
      <w:r w:rsidDel="00000000" w:rsidR="00000000" w:rsidRPr="00000000">
        <w:rPr>
          <w:b w:val="1"/>
          <w:sz w:val="32"/>
          <w:szCs w:val="32"/>
          <w:rtl w:val="0"/>
        </w:rPr>
        <w:t xml:space="preserve">Most challenge you have faced professionally</w:t>
      </w:r>
    </w:p>
    <w:p w:rsidR="00000000" w:rsidDel="00000000" w:rsidP="00000000" w:rsidRDefault="00000000" w:rsidRPr="00000000" w14:paraId="00000128">
      <w:pPr>
        <w:pageBreakBefore w:val="0"/>
        <w:ind w:left="50"/>
        <w:rPr>
          <w:b w:val="1"/>
          <w:sz w:val="32"/>
          <w:szCs w:val="32"/>
        </w:rPr>
      </w:pPr>
      <w:r w:rsidDel="00000000" w:rsidR="00000000" w:rsidRPr="00000000">
        <w:rPr>
          <w:rtl w:val="0"/>
        </w:rPr>
      </w:r>
    </w:p>
    <w:p w:rsidR="00000000" w:rsidDel="00000000" w:rsidP="00000000" w:rsidRDefault="00000000" w:rsidRPr="00000000" w14:paraId="00000129">
      <w:pPr>
        <w:pageBreakBefore w:val="0"/>
        <w:ind w:left="360"/>
        <w:rPr>
          <w:b w:val="1"/>
          <w:sz w:val="32"/>
          <w:szCs w:val="32"/>
        </w:rPr>
      </w:pPr>
      <w:r w:rsidDel="00000000" w:rsidR="00000000" w:rsidRPr="00000000">
        <w:rPr>
          <w:b w:val="1"/>
          <w:sz w:val="32"/>
          <w:szCs w:val="32"/>
          <w:rtl w:val="0"/>
        </w:rPr>
        <w:t xml:space="preserve">In my universal study I got a good in the 1st and 2nd year and I wasn't satisfied I felt that I deserve better than I  take a decision to graduate with very good overall grade the its 3 years plan I study hard in 3rd year and I was in the top 10 with score 89% in 4th and 5th I get very good grade so the overall grade was very good so its done</w:t>
      </w:r>
    </w:p>
    <w:p w:rsidR="00000000" w:rsidDel="00000000" w:rsidP="00000000" w:rsidRDefault="00000000" w:rsidRPr="00000000" w14:paraId="0000012A">
      <w:pPr>
        <w:pageBreakBefore w:val="0"/>
        <w:ind w:left="360"/>
        <w:rPr>
          <w:b w:val="1"/>
          <w:sz w:val="32"/>
          <w:szCs w:val="32"/>
        </w:rPr>
      </w:pPr>
      <w:r w:rsidDel="00000000" w:rsidR="00000000" w:rsidRPr="00000000">
        <w:rPr>
          <w:b w:val="1"/>
          <w:sz w:val="32"/>
          <w:szCs w:val="32"/>
          <w:rtl w:val="0"/>
        </w:rPr>
        <w:t xml:space="preserve">I think it is professional way to solve problems </w:t>
      </w:r>
    </w:p>
    <w:p w:rsidR="00000000" w:rsidDel="00000000" w:rsidP="00000000" w:rsidRDefault="00000000" w:rsidRPr="00000000" w14:paraId="0000012B">
      <w:pPr>
        <w:pageBreakBefore w:val="0"/>
        <w:ind w:left="50"/>
        <w:rPr>
          <w:b w:val="1"/>
          <w:sz w:val="32"/>
          <w:szCs w:val="32"/>
        </w:rPr>
      </w:pPr>
      <w:r w:rsidDel="00000000" w:rsidR="00000000" w:rsidRPr="00000000">
        <w:rPr>
          <w:rtl w:val="0"/>
        </w:rPr>
      </w:r>
    </w:p>
    <w:p w:rsidR="00000000" w:rsidDel="00000000" w:rsidP="00000000" w:rsidRDefault="00000000" w:rsidRPr="00000000" w14:paraId="0000012C">
      <w:pPr>
        <w:pageBreakBefore w:val="0"/>
        <w:ind w:left="360"/>
        <w:rPr>
          <w:b w:val="1"/>
          <w:sz w:val="32"/>
          <w:szCs w:val="32"/>
        </w:rPr>
      </w:pPr>
      <w:r w:rsidDel="00000000" w:rsidR="00000000" w:rsidRPr="00000000">
        <w:rPr>
          <w:b w:val="1"/>
          <w:sz w:val="32"/>
          <w:szCs w:val="32"/>
          <w:rtl w:val="0"/>
        </w:rPr>
        <w:t xml:space="preserve">-----</w:t>
      </w:r>
    </w:p>
    <w:p w:rsidR="00000000" w:rsidDel="00000000" w:rsidP="00000000" w:rsidRDefault="00000000" w:rsidRPr="00000000" w14:paraId="0000012D">
      <w:pPr>
        <w:pageBreakBefore w:val="0"/>
        <w:ind w:left="360"/>
        <w:rPr>
          <w:b w:val="1"/>
          <w:sz w:val="32"/>
          <w:szCs w:val="32"/>
        </w:rPr>
      </w:pPr>
      <w:r w:rsidDel="00000000" w:rsidR="00000000" w:rsidRPr="00000000">
        <w:rPr>
          <w:b w:val="1"/>
          <w:sz w:val="32"/>
          <w:szCs w:val="32"/>
          <w:rtl w:val="0"/>
        </w:rPr>
        <w:t xml:space="preserve">Tell me about a situation that shows you team leading abilities?</w:t>
      </w:r>
    </w:p>
    <w:p w:rsidR="00000000" w:rsidDel="00000000" w:rsidP="00000000" w:rsidRDefault="00000000" w:rsidRPr="00000000" w14:paraId="0000012E">
      <w:pPr>
        <w:pageBreakBefore w:val="0"/>
        <w:ind w:left="360"/>
        <w:rPr>
          <w:b w:val="1"/>
          <w:sz w:val="32"/>
          <w:szCs w:val="32"/>
        </w:rPr>
      </w:pPr>
      <w:r w:rsidDel="00000000" w:rsidR="00000000" w:rsidRPr="00000000">
        <w:rPr>
          <w:b w:val="1"/>
          <w:sz w:val="32"/>
          <w:szCs w:val="32"/>
          <w:rtl w:val="0"/>
        </w:rPr>
        <w:t xml:space="preserve">New tech academy they was responsible for the distribution  and installation the ministry of education labs over the schools on the north part of qena</w:t>
      </w:r>
    </w:p>
    <w:p w:rsidR="00000000" w:rsidDel="00000000" w:rsidP="00000000" w:rsidRDefault="00000000" w:rsidRPr="00000000" w14:paraId="0000012F">
      <w:pPr>
        <w:pageBreakBefore w:val="0"/>
        <w:ind w:left="360"/>
        <w:rPr>
          <w:b w:val="1"/>
          <w:sz w:val="32"/>
          <w:szCs w:val="32"/>
        </w:rPr>
      </w:pPr>
      <w:r w:rsidDel="00000000" w:rsidR="00000000" w:rsidRPr="00000000">
        <w:rPr>
          <w:b w:val="1"/>
          <w:sz w:val="32"/>
          <w:szCs w:val="32"/>
          <w:rtl w:val="0"/>
        </w:rPr>
        <w:t xml:space="preserve">I was in charge</w:t>
      </w:r>
    </w:p>
    <w:p w:rsidR="00000000" w:rsidDel="00000000" w:rsidP="00000000" w:rsidRDefault="00000000" w:rsidRPr="00000000" w14:paraId="00000130">
      <w:pPr>
        <w:pageBreakBefore w:val="0"/>
        <w:ind w:left="360"/>
        <w:rPr>
          <w:b w:val="1"/>
          <w:sz w:val="32"/>
          <w:szCs w:val="32"/>
        </w:rPr>
      </w:pPr>
      <w:r w:rsidDel="00000000" w:rsidR="00000000" w:rsidRPr="00000000">
        <w:rPr>
          <w:b w:val="1"/>
          <w:sz w:val="32"/>
          <w:szCs w:val="32"/>
          <w:rtl w:val="0"/>
        </w:rPr>
        <w:t xml:space="preserve">I made a plan how will we start in moving who will be with the vans</w:t>
      </w:r>
    </w:p>
    <w:p w:rsidR="00000000" w:rsidDel="00000000" w:rsidP="00000000" w:rsidRDefault="00000000" w:rsidRPr="00000000" w14:paraId="00000131">
      <w:pPr>
        <w:pageBreakBefore w:val="0"/>
        <w:ind w:left="360"/>
        <w:rPr>
          <w:b w:val="1"/>
          <w:sz w:val="32"/>
          <w:szCs w:val="32"/>
        </w:rPr>
      </w:pPr>
      <w:r w:rsidDel="00000000" w:rsidR="00000000" w:rsidRPr="00000000">
        <w:rPr>
          <w:b w:val="1"/>
          <w:sz w:val="32"/>
          <w:szCs w:val="32"/>
          <w:rtl w:val="0"/>
        </w:rPr>
        <w:t xml:space="preserve">And then another plan to install all labs professionally</w:t>
      </w:r>
    </w:p>
    <w:p w:rsidR="00000000" w:rsidDel="00000000" w:rsidP="00000000" w:rsidRDefault="00000000" w:rsidRPr="00000000" w14:paraId="00000132">
      <w:pPr>
        <w:pageBreakBefore w:val="0"/>
        <w:ind w:left="360"/>
        <w:rPr>
          <w:b w:val="1"/>
          <w:sz w:val="32"/>
          <w:szCs w:val="32"/>
        </w:rPr>
      </w:pPr>
      <w:r w:rsidDel="00000000" w:rsidR="00000000" w:rsidRPr="00000000">
        <w:rPr>
          <w:b w:val="1"/>
          <w:sz w:val="32"/>
          <w:szCs w:val="32"/>
          <w:rtl w:val="0"/>
        </w:rPr>
        <w:t xml:space="preserve">I think I was a good team leader in this situation </w:t>
      </w:r>
    </w:p>
    <w:p w:rsidR="00000000" w:rsidDel="00000000" w:rsidP="00000000" w:rsidRDefault="00000000" w:rsidRPr="00000000" w14:paraId="00000133">
      <w:pPr>
        <w:pageBreakBefore w:val="0"/>
        <w:ind w:left="360"/>
        <w:rPr>
          <w:b w:val="1"/>
          <w:sz w:val="32"/>
          <w:szCs w:val="32"/>
        </w:rPr>
      </w:pPr>
      <w:r w:rsidDel="00000000" w:rsidR="00000000" w:rsidRPr="00000000">
        <w:rPr>
          <w:b w:val="1"/>
          <w:sz w:val="32"/>
          <w:szCs w:val="32"/>
          <w:rtl w:val="1"/>
        </w:rPr>
        <w:t xml:space="preserve">ليه</w:t>
      </w:r>
      <w:r w:rsidDel="00000000" w:rsidR="00000000" w:rsidRPr="00000000">
        <w:rPr>
          <w:b w:val="1"/>
          <w:sz w:val="32"/>
          <w:szCs w:val="32"/>
          <w:rtl w:val="1"/>
        </w:rPr>
        <w:t xml:space="preserve"> </w:t>
      </w:r>
      <w:r w:rsidDel="00000000" w:rsidR="00000000" w:rsidRPr="00000000">
        <w:rPr>
          <w:b w:val="1"/>
          <w:sz w:val="32"/>
          <w:szCs w:val="32"/>
          <w:rtl w:val="1"/>
        </w:rPr>
        <w:t xml:space="preserve">مختار</w:t>
      </w:r>
      <w:r w:rsidDel="00000000" w:rsidR="00000000" w:rsidRPr="00000000">
        <w:rPr>
          <w:b w:val="1"/>
          <w:sz w:val="32"/>
          <w:szCs w:val="32"/>
          <w:rtl w:val="1"/>
        </w:rPr>
        <w:t xml:space="preserve"> </w:t>
      </w:r>
      <w:r w:rsidDel="00000000" w:rsidR="00000000" w:rsidRPr="00000000">
        <w:rPr>
          <w:b w:val="1"/>
          <w:sz w:val="32"/>
          <w:szCs w:val="32"/>
          <w:rtl w:val="1"/>
        </w:rPr>
        <w:t xml:space="preserve">التراكات</w:t>
      </w:r>
      <w:r w:rsidDel="00000000" w:rsidR="00000000" w:rsidRPr="00000000">
        <w:rPr>
          <w:b w:val="1"/>
          <w:sz w:val="32"/>
          <w:szCs w:val="32"/>
          <w:rtl w:val="1"/>
        </w:rPr>
        <w:t xml:space="preserve"> </w:t>
      </w:r>
      <w:r w:rsidDel="00000000" w:rsidR="00000000" w:rsidRPr="00000000">
        <w:rPr>
          <w:b w:val="1"/>
          <w:sz w:val="32"/>
          <w:szCs w:val="32"/>
          <w:rtl w:val="1"/>
        </w:rPr>
        <w:t xml:space="preserve">دى</w:t>
      </w:r>
      <w:r w:rsidDel="00000000" w:rsidR="00000000" w:rsidRPr="00000000">
        <w:rPr>
          <w:b w:val="1"/>
          <w:sz w:val="32"/>
          <w:szCs w:val="32"/>
          <w:rtl w:val="1"/>
        </w:rPr>
        <w:t xml:space="preserve"> </w:t>
      </w:r>
      <w:r w:rsidDel="00000000" w:rsidR="00000000" w:rsidRPr="00000000">
        <w:rPr>
          <w:b w:val="1"/>
          <w:sz w:val="32"/>
          <w:szCs w:val="32"/>
          <w:rtl w:val="1"/>
        </w:rPr>
        <w:t xml:space="preserve">ومرتب</w:t>
      </w:r>
      <w:r w:rsidDel="00000000" w:rsidR="00000000" w:rsidRPr="00000000">
        <w:rPr>
          <w:b w:val="1"/>
          <w:sz w:val="32"/>
          <w:szCs w:val="32"/>
          <w:rtl w:val="1"/>
        </w:rPr>
        <w:t xml:space="preserve"> </w:t>
      </w:r>
      <w:r w:rsidDel="00000000" w:rsidR="00000000" w:rsidRPr="00000000">
        <w:rPr>
          <w:b w:val="1"/>
          <w:sz w:val="32"/>
          <w:szCs w:val="32"/>
          <w:rtl w:val="1"/>
        </w:rPr>
        <w:t xml:space="preserve">اولوياتك</w:t>
      </w:r>
      <w:r w:rsidDel="00000000" w:rsidR="00000000" w:rsidRPr="00000000">
        <w:rPr>
          <w:b w:val="1"/>
          <w:sz w:val="32"/>
          <w:szCs w:val="32"/>
          <w:rtl w:val="1"/>
        </w:rPr>
        <w:t xml:space="preserve"> </w:t>
      </w:r>
      <w:r w:rsidDel="00000000" w:rsidR="00000000" w:rsidRPr="00000000">
        <w:rPr>
          <w:b w:val="1"/>
          <w:sz w:val="32"/>
          <w:szCs w:val="32"/>
          <w:rtl w:val="1"/>
        </w:rPr>
        <w:t xml:space="preserve">على</w:t>
      </w:r>
      <w:r w:rsidDel="00000000" w:rsidR="00000000" w:rsidRPr="00000000">
        <w:rPr>
          <w:b w:val="1"/>
          <w:sz w:val="32"/>
          <w:szCs w:val="32"/>
          <w:rtl w:val="1"/>
        </w:rPr>
        <w:t xml:space="preserve"> </w:t>
      </w:r>
      <w:r w:rsidDel="00000000" w:rsidR="00000000" w:rsidRPr="00000000">
        <w:rPr>
          <w:b w:val="1"/>
          <w:sz w:val="32"/>
          <w:szCs w:val="32"/>
          <w:rtl w:val="1"/>
        </w:rPr>
        <w:t xml:space="preserve">اساس</w:t>
      </w:r>
      <w:r w:rsidDel="00000000" w:rsidR="00000000" w:rsidRPr="00000000">
        <w:rPr>
          <w:b w:val="1"/>
          <w:sz w:val="32"/>
          <w:szCs w:val="32"/>
          <w:rtl w:val="1"/>
        </w:rPr>
        <w:t xml:space="preserve"> </w:t>
      </w:r>
      <w:r w:rsidDel="00000000" w:rsidR="00000000" w:rsidRPr="00000000">
        <w:rPr>
          <w:b w:val="1"/>
          <w:sz w:val="32"/>
          <w:szCs w:val="32"/>
          <w:rtl w:val="1"/>
        </w:rPr>
        <w:t xml:space="preserve">ايه</w:t>
      </w:r>
      <w:r w:rsidDel="00000000" w:rsidR="00000000" w:rsidRPr="00000000">
        <w:rPr>
          <w:b w:val="1"/>
          <w:sz w:val="32"/>
          <w:szCs w:val="32"/>
          <w:rtl w:val="0"/>
        </w:rPr>
        <w:t xml:space="preserve"> ؟</w:t>
      </w:r>
    </w:p>
    <w:p w:rsidR="00000000" w:rsidDel="00000000" w:rsidP="00000000" w:rsidRDefault="00000000" w:rsidRPr="00000000" w14:paraId="00000134">
      <w:pPr>
        <w:pageBreakBefore w:val="0"/>
        <w:ind w:left="360"/>
        <w:rPr>
          <w:b w:val="1"/>
          <w:sz w:val="32"/>
          <w:szCs w:val="32"/>
        </w:rPr>
      </w:pPr>
      <w:r w:rsidDel="00000000" w:rsidR="00000000" w:rsidRPr="00000000">
        <w:rPr>
          <w:b w:val="1"/>
          <w:sz w:val="32"/>
          <w:szCs w:val="32"/>
          <w:rtl w:val="0"/>
        </w:rPr>
        <w:t xml:space="preserve">I chose cloud computing track as my first choice because it is a mix between wireless and mobile technology with cloud computing and programming as well as the great practical experience that I will get under iti &amp; intel supervision … I appreciate that .</w:t>
      </w:r>
    </w:p>
    <w:p w:rsidR="00000000" w:rsidDel="00000000" w:rsidP="00000000" w:rsidRDefault="00000000" w:rsidRPr="00000000" w14:paraId="00000135">
      <w:pPr>
        <w:pageBreakBefore w:val="0"/>
        <w:ind w:left="360"/>
        <w:rPr>
          <w:b w:val="1"/>
          <w:sz w:val="32"/>
          <w:szCs w:val="32"/>
        </w:rPr>
      </w:pPr>
      <w:r w:rsidDel="00000000" w:rsidR="00000000" w:rsidRPr="00000000">
        <w:rPr>
          <w:b w:val="1"/>
          <w:sz w:val="32"/>
          <w:szCs w:val="32"/>
          <w:rtl w:val="0"/>
        </w:rPr>
        <w:t xml:space="preserve">I admit a don’t have a strong background about programming but I promise to do my best to be the best .</w:t>
      </w:r>
    </w:p>
    <w:p w:rsidR="00000000" w:rsidDel="00000000" w:rsidP="00000000" w:rsidRDefault="00000000" w:rsidRPr="00000000" w14:paraId="00000136">
      <w:pPr>
        <w:pageBreakBefore w:val="0"/>
        <w:ind w:left="360"/>
        <w:rPr>
          <w:b w:val="1"/>
          <w:sz w:val="32"/>
          <w:szCs w:val="32"/>
        </w:rPr>
      </w:pPr>
      <w:r w:rsidDel="00000000" w:rsidR="00000000" w:rsidRPr="00000000">
        <w:rPr>
          <w:b w:val="1"/>
          <w:sz w:val="32"/>
          <w:szCs w:val="32"/>
          <w:rtl w:val="0"/>
        </w:rPr>
        <w:t xml:space="preserve">Then I chose a coud architect as second choice because it is my interest in last year to learn more about cloud I tried to attend seminar and graduation project and seminar  too</w:t>
      </w:r>
    </w:p>
    <w:p w:rsidR="00000000" w:rsidDel="00000000" w:rsidP="00000000" w:rsidRDefault="00000000" w:rsidRPr="00000000" w14:paraId="00000137">
      <w:pPr>
        <w:pageBreakBefore w:val="0"/>
        <w:rPr>
          <w:b w:val="1"/>
          <w:sz w:val="32"/>
          <w:szCs w:val="32"/>
        </w:rPr>
      </w:pPr>
      <w:r w:rsidDel="00000000" w:rsidR="00000000" w:rsidRPr="00000000">
        <w:rPr>
          <w:rtl w:val="0"/>
        </w:rPr>
      </w:r>
    </w:p>
    <w:p w:rsidR="00000000" w:rsidDel="00000000" w:rsidP="00000000" w:rsidRDefault="00000000" w:rsidRPr="00000000" w14:paraId="00000138">
      <w:pPr>
        <w:pageBreakBefore w:val="0"/>
        <w:ind w:left="360"/>
        <w:rPr>
          <w:b w:val="1"/>
          <w:sz w:val="32"/>
          <w:szCs w:val="32"/>
        </w:rPr>
      </w:pPr>
      <w:r w:rsidDel="00000000" w:rsidR="00000000" w:rsidRPr="00000000">
        <w:rPr>
          <w:b w:val="1"/>
          <w:sz w:val="32"/>
          <w:szCs w:val="32"/>
          <w:rtl w:val="1"/>
        </w:rPr>
        <w:t xml:space="preserve">بتحب</w:t>
      </w:r>
      <w:r w:rsidDel="00000000" w:rsidR="00000000" w:rsidRPr="00000000">
        <w:rPr>
          <w:b w:val="1"/>
          <w:sz w:val="32"/>
          <w:szCs w:val="32"/>
          <w:rtl w:val="1"/>
        </w:rPr>
        <w:t xml:space="preserve"> </w:t>
      </w:r>
      <w:r w:rsidDel="00000000" w:rsidR="00000000" w:rsidRPr="00000000">
        <w:rPr>
          <w:b w:val="1"/>
          <w:sz w:val="32"/>
          <w:szCs w:val="32"/>
          <w:rtl w:val="1"/>
        </w:rPr>
        <w:t xml:space="preserve">تشتغل</w:t>
      </w:r>
      <w:r w:rsidDel="00000000" w:rsidR="00000000" w:rsidRPr="00000000">
        <w:rPr>
          <w:b w:val="1"/>
          <w:sz w:val="32"/>
          <w:szCs w:val="32"/>
          <w:rtl w:val="1"/>
        </w:rPr>
        <w:t xml:space="preserve"> </w:t>
      </w:r>
      <w:r w:rsidDel="00000000" w:rsidR="00000000" w:rsidRPr="00000000">
        <w:rPr>
          <w:b w:val="1"/>
          <w:sz w:val="32"/>
          <w:szCs w:val="32"/>
          <w:rtl w:val="1"/>
        </w:rPr>
        <w:t xml:space="preserve">تحت</w:t>
      </w:r>
      <w:r w:rsidDel="00000000" w:rsidR="00000000" w:rsidRPr="00000000">
        <w:rPr>
          <w:b w:val="1"/>
          <w:sz w:val="32"/>
          <w:szCs w:val="32"/>
          <w:rtl w:val="1"/>
        </w:rPr>
        <w:t xml:space="preserve"> </w:t>
      </w:r>
      <w:r w:rsidDel="00000000" w:rsidR="00000000" w:rsidRPr="00000000">
        <w:rPr>
          <w:b w:val="1"/>
          <w:sz w:val="32"/>
          <w:szCs w:val="32"/>
          <w:rtl w:val="1"/>
        </w:rPr>
        <w:t xml:space="preserve">ضغط</w:t>
      </w:r>
      <w:r w:rsidDel="00000000" w:rsidR="00000000" w:rsidRPr="00000000">
        <w:rPr>
          <w:b w:val="1"/>
          <w:sz w:val="32"/>
          <w:szCs w:val="32"/>
          <w:rtl w:val="0"/>
        </w:rPr>
        <w:t xml:space="preserve"> ؟</w:t>
      </w:r>
    </w:p>
    <w:p w:rsidR="00000000" w:rsidDel="00000000" w:rsidP="00000000" w:rsidRDefault="00000000" w:rsidRPr="00000000" w14:paraId="00000139">
      <w:pPr>
        <w:pageBreakBefore w:val="0"/>
        <w:ind w:left="360"/>
        <w:rPr>
          <w:b w:val="1"/>
          <w:sz w:val="32"/>
          <w:szCs w:val="32"/>
        </w:rPr>
      </w:pPr>
      <w:r w:rsidDel="00000000" w:rsidR="00000000" w:rsidRPr="00000000">
        <w:rPr>
          <w:b w:val="1"/>
          <w:sz w:val="32"/>
          <w:szCs w:val="32"/>
          <w:rtl w:val="0"/>
        </w:rPr>
        <w:t xml:space="preserve">Nobody  like to work under pressure but I do well in this case</w:t>
      </w:r>
    </w:p>
    <w:p w:rsidR="00000000" w:rsidDel="00000000" w:rsidP="00000000" w:rsidRDefault="00000000" w:rsidRPr="00000000" w14:paraId="0000013A">
      <w:pPr>
        <w:pageBreakBefore w:val="0"/>
        <w:ind w:left="360"/>
        <w:rPr>
          <w:b w:val="1"/>
          <w:sz w:val="32"/>
          <w:szCs w:val="32"/>
        </w:rPr>
      </w:pPr>
      <w:r w:rsidDel="00000000" w:rsidR="00000000" w:rsidRPr="00000000">
        <w:rPr>
          <w:b w:val="1"/>
          <w:sz w:val="32"/>
          <w:szCs w:val="32"/>
          <w:rtl w:val="0"/>
        </w:rPr>
        <w:t xml:space="preserve">Many situation I was under pressure and I passed it professionally and with good results</w:t>
      </w:r>
    </w:p>
    <w:p w:rsidR="00000000" w:rsidDel="00000000" w:rsidP="00000000" w:rsidRDefault="00000000" w:rsidRPr="00000000" w14:paraId="0000013B">
      <w:pPr>
        <w:pageBreakBefore w:val="0"/>
        <w:rPr>
          <w:b w:val="1"/>
          <w:sz w:val="32"/>
          <w:szCs w:val="32"/>
        </w:rPr>
      </w:pPr>
      <w:r w:rsidDel="00000000" w:rsidR="00000000" w:rsidRPr="00000000">
        <w:rPr>
          <w:rtl w:val="0"/>
        </w:rPr>
      </w:r>
    </w:p>
    <w:p w:rsidR="00000000" w:rsidDel="00000000" w:rsidP="00000000" w:rsidRDefault="00000000" w:rsidRPr="00000000" w14:paraId="0000013C">
      <w:pPr>
        <w:pageBreakBefore w:val="0"/>
        <w:ind w:left="360"/>
        <w:rPr>
          <w:b w:val="1"/>
          <w:sz w:val="32"/>
          <w:szCs w:val="32"/>
        </w:rPr>
      </w:pPr>
      <w:r w:rsidDel="00000000" w:rsidR="00000000" w:rsidRPr="00000000">
        <w:rPr>
          <w:b w:val="1"/>
          <w:sz w:val="32"/>
          <w:szCs w:val="32"/>
          <w:rtl w:val="1"/>
        </w:rPr>
        <w:t xml:space="preserve">بتختار</w:t>
      </w:r>
      <w:r w:rsidDel="00000000" w:rsidR="00000000" w:rsidRPr="00000000">
        <w:rPr>
          <w:b w:val="1"/>
          <w:sz w:val="32"/>
          <w:szCs w:val="32"/>
          <w:rtl w:val="1"/>
        </w:rPr>
        <w:t xml:space="preserve"> </w:t>
      </w:r>
      <w:r w:rsidDel="00000000" w:rsidR="00000000" w:rsidRPr="00000000">
        <w:rPr>
          <w:b w:val="1"/>
          <w:sz w:val="32"/>
          <w:szCs w:val="32"/>
          <w:rtl w:val="1"/>
        </w:rPr>
        <w:t xml:space="preserve">الناس</w:t>
      </w:r>
      <w:r w:rsidDel="00000000" w:rsidR="00000000" w:rsidRPr="00000000">
        <w:rPr>
          <w:b w:val="1"/>
          <w:sz w:val="32"/>
          <w:szCs w:val="32"/>
          <w:rtl w:val="1"/>
        </w:rPr>
        <w:t xml:space="preserve"> </w:t>
      </w:r>
      <w:r w:rsidDel="00000000" w:rsidR="00000000" w:rsidRPr="00000000">
        <w:rPr>
          <w:b w:val="1"/>
          <w:sz w:val="32"/>
          <w:szCs w:val="32"/>
          <w:rtl w:val="1"/>
        </w:rPr>
        <w:t xml:space="preserve">علي</w:t>
      </w:r>
      <w:r w:rsidDel="00000000" w:rsidR="00000000" w:rsidRPr="00000000">
        <w:rPr>
          <w:b w:val="1"/>
          <w:sz w:val="32"/>
          <w:szCs w:val="32"/>
          <w:rtl w:val="1"/>
        </w:rPr>
        <w:t xml:space="preserve"> </w:t>
      </w:r>
      <w:r w:rsidDel="00000000" w:rsidR="00000000" w:rsidRPr="00000000">
        <w:rPr>
          <w:b w:val="1"/>
          <w:sz w:val="32"/>
          <w:szCs w:val="32"/>
          <w:rtl w:val="1"/>
        </w:rPr>
        <w:t xml:space="preserve">اساس</w:t>
      </w:r>
      <w:r w:rsidDel="00000000" w:rsidR="00000000" w:rsidRPr="00000000">
        <w:rPr>
          <w:b w:val="1"/>
          <w:sz w:val="32"/>
          <w:szCs w:val="32"/>
          <w:rtl w:val="1"/>
        </w:rPr>
        <w:t xml:space="preserve"> </w:t>
      </w:r>
      <w:r w:rsidDel="00000000" w:rsidR="00000000" w:rsidRPr="00000000">
        <w:rPr>
          <w:b w:val="1"/>
          <w:sz w:val="32"/>
          <w:szCs w:val="32"/>
          <w:rtl w:val="1"/>
        </w:rPr>
        <w:t xml:space="preserve">ايه</w:t>
      </w:r>
      <w:r w:rsidDel="00000000" w:rsidR="00000000" w:rsidRPr="00000000">
        <w:rPr>
          <w:b w:val="1"/>
          <w:sz w:val="32"/>
          <w:szCs w:val="32"/>
          <w:rtl w:val="0"/>
        </w:rPr>
        <w:t xml:space="preserve"> ؟</w:t>
      </w:r>
    </w:p>
    <w:p w:rsidR="00000000" w:rsidDel="00000000" w:rsidP="00000000" w:rsidRDefault="00000000" w:rsidRPr="00000000" w14:paraId="0000013D">
      <w:pPr>
        <w:pageBreakBefore w:val="0"/>
        <w:ind w:left="360"/>
        <w:rPr>
          <w:b w:val="1"/>
          <w:sz w:val="32"/>
          <w:szCs w:val="32"/>
        </w:rPr>
      </w:pPr>
      <w:r w:rsidDel="00000000" w:rsidR="00000000" w:rsidRPr="00000000">
        <w:rPr>
          <w:b w:val="1"/>
          <w:sz w:val="32"/>
          <w:szCs w:val="32"/>
          <w:rtl w:val="0"/>
        </w:rPr>
        <w:t xml:space="preserve">If he is not efficient ,qualified and deserve to get the position he will not be even a choice</w:t>
      </w:r>
    </w:p>
    <w:p w:rsidR="00000000" w:rsidDel="00000000" w:rsidP="00000000" w:rsidRDefault="00000000" w:rsidRPr="00000000" w14:paraId="0000013E">
      <w:pPr>
        <w:pageBreakBefore w:val="0"/>
        <w:ind w:left="360"/>
        <w:rPr>
          <w:b w:val="1"/>
          <w:sz w:val="32"/>
          <w:szCs w:val="32"/>
        </w:rPr>
      </w:pPr>
      <w:r w:rsidDel="00000000" w:rsidR="00000000" w:rsidRPr="00000000">
        <w:rPr>
          <w:b w:val="1"/>
          <w:sz w:val="32"/>
          <w:szCs w:val="32"/>
          <w:rtl w:val="0"/>
        </w:rPr>
        <w:t xml:space="preserve">The first and most important one to me to be honest</w:t>
      </w:r>
    </w:p>
    <w:p w:rsidR="00000000" w:rsidDel="00000000" w:rsidP="00000000" w:rsidRDefault="00000000" w:rsidRPr="00000000" w14:paraId="0000013F">
      <w:pPr>
        <w:pageBreakBefore w:val="0"/>
        <w:ind w:left="360"/>
        <w:rPr>
          <w:b w:val="1"/>
          <w:sz w:val="32"/>
          <w:szCs w:val="32"/>
        </w:rPr>
      </w:pPr>
      <w:r w:rsidDel="00000000" w:rsidR="00000000" w:rsidRPr="00000000">
        <w:rPr>
          <w:b w:val="1"/>
          <w:sz w:val="32"/>
          <w:szCs w:val="32"/>
          <w:rtl w:val="0"/>
        </w:rPr>
        <w:t xml:space="preserve">Persons who are not honest can't be trusted in what they say or what they actually do that is not mean I don’t mind about the experience or efficiency it is  a basic requirement term</w:t>
      </w:r>
    </w:p>
    <w:p w:rsidR="00000000" w:rsidDel="00000000" w:rsidP="00000000" w:rsidRDefault="00000000" w:rsidRPr="00000000" w14:paraId="00000140">
      <w:pPr>
        <w:pageBreakBefore w:val="0"/>
        <w:ind w:left="360"/>
        <w:rPr>
          <w:b w:val="1"/>
          <w:sz w:val="32"/>
          <w:szCs w:val="32"/>
        </w:rPr>
      </w:pPr>
      <w:r w:rsidDel="00000000" w:rsidR="00000000" w:rsidRPr="00000000">
        <w:rPr>
          <w:b w:val="1"/>
          <w:sz w:val="32"/>
          <w:szCs w:val="32"/>
          <w:rtl w:val="0"/>
        </w:rPr>
        <w:t xml:space="preserve">Third is to be the person who does not waste his time and be always in time   </w:t>
      </w:r>
    </w:p>
    <w:p w:rsidR="00000000" w:rsidDel="00000000" w:rsidP="00000000" w:rsidRDefault="00000000" w:rsidRPr="00000000" w14:paraId="00000141">
      <w:pPr>
        <w:pageBreakBefore w:val="0"/>
        <w:ind w:left="360"/>
        <w:rPr>
          <w:b w:val="1"/>
          <w:sz w:val="32"/>
          <w:szCs w:val="32"/>
        </w:rPr>
      </w:pPr>
      <w:r w:rsidDel="00000000" w:rsidR="00000000" w:rsidRPr="00000000">
        <w:rPr>
          <w:b w:val="1"/>
          <w:sz w:val="32"/>
          <w:szCs w:val="32"/>
          <w:rtl w:val="0"/>
        </w:rPr>
        <w:t xml:space="preserve">4th to be a hard worker &amp; can work under pressure</w:t>
      </w:r>
    </w:p>
    <w:p w:rsidR="00000000" w:rsidDel="00000000" w:rsidP="00000000" w:rsidRDefault="00000000" w:rsidRPr="00000000" w14:paraId="00000142">
      <w:pPr>
        <w:pageBreakBefore w:val="0"/>
        <w:ind w:left="360"/>
        <w:rPr>
          <w:b w:val="1"/>
          <w:sz w:val="32"/>
          <w:szCs w:val="32"/>
        </w:rPr>
      </w:pPr>
      <w:r w:rsidDel="00000000" w:rsidR="00000000" w:rsidRPr="00000000">
        <w:rPr>
          <w:b w:val="1"/>
          <w:sz w:val="32"/>
          <w:szCs w:val="32"/>
          <w:rtl w:val="0"/>
        </w:rPr>
        <w:t xml:space="preserve">And I prefer to be a </w:t>
      </w:r>
      <w:sdt>
        <w:sdtPr>
          <w:tag w:val="goog_rdk_626"/>
        </w:sdtPr>
        <w:sdtContent>
          <w:ins w:author="Mahmoud Saad" w:id="28" w:date="2022-03-28T09:15:05Z">
            <w:r w:rsidDel="00000000" w:rsidR="00000000" w:rsidRPr="00000000">
              <w:rPr>
                <w:b w:val="1"/>
                <w:sz w:val="32"/>
                <w:szCs w:val="32"/>
                <w:rtl w:val="0"/>
              </w:rPr>
              <w:t xml:space="preserve"> </w:t>
            </w:r>
          </w:ins>
        </w:sdtContent>
      </w:sdt>
      <w:sdt>
        <w:sdtPr>
          <w:tag w:val="goog_rdk_627"/>
        </w:sdtPr>
        <w:sdtContent>
          <w:del w:author="Mahmoud Saad" w:id="28" w:date="2022-03-28T09:15:05Z">
            <w:r w:rsidDel="00000000" w:rsidR="00000000" w:rsidRPr="00000000">
              <w:rPr>
                <w:b w:val="1"/>
                <w:sz w:val="32"/>
                <w:szCs w:val="32"/>
                <w:rtl w:val="0"/>
              </w:rPr>
              <w:delText xml:space="preserve">schmoozer</w:delText>
            </w:r>
          </w:del>
        </w:sdtContent>
      </w:sdt>
      <w:r w:rsidDel="00000000" w:rsidR="00000000" w:rsidRPr="00000000">
        <w:rPr>
          <w:rtl w:val="0"/>
        </w:rPr>
      </w:r>
    </w:p>
    <w:p w:rsidR="00000000" w:rsidDel="00000000" w:rsidP="00000000" w:rsidRDefault="00000000" w:rsidRPr="00000000" w14:paraId="00000143">
      <w:pPr>
        <w:pageBreakBefore w:val="0"/>
        <w:rPr>
          <w:b w:val="1"/>
          <w:sz w:val="32"/>
          <w:szCs w:val="32"/>
        </w:rPr>
      </w:pPr>
      <w:r w:rsidDel="00000000" w:rsidR="00000000" w:rsidRPr="00000000">
        <w:rPr>
          <w:rtl w:val="0"/>
        </w:rPr>
      </w:r>
    </w:p>
    <w:p w:rsidR="00000000" w:rsidDel="00000000" w:rsidP="00000000" w:rsidRDefault="00000000" w:rsidRPr="00000000" w14:paraId="00000144">
      <w:pPr>
        <w:pageBreakBefore w:val="0"/>
        <w:ind w:left="360"/>
        <w:rPr>
          <w:b w:val="1"/>
          <w:sz w:val="32"/>
          <w:szCs w:val="32"/>
        </w:rPr>
      </w:pPr>
      <w:r w:rsidDel="00000000" w:rsidR="00000000" w:rsidRPr="00000000">
        <w:rPr>
          <w:b w:val="1"/>
          <w:sz w:val="32"/>
          <w:szCs w:val="32"/>
          <w:rtl w:val="1"/>
        </w:rPr>
        <w:t xml:space="preserve">بتفضل</w:t>
      </w:r>
      <w:r w:rsidDel="00000000" w:rsidR="00000000" w:rsidRPr="00000000">
        <w:rPr>
          <w:b w:val="1"/>
          <w:sz w:val="32"/>
          <w:szCs w:val="32"/>
          <w:rtl w:val="1"/>
        </w:rPr>
        <w:t xml:space="preserve"> </w:t>
      </w:r>
      <w:r w:rsidDel="00000000" w:rsidR="00000000" w:rsidRPr="00000000">
        <w:rPr>
          <w:b w:val="1"/>
          <w:sz w:val="32"/>
          <w:szCs w:val="32"/>
          <w:rtl w:val="1"/>
        </w:rPr>
        <w:t xml:space="preserve">تشتغل</w:t>
      </w:r>
      <w:r w:rsidDel="00000000" w:rsidR="00000000" w:rsidRPr="00000000">
        <w:rPr>
          <w:b w:val="1"/>
          <w:sz w:val="32"/>
          <w:szCs w:val="32"/>
          <w:rtl w:val="1"/>
        </w:rPr>
        <w:t xml:space="preserve"> </w:t>
      </w:r>
      <w:r w:rsidDel="00000000" w:rsidR="00000000" w:rsidRPr="00000000">
        <w:rPr>
          <w:b w:val="1"/>
          <w:sz w:val="32"/>
          <w:szCs w:val="32"/>
          <w:rtl w:val="1"/>
        </w:rPr>
        <w:t xml:space="preserve">لوحدك</w:t>
      </w:r>
      <w:r w:rsidDel="00000000" w:rsidR="00000000" w:rsidRPr="00000000">
        <w:rPr>
          <w:b w:val="1"/>
          <w:sz w:val="32"/>
          <w:szCs w:val="32"/>
          <w:rtl w:val="1"/>
        </w:rPr>
        <w:t xml:space="preserve"> </w:t>
      </w:r>
      <w:r w:rsidDel="00000000" w:rsidR="00000000" w:rsidRPr="00000000">
        <w:rPr>
          <w:b w:val="1"/>
          <w:sz w:val="32"/>
          <w:szCs w:val="32"/>
          <w:rtl w:val="1"/>
        </w:rPr>
        <w:t xml:space="preserve">و</w:t>
      </w:r>
      <w:r w:rsidDel="00000000" w:rsidR="00000000" w:rsidRPr="00000000">
        <w:rPr>
          <w:b w:val="1"/>
          <w:sz w:val="32"/>
          <w:szCs w:val="32"/>
          <w:rtl w:val="1"/>
        </w:rPr>
        <w:t xml:space="preserve"> </w:t>
      </w:r>
      <w:r w:rsidDel="00000000" w:rsidR="00000000" w:rsidRPr="00000000">
        <w:rPr>
          <w:b w:val="1"/>
          <w:sz w:val="32"/>
          <w:szCs w:val="32"/>
          <w:rtl w:val="1"/>
        </w:rPr>
        <w:t xml:space="preserve">لا</w:t>
      </w:r>
      <w:r w:rsidDel="00000000" w:rsidR="00000000" w:rsidRPr="00000000">
        <w:rPr>
          <w:b w:val="1"/>
          <w:sz w:val="32"/>
          <w:szCs w:val="32"/>
          <w:rtl w:val="1"/>
        </w:rPr>
        <w:t xml:space="preserve"> </w:t>
      </w:r>
      <w:r w:rsidDel="00000000" w:rsidR="00000000" w:rsidRPr="00000000">
        <w:rPr>
          <w:b w:val="1"/>
          <w:sz w:val="32"/>
          <w:szCs w:val="32"/>
          <w:rtl w:val="1"/>
        </w:rPr>
        <w:t xml:space="preserve">في</w:t>
      </w:r>
      <w:r w:rsidDel="00000000" w:rsidR="00000000" w:rsidRPr="00000000">
        <w:rPr>
          <w:b w:val="1"/>
          <w:sz w:val="32"/>
          <w:szCs w:val="32"/>
          <w:rtl w:val="1"/>
        </w:rPr>
        <w:t xml:space="preserve"> </w:t>
      </w:r>
      <w:r w:rsidDel="00000000" w:rsidR="00000000" w:rsidRPr="00000000">
        <w:rPr>
          <w:b w:val="1"/>
          <w:sz w:val="32"/>
          <w:szCs w:val="32"/>
          <w:rtl w:val="1"/>
        </w:rPr>
        <w:t xml:space="preserve">جروب</w:t>
      </w:r>
      <w:r w:rsidDel="00000000" w:rsidR="00000000" w:rsidRPr="00000000">
        <w:rPr>
          <w:b w:val="1"/>
          <w:sz w:val="32"/>
          <w:szCs w:val="32"/>
          <w:rtl w:val="1"/>
        </w:rPr>
        <w:t xml:space="preserve"> </w:t>
      </w:r>
      <w:r w:rsidDel="00000000" w:rsidR="00000000" w:rsidRPr="00000000">
        <w:rPr>
          <w:b w:val="1"/>
          <w:sz w:val="32"/>
          <w:szCs w:val="32"/>
          <w:rtl w:val="1"/>
        </w:rPr>
        <w:t xml:space="preserve">و</w:t>
      </w:r>
      <w:r w:rsidDel="00000000" w:rsidR="00000000" w:rsidRPr="00000000">
        <w:rPr>
          <w:b w:val="1"/>
          <w:sz w:val="32"/>
          <w:szCs w:val="32"/>
          <w:rtl w:val="1"/>
        </w:rPr>
        <w:t xml:space="preserve"> </w:t>
      </w:r>
      <w:r w:rsidDel="00000000" w:rsidR="00000000" w:rsidRPr="00000000">
        <w:rPr>
          <w:b w:val="1"/>
          <w:sz w:val="32"/>
          <w:szCs w:val="32"/>
          <w:rtl w:val="1"/>
        </w:rPr>
        <w:t xml:space="preserve">ليه</w:t>
      </w:r>
      <w:r w:rsidDel="00000000" w:rsidR="00000000" w:rsidRPr="00000000">
        <w:rPr>
          <w:b w:val="1"/>
          <w:sz w:val="32"/>
          <w:szCs w:val="32"/>
          <w:rtl w:val="0"/>
        </w:rPr>
        <w:t xml:space="preserve"> ؟ </w:t>
      </w:r>
    </w:p>
    <w:p w:rsidR="00000000" w:rsidDel="00000000" w:rsidP="00000000" w:rsidRDefault="00000000" w:rsidRPr="00000000" w14:paraId="00000145">
      <w:pPr>
        <w:pageBreakBefore w:val="0"/>
        <w:ind w:left="360"/>
        <w:rPr>
          <w:b w:val="1"/>
          <w:sz w:val="32"/>
          <w:szCs w:val="32"/>
        </w:rPr>
      </w:pPr>
      <w:r w:rsidDel="00000000" w:rsidR="00000000" w:rsidRPr="00000000">
        <w:rPr>
          <w:b w:val="1"/>
          <w:sz w:val="32"/>
          <w:szCs w:val="32"/>
          <w:rtl w:val="1"/>
        </w:rPr>
        <w:t xml:space="preserve">انا</w:t>
      </w:r>
      <w:r w:rsidDel="00000000" w:rsidR="00000000" w:rsidRPr="00000000">
        <w:rPr>
          <w:b w:val="1"/>
          <w:sz w:val="32"/>
          <w:szCs w:val="32"/>
          <w:rtl w:val="1"/>
        </w:rPr>
        <w:t xml:space="preserve"> </w:t>
      </w:r>
      <w:r w:rsidDel="00000000" w:rsidR="00000000" w:rsidRPr="00000000">
        <w:rPr>
          <w:b w:val="1"/>
          <w:sz w:val="32"/>
          <w:szCs w:val="32"/>
          <w:rtl w:val="1"/>
        </w:rPr>
        <w:t xml:space="preserve">افضل</w:t>
      </w:r>
      <w:r w:rsidDel="00000000" w:rsidR="00000000" w:rsidRPr="00000000">
        <w:rPr>
          <w:b w:val="1"/>
          <w:sz w:val="32"/>
          <w:szCs w:val="32"/>
          <w:rtl w:val="1"/>
        </w:rPr>
        <w:t xml:space="preserve"> </w:t>
      </w:r>
      <w:r w:rsidDel="00000000" w:rsidR="00000000" w:rsidRPr="00000000">
        <w:rPr>
          <w:b w:val="1"/>
          <w:sz w:val="32"/>
          <w:szCs w:val="32"/>
          <w:rtl w:val="1"/>
        </w:rPr>
        <w:t xml:space="preserve">العمل</w:t>
      </w:r>
      <w:r w:rsidDel="00000000" w:rsidR="00000000" w:rsidRPr="00000000">
        <w:rPr>
          <w:b w:val="1"/>
          <w:sz w:val="32"/>
          <w:szCs w:val="32"/>
          <w:rtl w:val="1"/>
        </w:rPr>
        <w:t xml:space="preserve"> </w:t>
      </w:r>
      <w:r w:rsidDel="00000000" w:rsidR="00000000" w:rsidRPr="00000000">
        <w:rPr>
          <w:b w:val="1"/>
          <w:sz w:val="32"/>
          <w:szCs w:val="32"/>
          <w:rtl w:val="1"/>
        </w:rPr>
        <w:t xml:space="preserve">بمفردى</w:t>
      </w:r>
      <w:r w:rsidDel="00000000" w:rsidR="00000000" w:rsidRPr="00000000">
        <w:rPr>
          <w:b w:val="1"/>
          <w:sz w:val="32"/>
          <w:szCs w:val="32"/>
          <w:rtl w:val="1"/>
        </w:rPr>
        <w:t xml:space="preserve"> </w:t>
      </w:r>
      <w:r w:rsidDel="00000000" w:rsidR="00000000" w:rsidRPr="00000000">
        <w:rPr>
          <w:b w:val="1"/>
          <w:sz w:val="32"/>
          <w:szCs w:val="32"/>
          <w:rtl w:val="1"/>
        </w:rPr>
        <w:t xml:space="preserve">ساشعر</w:t>
      </w:r>
      <w:r w:rsidDel="00000000" w:rsidR="00000000" w:rsidRPr="00000000">
        <w:rPr>
          <w:b w:val="1"/>
          <w:sz w:val="32"/>
          <w:szCs w:val="32"/>
          <w:rtl w:val="1"/>
        </w:rPr>
        <w:t xml:space="preserve"> </w:t>
      </w:r>
      <w:r w:rsidDel="00000000" w:rsidR="00000000" w:rsidRPr="00000000">
        <w:rPr>
          <w:b w:val="1"/>
          <w:sz w:val="32"/>
          <w:szCs w:val="32"/>
          <w:rtl w:val="1"/>
        </w:rPr>
        <w:t xml:space="preserve">براحه</w:t>
      </w:r>
      <w:r w:rsidDel="00000000" w:rsidR="00000000" w:rsidRPr="00000000">
        <w:rPr>
          <w:b w:val="1"/>
          <w:sz w:val="32"/>
          <w:szCs w:val="32"/>
          <w:rtl w:val="1"/>
        </w:rPr>
        <w:t xml:space="preserve"> </w:t>
      </w:r>
      <w:r w:rsidDel="00000000" w:rsidR="00000000" w:rsidRPr="00000000">
        <w:rPr>
          <w:b w:val="1"/>
          <w:sz w:val="32"/>
          <w:szCs w:val="32"/>
          <w:rtl w:val="1"/>
        </w:rPr>
        <w:t xml:space="preserve">اكثر</w:t>
      </w:r>
      <w:r w:rsidDel="00000000" w:rsidR="00000000" w:rsidRPr="00000000">
        <w:rPr>
          <w:b w:val="1"/>
          <w:sz w:val="32"/>
          <w:szCs w:val="32"/>
          <w:rtl w:val="1"/>
        </w:rPr>
        <w:t xml:space="preserve"> </w:t>
      </w:r>
      <w:r w:rsidDel="00000000" w:rsidR="00000000" w:rsidRPr="00000000">
        <w:rPr>
          <w:b w:val="1"/>
          <w:sz w:val="32"/>
          <w:szCs w:val="32"/>
          <w:rtl w:val="1"/>
        </w:rPr>
        <w:t xml:space="preserve">ولكن</w:t>
      </w:r>
      <w:r w:rsidDel="00000000" w:rsidR="00000000" w:rsidRPr="00000000">
        <w:rPr>
          <w:b w:val="1"/>
          <w:sz w:val="32"/>
          <w:szCs w:val="32"/>
          <w:rtl w:val="1"/>
        </w:rPr>
        <w:t xml:space="preserve"> </w:t>
      </w:r>
      <w:r w:rsidDel="00000000" w:rsidR="00000000" w:rsidRPr="00000000">
        <w:rPr>
          <w:b w:val="1"/>
          <w:sz w:val="32"/>
          <w:szCs w:val="32"/>
          <w:rtl w:val="1"/>
        </w:rPr>
        <w:t xml:space="preserve">فى</w:t>
      </w:r>
      <w:r w:rsidDel="00000000" w:rsidR="00000000" w:rsidRPr="00000000">
        <w:rPr>
          <w:b w:val="1"/>
          <w:sz w:val="32"/>
          <w:szCs w:val="32"/>
          <w:rtl w:val="1"/>
        </w:rPr>
        <w:t xml:space="preserve"> </w:t>
      </w:r>
      <w:r w:rsidDel="00000000" w:rsidR="00000000" w:rsidRPr="00000000">
        <w:rPr>
          <w:b w:val="1"/>
          <w:sz w:val="32"/>
          <w:szCs w:val="32"/>
          <w:rtl w:val="1"/>
        </w:rPr>
        <w:t xml:space="preserve">حاله</w:t>
      </w:r>
      <w:r w:rsidDel="00000000" w:rsidR="00000000" w:rsidRPr="00000000">
        <w:rPr>
          <w:b w:val="1"/>
          <w:sz w:val="32"/>
          <w:szCs w:val="32"/>
          <w:rtl w:val="1"/>
        </w:rPr>
        <w:t xml:space="preserve"> </w:t>
      </w:r>
      <w:r w:rsidDel="00000000" w:rsidR="00000000" w:rsidRPr="00000000">
        <w:rPr>
          <w:b w:val="1"/>
          <w:sz w:val="32"/>
          <w:szCs w:val="32"/>
          <w:rtl w:val="1"/>
        </w:rPr>
        <w:t xml:space="preserve">وجود</w:t>
      </w:r>
      <w:r w:rsidDel="00000000" w:rsidR="00000000" w:rsidRPr="00000000">
        <w:rPr>
          <w:b w:val="1"/>
          <w:sz w:val="32"/>
          <w:szCs w:val="32"/>
          <w:rtl w:val="1"/>
        </w:rPr>
        <w:t xml:space="preserve"> </w:t>
      </w:r>
      <w:r w:rsidDel="00000000" w:rsidR="00000000" w:rsidRPr="00000000">
        <w:rPr>
          <w:b w:val="1"/>
          <w:sz w:val="32"/>
          <w:szCs w:val="32"/>
          <w:rtl w:val="1"/>
        </w:rPr>
        <w:t xml:space="preserve">تيم</w:t>
      </w:r>
      <w:r w:rsidDel="00000000" w:rsidR="00000000" w:rsidRPr="00000000">
        <w:rPr>
          <w:b w:val="1"/>
          <w:sz w:val="32"/>
          <w:szCs w:val="32"/>
          <w:rtl w:val="1"/>
        </w:rPr>
        <w:t xml:space="preserve"> </w:t>
      </w:r>
      <w:r w:rsidDel="00000000" w:rsidR="00000000" w:rsidRPr="00000000">
        <w:rPr>
          <w:b w:val="1"/>
          <w:sz w:val="32"/>
          <w:szCs w:val="32"/>
          <w:rtl w:val="1"/>
        </w:rPr>
        <w:t xml:space="preserve">منسجم</w:t>
      </w:r>
      <w:r w:rsidDel="00000000" w:rsidR="00000000" w:rsidRPr="00000000">
        <w:rPr>
          <w:b w:val="1"/>
          <w:sz w:val="32"/>
          <w:szCs w:val="32"/>
          <w:rtl w:val="1"/>
        </w:rPr>
        <w:t xml:space="preserve"> </w:t>
      </w:r>
      <w:r w:rsidDel="00000000" w:rsidR="00000000" w:rsidRPr="00000000">
        <w:rPr>
          <w:b w:val="1"/>
          <w:sz w:val="32"/>
          <w:szCs w:val="32"/>
          <w:rtl w:val="1"/>
        </w:rPr>
        <w:t xml:space="preserve">وفعال</w:t>
      </w:r>
      <w:r w:rsidDel="00000000" w:rsidR="00000000" w:rsidRPr="00000000">
        <w:rPr>
          <w:b w:val="1"/>
          <w:sz w:val="32"/>
          <w:szCs w:val="32"/>
          <w:rtl w:val="1"/>
        </w:rPr>
        <w:t xml:space="preserve"> </w:t>
      </w:r>
      <w:r w:rsidDel="00000000" w:rsidR="00000000" w:rsidRPr="00000000">
        <w:rPr>
          <w:b w:val="1"/>
          <w:sz w:val="32"/>
          <w:szCs w:val="32"/>
          <w:rtl w:val="1"/>
        </w:rPr>
        <w:t xml:space="preserve">سيكون</w:t>
      </w:r>
      <w:r w:rsidDel="00000000" w:rsidR="00000000" w:rsidRPr="00000000">
        <w:rPr>
          <w:b w:val="1"/>
          <w:sz w:val="32"/>
          <w:szCs w:val="32"/>
          <w:rtl w:val="1"/>
        </w:rPr>
        <w:t xml:space="preserve"> </w:t>
      </w:r>
      <w:r w:rsidDel="00000000" w:rsidR="00000000" w:rsidRPr="00000000">
        <w:rPr>
          <w:b w:val="1"/>
          <w:sz w:val="32"/>
          <w:szCs w:val="32"/>
          <w:rtl w:val="1"/>
        </w:rPr>
        <w:t xml:space="preserve">من</w:t>
      </w:r>
      <w:r w:rsidDel="00000000" w:rsidR="00000000" w:rsidRPr="00000000">
        <w:rPr>
          <w:b w:val="1"/>
          <w:sz w:val="32"/>
          <w:szCs w:val="32"/>
          <w:rtl w:val="1"/>
        </w:rPr>
        <w:t xml:space="preserve"> </w:t>
      </w:r>
      <w:r w:rsidDel="00000000" w:rsidR="00000000" w:rsidRPr="00000000">
        <w:rPr>
          <w:b w:val="1"/>
          <w:sz w:val="32"/>
          <w:szCs w:val="32"/>
          <w:rtl w:val="1"/>
        </w:rPr>
        <w:t xml:space="preserve">الجيد</w:t>
      </w:r>
      <w:r w:rsidDel="00000000" w:rsidR="00000000" w:rsidRPr="00000000">
        <w:rPr>
          <w:b w:val="1"/>
          <w:sz w:val="32"/>
          <w:szCs w:val="32"/>
          <w:rtl w:val="1"/>
        </w:rPr>
        <w:t xml:space="preserve"> </w:t>
      </w:r>
      <w:r w:rsidDel="00000000" w:rsidR="00000000" w:rsidRPr="00000000">
        <w:rPr>
          <w:b w:val="1"/>
          <w:sz w:val="32"/>
          <w:szCs w:val="32"/>
          <w:rtl w:val="1"/>
        </w:rPr>
        <w:t xml:space="preserve">الانضمام</w:t>
      </w:r>
      <w:r w:rsidDel="00000000" w:rsidR="00000000" w:rsidRPr="00000000">
        <w:rPr>
          <w:b w:val="1"/>
          <w:sz w:val="32"/>
          <w:szCs w:val="32"/>
          <w:rtl w:val="1"/>
        </w:rPr>
        <w:t xml:space="preserve"> </w:t>
      </w:r>
      <w:r w:rsidDel="00000000" w:rsidR="00000000" w:rsidRPr="00000000">
        <w:rPr>
          <w:b w:val="1"/>
          <w:sz w:val="32"/>
          <w:szCs w:val="32"/>
          <w:rtl w:val="1"/>
        </w:rPr>
        <w:t xml:space="preserve">له</w:t>
      </w:r>
    </w:p>
    <w:p w:rsidR="00000000" w:rsidDel="00000000" w:rsidP="00000000" w:rsidRDefault="00000000" w:rsidRPr="00000000" w14:paraId="00000146">
      <w:pPr>
        <w:pageBreakBefore w:val="0"/>
        <w:ind w:left="360"/>
        <w:rPr>
          <w:b w:val="1"/>
          <w:sz w:val="32"/>
          <w:szCs w:val="32"/>
        </w:rPr>
      </w:pPr>
      <w:r w:rsidDel="00000000" w:rsidR="00000000" w:rsidRPr="00000000">
        <w:rPr>
          <w:b w:val="1"/>
          <w:sz w:val="32"/>
          <w:szCs w:val="32"/>
          <w:rtl w:val="1"/>
        </w:rPr>
        <w:t xml:space="preserve">على</w:t>
      </w:r>
      <w:r w:rsidDel="00000000" w:rsidR="00000000" w:rsidRPr="00000000">
        <w:rPr>
          <w:b w:val="1"/>
          <w:sz w:val="32"/>
          <w:szCs w:val="32"/>
          <w:rtl w:val="1"/>
        </w:rPr>
        <w:t xml:space="preserve"> </w:t>
      </w:r>
      <w:r w:rsidDel="00000000" w:rsidR="00000000" w:rsidRPr="00000000">
        <w:rPr>
          <w:b w:val="1"/>
          <w:sz w:val="32"/>
          <w:szCs w:val="32"/>
          <w:rtl w:val="1"/>
        </w:rPr>
        <w:t xml:space="preserve">كلا</w:t>
      </w:r>
      <w:r w:rsidDel="00000000" w:rsidR="00000000" w:rsidRPr="00000000">
        <w:rPr>
          <w:b w:val="1"/>
          <w:sz w:val="32"/>
          <w:szCs w:val="32"/>
          <w:rtl w:val="1"/>
        </w:rPr>
        <w:t xml:space="preserve"> </w:t>
      </w:r>
      <w:r w:rsidDel="00000000" w:rsidR="00000000" w:rsidRPr="00000000">
        <w:rPr>
          <w:b w:val="1"/>
          <w:sz w:val="32"/>
          <w:szCs w:val="32"/>
          <w:rtl w:val="1"/>
        </w:rPr>
        <w:t xml:space="preserve">العملى</w:t>
      </w:r>
      <w:r w:rsidDel="00000000" w:rsidR="00000000" w:rsidRPr="00000000">
        <w:rPr>
          <w:b w:val="1"/>
          <w:sz w:val="32"/>
          <w:szCs w:val="32"/>
          <w:rtl w:val="1"/>
        </w:rPr>
        <w:t xml:space="preserve"> </w:t>
      </w:r>
      <w:r w:rsidDel="00000000" w:rsidR="00000000" w:rsidRPr="00000000">
        <w:rPr>
          <w:b w:val="1"/>
          <w:sz w:val="32"/>
          <w:szCs w:val="32"/>
          <w:rtl w:val="1"/>
        </w:rPr>
        <w:t xml:space="preserve">فردى</w:t>
      </w:r>
      <w:r w:rsidDel="00000000" w:rsidR="00000000" w:rsidRPr="00000000">
        <w:rPr>
          <w:b w:val="1"/>
          <w:sz w:val="32"/>
          <w:szCs w:val="32"/>
          <w:rtl w:val="1"/>
        </w:rPr>
        <w:t xml:space="preserve"> </w:t>
      </w:r>
      <w:r w:rsidDel="00000000" w:rsidR="00000000" w:rsidRPr="00000000">
        <w:rPr>
          <w:b w:val="1"/>
          <w:sz w:val="32"/>
          <w:szCs w:val="32"/>
          <w:rtl w:val="1"/>
        </w:rPr>
        <w:t xml:space="preserve">او</w:t>
      </w:r>
      <w:r w:rsidDel="00000000" w:rsidR="00000000" w:rsidRPr="00000000">
        <w:rPr>
          <w:b w:val="1"/>
          <w:sz w:val="32"/>
          <w:szCs w:val="32"/>
          <w:rtl w:val="1"/>
        </w:rPr>
        <w:t xml:space="preserve"> </w:t>
      </w:r>
      <w:r w:rsidDel="00000000" w:rsidR="00000000" w:rsidRPr="00000000">
        <w:rPr>
          <w:b w:val="1"/>
          <w:sz w:val="32"/>
          <w:szCs w:val="32"/>
          <w:rtl w:val="1"/>
        </w:rPr>
        <w:t xml:space="preserve">جماعى</w:t>
      </w:r>
      <w:r w:rsidDel="00000000" w:rsidR="00000000" w:rsidRPr="00000000">
        <w:rPr>
          <w:b w:val="1"/>
          <w:sz w:val="32"/>
          <w:szCs w:val="32"/>
          <w:rtl w:val="1"/>
        </w:rPr>
        <w:t xml:space="preserve"> </w:t>
      </w:r>
      <w:r w:rsidDel="00000000" w:rsidR="00000000" w:rsidRPr="00000000">
        <w:rPr>
          <w:b w:val="1"/>
          <w:sz w:val="32"/>
          <w:szCs w:val="32"/>
          <w:rtl w:val="1"/>
        </w:rPr>
        <w:t xml:space="preserve">ليس</w:t>
      </w:r>
      <w:r w:rsidDel="00000000" w:rsidR="00000000" w:rsidRPr="00000000">
        <w:rPr>
          <w:b w:val="1"/>
          <w:sz w:val="32"/>
          <w:szCs w:val="32"/>
          <w:rtl w:val="1"/>
        </w:rPr>
        <w:t xml:space="preserve"> </w:t>
      </w:r>
      <w:r w:rsidDel="00000000" w:rsidR="00000000" w:rsidRPr="00000000">
        <w:rPr>
          <w:b w:val="1"/>
          <w:sz w:val="32"/>
          <w:szCs w:val="32"/>
          <w:rtl w:val="1"/>
        </w:rPr>
        <w:t xml:space="preserve">اختيار</w:t>
      </w:r>
      <w:r w:rsidDel="00000000" w:rsidR="00000000" w:rsidRPr="00000000">
        <w:rPr>
          <w:b w:val="1"/>
          <w:sz w:val="32"/>
          <w:szCs w:val="32"/>
          <w:rtl w:val="1"/>
        </w:rPr>
        <w:t xml:space="preserve"> </w:t>
      </w:r>
      <w:r w:rsidDel="00000000" w:rsidR="00000000" w:rsidRPr="00000000">
        <w:rPr>
          <w:b w:val="1"/>
          <w:sz w:val="32"/>
          <w:szCs w:val="32"/>
          <w:rtl w:val="1"/>
        </w:rPr>
        <w:t xml:space="preserve">المهمه</w:t>
      </w:r>
      <w:r w:rsidDel="00000000" w:rsidR="00000000" w:rsidRPr="00000000">
        <w:rPr>
          <w:b w:val="1"/>
          <w:sz w:val="32"/>
          <w:szCs w:val="32"/>
          <w:rtl w:val="1"/>
        </w:rPr>
        <w:t xml:space="preserve"> </w:t>
      </w:r>
      <w:r w:rsidDel="00000000" w:rsidR="00000000" w:rsidRPr="00000000">
        <w:rPr>
          <w:b w:val="1"/>
          <w:sz w:val="32"/>
          <w:szCs w:val="32"/>
          <w:rtl w:val="1"/>
        </w:rPr>
        <w:t xml:space="preserve">او</w:t>
      </w:r>
      <w:r w:rsidDel="00000000" w:rsidR="00000000" w:rsidRPr="00000000">
        <w:rPr>
          <w:b w:val="1"/>
          <w:sz w:val="32"/>
          <w:szCs w:val="32"/>
          <w:rtl w:val="1"/>
        </w:rPr>
        <w:t xml:space="preserve"> </w:t>
      </w:r>
      <w:r w:rsidDel="00000000" w:rsidR="00000000" w:rsidRPr="00000000">
        <w:rPr>
          <w:b w:val="1"/>
          <w:sz w:val="32"/>
          <w:szCs w:val="32"/>
          <w:rtl w:val="1"/>
        </w:rPr>
        <w:t xml:space="preserve">الهدف</w:t>
      </w:r>
      <w:r w:rsidDel="00000000" w:rsidR="00000000" w:rsidRPr="00000000">
        <w:rPr>
          <w:b w:val="1"/>
          <w:sz w:val="32"/>
          <w:szCs w:val="32"/>
          <w:rtl w:val="1"/>
        </w:rPr>
        <w:t xml:space="preserve"> </w:t>
      </w:r>
      <w:r w:rsidDel="00000000" w:rsidR="00000000" w:rsidRPr="00000000">
        <w:rPr>
          <w:b w:val="1"/>
          <w:sz w:val="32"/>
          <w:szCs w:val="32"/>
          <w:rtl w:val="1"/>
        </w:rPr>
        <w:t xml:space="preserve">وحجمه</w:t>
      </w:r>
      <w:r w:rsidDel="00000000" w:rsidR="00000000" w:rsidRPr="00000000">
        <w:rPr>
          <w:b w:val="1"/>
          <w:sz w:val="32"/>
          <w:szCs w:val="32"/>
          <w:rtl w:val="1"/>
        </w:rPr>
        <w:t xml:space="preserve"> </w:t>
      </w:r>
      <w:r w:rsidDel="00000000" w:rsidR="00000000" w:rsidRPr="00000000">
        <w:rPr>
          <w:b w:val="1"/>
          <w:sz w:val="32"/>
          <w:szCs w:val="32"/>
          <w:rtl w:val="1"/>
        </w:rPr>
        <w:t xml:space="preserve">هو</w:t>
      </w:r>
      <w:r w:rsidDel="00000000" w:rsidR="00000000" w:rsidRPr="00000000">
        <w:rPr>
          <w:b w:val="1"/>
          <w:sz w:val="32"/>
          <w:szCs w:val="32"/>
          <w:rtl w:val="1"/>
        </w:rPr>
        <w:t xml:space="preserve"> </w:t>
      </w:r>
      <w:r w:rsidDel="00000000" w:rsidR="00000000" w:rsidRPr="00000000">
        <w:rPr>
          <w:b w:val="1"/>
          <w:sz w:val="32"/>
          <w:szCs w:val="32"/>
          <w:rtl w:val="1"/>
        </w:rPr>
        <w:t xml:space="preserve">الذى</w:t>
      </w:r>
      <w:r w:rsidDel="00000000" w:rsidR="00000000" w:rsidRPr="00000000">
        <w:rPr>
          <w:b w:val="1"/>
          <w:sz w:val="32"/>
          <w:szCs w:val="32"/>
          <w:rtl w:val="1"/>
        </w:rPr>
        <w:t xml:space="preserve"> </w:t>
      </w:r>
      <w:r w:rsidDel="00000000" w:rsidR="00000000" w:rsidRPr="00000000">
        <w:rPr>
          <w:b w:val="1"/>
          <w:sz w:val="32"/>
          <w:szCs w:val="32"/>
          <w:rtl w:val="1"/>
        </w:rPr>
        <w:t xml:space="preserve">يحدد</w:t>
      </w:r>
    </w:p>
    <w:p w:rsidR="00000000" w:rsidDel="00000000" w:rsidP="00000000" w:rsidRDefault="00000000" w:rsidRPr="00000000" w14:paraId="00000147">
      <w:pPr>
        <w:pageBreakBefore w:val="0"/>
        <w:ind w:left="360"/>
        <w:rPr>
          <w:b w:val="1"/>
          <w:sz w:val="32"/>
          <w:szCs w:val="32"/>
        </w:rPr>
      </w:pPr>
      <w:r w:rsidDel="00000000" w:rsidR="00000000" w:rsidRPr="00000000">
        <w:rPr>
          <w:b w:val="1"/>
          <w:sz w:val="32"/>
          <w:szCs w:val="32"/>
          <w:rtl w:val="1"/>
        </w:rPr>
        <w:t xml:space="preserve">العمل</w:t>
      </w:r>
      <w:r w:rsidDel="00000000" w:rsidR="00000000" w:rsidRPr="00000000">
        <w:rPr>
          <w:b w:val="1"/>
          <w:sz w:val="32"/>
          <w:szCs w:val="32"/>
          <w:rtl w:val="1"/>
        </w:rPr>
        <w:t xml:space="preserve"> </w:t>
      </w:r>
      <w:r w:rsidDel="00000000" w:rsidR="00000000" w:rsidRPr="00000000">
        <w:rPr>
          <w:b w:val="1"/>
          <w:sz w:val="32"/>
          <w:szCs w:val="32"/>
          <w:rtl w:val="1"/>
        </w:rPr>
        <w:t xml:space="preserve">الجماعى</w:t>
      </w:r>
      <w:r w:rsidDel="00000000" w:rsidR="00000000" w:rsidRPr="00000000">
        <w:rPr>
          <w:b w:val="1"/>
          <w:sz w:val="32"/>
          <w:szCs w:val="32"/>
          <w:rtl w:val="1"/>
        </w:rPr>
        <w:t xml:space="preserve"> </w:t>
      </w:r>
      <w:r w:rsidDel="00000000" w:rsidR="00000000" w:rsidRPr="00000000">
        <w:rPr>
          <w:b w:val="1"/>
          <w:sz w:val="32"/>
          <w:szCs w:val="32"/>
          <w:rtl w:val="1"/>
        </w:rPr>
        <w:t xml:space="preserve">يزيد</w:t>
      </w:r>
      <w:r w:rsidDel="00000000" w:rsidR="00000000" w:rsidRPr="00000000">
        <w:rPr>
          <w:b w:val="1"/>
          <w:sz w:val="32"/>
          <w:szCs w:val="32"/>
          <w:rtl w:val="1"/>
        </w:rPr>
        <w:t xml:space="preserve"> </w:t>
      </w:r>
      <w:r w:rsidDel="00000000" w:rsidR="00000000" w:rsidRPr="00000000">
        <w:rPr>
          <w:b w:val="1"/>
          <w:sz w:val="32"/>
          <w:szCs w:val="32"/>
          <w:rtl w:val="1"/>
        </w:rPr>
        <w:t xml:space="preserve">من</w:t>
      </w:r>
      <w:r w:rsidDel="00000000" w:rsidR="00000000" w:rsidRPr="00000000">
        <w:rPr>
          <w:b w:val="1"/>
          <w:sz w:val="32"/>
          <w:szCs w:val="32"/>
          <w:rtl w:val="1"/>
        </w:rPr>
        <w:t xml:space="preserve"> </w:t>
      </w:r>
      <w:r w:rsidDel="00000000" w:rsidR="00000000" w:rsidRPr="00000000">
        <w:rPr>
          <w:b w:val="1"/>
          <w:sz w:val="32"/>
          <w:szCs w:val="32"/>
          <w:rtl w:val="1"/>
        </w:rPr>
        <w:t xml:space="preserve">استغلال</w:t>
      </w:r>
      <w:r w:rsidDel="00000000" w:rsidR="00000000" w:rsidRPr="00000000">
        <w:rPr>
          <w:b w:val="1"/>
          <w:sz w:val="32"/>
          <w:szCs w:val="32"/>
          <w:rtl w:val="1"/>
        </w:rPr>
        <w:t xml:space="preserve"> </w:t>
      </w:r>
      <w:r w:rsidDel="00000000" w:rsidR="00000000" w:rsidRPr="00000000">
        <w:rPr>
          <w:b w:val="1"/>
          <w:sz w:val="32"/>
          <w:szCs w:val="32"/>
          <w:rtl w:val="1"/>
        </w:rPr>
        <w:t xml:space="preserve">الموارد</w:t>
      </w:r>
      <w:r w:rsidDel="00000000" w:rsidR="00000000" w:rsidRPr="00000000">
        <w:rPr>
          <w:b w:val="1"/>
          <w:sz w:val="32"/>
          <w:szCs w:val="32"/>
          <w:rtl w:val="1"/>
        </w:rPr>
        <w:t xml:space="preserve"> </w:t>
      </w:r>
      <w:r w:rsidDel="00000000" w:rsidR="00000000" w:rsidRPr="00000000">
        <w:rPr>
          <w:b w:val="1"/>
          <w:sz w:val="32"/>
          <w:szCs w:val="32"/>
          <w:rtl w:val="1"/>
        </w:rPr>
        <w:t xml:space="preserve">وتوزيعها</w:t>
      </w:r>
      <w:r w:rsidDel="00000000" w:rsidR="00000000" w:rsidRPr="00000000">
        <w:rPr>
          <w:b w:val="1"/>
          <w:sz w:val="32"/>
          <w:szCs w:val="32"/>
          <w:rtl w:val="1"/>
        </w:rPr>
        <w:t xml:space="preserve"> </w:t>
      </w:r>
      <w:r w:rsidDel="00000000" w:rsidR="00000000" w:rsidRPr="00000000">
        <w:rPr>
          <w:b w:val="1"/>
          <w:sz w:val="32"/>
          <w:szCs w:val="32"/>
          <w:rtl w:val="1"/>
        </w:rPr>
        <w:t xml:space="preserve">وتقليل</w:t>
      </w:r>
      <w:r w:rsidDel="00000000" w:rsidR="00000000" w:rsidRPr="00000000">
        <w:rPr>
          <w:b w:val="1"/>
          <w:sz w:val="32"/>
          <w:szCs w:val="32"/>
          <w:rtl w:val="1"/>
        </w:rPr>
        <w:t xml:space="preserve"> </w:t>
      </w:r>
      <w:r w:rsidDel="00000000" w:rsidR="00000000" w:rsidRPr="00000000">
        <w:rPr>
          <w:b w:val="1"/>
          <w:sz w:val="32"/>
          <w:szCs w:val="32"/>
          <w:rtl w:val="1"/>
        </w:rPr>
        <w:t xml:space="preserve">الاعاء</w:t>
      </w:r>
      <w:r w:rsidDel="00000000" w:rsidR="00000000" w:rsidRPr="00000000">
        <w:rPr>
          <w:b w:val="1"/>
          <w:sz w:val="32"/>
          <w:szCs w:val="32"/>
          <w:rtl w:val="1"/>
        </w:rPr>
        <w:t xml:space="preserve"> </w:t>
      </w:r>
      <w:r w:rsidDel="00000000" w:rsidR="00000000" w:rsidRPr="00000000">
        <w:rPr>
          <w:b w:val="1"/>
          <w:sz w:val="32"/>
          <w:szCs w:val="32"/>
          <w:rtl w:val="1"/>
        </w:rPr>
        <w:t xml:space="preserve">وزياده</w:t>
      </w:r>
      <w:r w:rsidDel="00000000" w:rsidR="00000000" w:rsidRPr="00000000">
        <w:rPr>
          <w:b w:val="1"/>
          <w:sz w:val="32"/>
          <w:szCs w:val="32"/>
          <w:rtl w:val="1"/>
        </w:rPr>
        <w:t xml:space="preserve"> </w:t>
      </w:r>
      <w:r w:rsidDel="00000000" w:rsidR="00000000" w:rsidRPr="00000000">
        <w:rPr>
          <w:b w:val="1"/>
          <w:sz w:val="32"/>
          <w:szCs w:val="32"/>
          <w:rtl w:val="1"/>
        </w:rPr>
        <w:t xml:space="preserve">الانتاج</w:t>
      </w:r>
      <w:r w:rsidDel="00000000" w:rsidR="00000000" w:rsidRPr="00000000">
        <w:rPr>
          <w:b w:val="1"/>
          <w:sz w:val="32"/>
          <w:szCs w:val="32"/>
          <w:rtl w:val="1"/>
        </w:rPr>
        <w:t xml:space="preserve"> </w:t>
      </w:r>
      <w:r w:rsidDel="00000000" w:rsidR="00000000" w:rsidRPr="00000000">
        <w:rPr>
          <w:b w:val="1"/>
          <w:sz w:val="32"/>
          <w:szCs w:val="32"/>
          <w:rtl w:val="1"/>
        </w:rPr>
        <w:t xml:space="preserve">لو</w:t>
      </w:r>
      <w:r w:rsidDel="00000000" w:rsidR="00000000" w:rsidRPr="00000000">
        <w:rPr>
          <w:b w:val="1"/>
          <w:sz w:val="32"/>
          <w:szCs w:val="32"/>
          <w:rtl w:val="1"/>
        </w:rPr>
        <w:t xml:space="preserve"> </w:t>
      </w:r>
      <w:r w:rsidDel="00000000" w:rsidR="00000000" w:rsidRPr="00000000">
        <w:rPr>
          <w:b w:val="1"/>
          <w:sz w:val="32"/>
          <w:szCs w:val="32"/>
          <w:rtl w:val="1"/>
        </w:rPr>
        <w:t xml:space="preserve">كان</w:t>
      </w:r>
      <w:r w:rsidDel="00000000" w:rsidR="00000000" w:rsidRPr="00000000">
        <w:rPr>
          <w:b w:val="1"/>
          <w:sz w:val="32"/>
          <w:szCs w:val="32"/>
          <w:rtl w:val="1"/>
        </w:rPr>
        <w:t xml:space="preserve"> </w:t>
      </w:r>
      <w:r w:rsidDel="00000000" w:rsidR="00000000" w:rsidRPr="00000000">
        <w:rPr>
          <w:b w:val="1"/>
          <w:sz w:val="32"/>
          <w:szCs w:val="32"/>
          <w:rtl w:val="1"/>
        </w:rPr>
        <w:t xml:space="preserve">الفريق</w:t>
      </w:r>
      <w:r w:rsidDel="00000000" w:rsidR="00000000" w:rsidRPr="00000000">
        <w:rPr>
          <w:b w:val="1"/>
          <w:sz w:val="32"/>
          <w:szCs w:val="32"/>
          <w:rtl w:val="1"/>
        </w:rPr>
        <w:t xml:space="preserve"> </w:t>
      </w:r>
      <w:r w:rsidDel="00000000" w:rsidR="00000000" w:rsidRPr="00000000">
        <w:rPr>
          <w:b w:val="1"/>
          <w:sz w:val="32"/>
          <w:szCs w:val="32"/>
          <w:rtl w:val="1"/>
        </w:rPr>
        <w:t xml:space="preserve">فعال</w:t>
      </w:r>
      <w:r w:rsidDel="00000000" w:rsidR="00000000" w:rsidRPr="00000000">
        <w:rPr>
          <w:b w:val="1"/>
          <w:sz w:val="32"/>
          <w:szCs w:val="32"/>
          <w:rtl w:val="1"/>
        </w:rPr>
        <w:t xml:space="preserve"> </w:t>
      </w:r>
      <w:r w:rsidDel="00000000" w:rsidR="00000000" w:rsidRPr="00000000">
        <w:rPr>
          <w:b w:val="1"/>
          <w:sz w:val="32"/>
          <w:szCs w:val="32"/>
          <w:rtl w:val="1"/>
        </w:rPr>
        <w:t xml:space="preserve">و</w:t>
      </w:r>
      <w:r w:rsidDel="00000000" w:rsidR="00000000" w:rsidRPr="00000000">
        <w:rPr>
          <w:b w:val="1"/>
          <w:sz w:val="32"/>
          <w:szCs w:val="32"/>
          <w:rtl w:val="1"/>
        </w:rPr>
        <w:t xml:space="preserve"> </w:t>
      </w:r>
      <w:r w:rsidDel="00000000" w:rsidR="00000000" w:rsidRPr="00000000">
        <w:rPr>
          <w:b w:val="1"/>
          <w:sz w:val="32"/>
          <w:szCs w:val="32"/>
          <w:rtl w:val="1"/>
        </w:rPr>
        <w:t xml:space="preserve">منسجم</w:t>
      </w:r>
    </w:p>
    <w:p w:rsidR="00000000" w:rsidDel="00000000" w:rsidP="00000000" w:rsidRDefault="00000000" w:rsidRPr="00000000" w14:paraId="00000148">
      <w:pPr>
        <w:pageBreakBefore w:val="0"/>
        <w:ind w:left="360"/>
        <w:rPr>
          <w:b w:val="1"/>
          <w:sz w:val="32"/>
          <w:szCs w:val="32"/>
        </w:rPr>
      </w:pPr>
      <w:r w:rsidDel="00000000" w:rsidR="00000000" w:rsidRPr="00000000">
        <w:rPr>
          <w:b w:val="1"/>
          <w:sz w:val="32"/>
          <w:szCs w:val="32"/>
          <w:rtl w:val="0"/>
        </w:rPr>
        <w:t xml:space="preserve">No . I prefer to work </w:t>
      </w:r>
      <w:sdt>
        <w:sdtPr>
          <w:tag w:val="goog_rdk_628"/>
        </w:sdtPr>
        <w:sdtContent>
          <w:ins w:author="Basma Elkady" w:id="29" w:date="2022-03-12T01:09:44Z">
            <w:r w:rsidDel="00000000" w:rsidR="00000000" w:rsidRPr="00000000">
              <w:rPr>
                <w:b w:val="1"/>
                <w:sz w:val="32"/>
                <w:szCs w:val="32"/>
                <w:rtl w:val="0"/>
              </w:rPr>
              <w:t xml:space="preserve"> b</w:t>
            </w:r>
          </w:ins>
        </w:sdtContent>
      </w:sdt>
      <w:sdt>
        <w:sdtPr>
          <w:tag w:val="goog_rdk_629"/>
        </w:sdtPr>
        <w:sdtContent>
          <w:del w:author="Basma Elkady" w:id="29" w:date="2022-03-12T01:09:44Z">
            <w:r w:rsidDel="00000000" w:rsidR="00000000" w:rsidRPr="00000000">
              <w:rPr>
                <w:b w:val="1"/>
                <w:sz w:val="32"/>
                <w:szCs w:val="32"/>
                <w:rtl w:val="0"/>
              </w:rPr>
              <w:delText xml:space="preserve">individually </w:delText>
            </w:r>
          </w:del>
        </w:sdtContent>
      </w:sdt>
      <w:r w:rsidDel="00000000" w:rsidR="00000000" w:rsidRPr="00000000">
        <w:rPr>
          <w:b w:val="1"/>
          <w:sz w:val="32"/>
          <w:szCs w:val="32"/>
          <w:rtl w:val="0"/>
        </w:rPr>
        <w:t xml:space="preserve">I think I will do a great achievement</w:t>
      </w:r>
    </w:p>
    <w:p w:rsidR="00000000" w:rsidDel="00000000" w:rsidP="00000000" w:rsidRDefault="00000000" w:rsidRPr="00000000" w14:paraId="00000149">
      <w:pPr>
        <w:pageBreakBefore w:val="0"/>
        <w:ind w:left="360"/>
        <w:rPr>
          <w:b w:val="1"/>
          <w:sz w:val="32"/>
          <w:szCs w:val="32"/>
        </w:rPr>
      </w:pPr>
      <w:r w:rsidDel="00000000" w:rsidR="00000000" w:rsidRPr="00000000">
        <w:rPr>
          <w:b w:val="1"/>
          <w:sz w:val="32"/>
          <w:szCs w:val="32"/>
          <w:rtl w:val="0"/>
        </w:rPr>
        <w:t xml:space="preserve">But I  worked in a team one time as a member and the other as  leader and we did so well and the result was awesome</w:t>
      </w:r>
    </w:p>
    <w:p w:rsidR="00000000" w:rsidDel="00000000" w:rsidP="00000000" w:rsidRDefault="00000000" w:rsidRPr="00000000" w14:paraId="0000014A">
      <w:pPr>
        <w:pageBreakBefore w:val="0"/>
        <w:ind w:left="360"/>
        <w:rPr>
          <w:b w:val="1"/>
          <w:sz w:val="32"/>
          <w:szCs w:val="32"/>
        </w:rPr>
      </w:pPr>
      <w:r w:rsidDel="00000000" w:rsidR="00000000" w:rsidRPr="00000000">
        <w:rPr>
          <w:b w:val="1"/>
          <w:sz w:val="32"/>
          <w:szCs w:val="32"/>
          <w:rtl w:val="0"/>
        </w:rPr>
        <w:t xml:space="preserve">I do not like and I do not prefer but I can do and I know most of challenges need a effective and homogenous teamwork</w:t>
      </w:r>
    </w:p>
    <w:p w:rsidR="00000000" w:rsidDel="00000000" w:rsidP="00000000" w:rsidRDefault="00000000" w:rsidRPr="00000000" w14:paraId="0000014B">
      <w:pPr>
        <w:pageBreakBefore w:val="0"/>
        <w:ind w:left="360"/>
        <w:rPr>
          <w:b w:val="1"/>
          <w:sz w:val="32"/>
          <w:szCs w:val="32"/>
        </w:rPr>
      </w:pPr>
      <w:r w:rsidDel="00000000" w:rsidR="00000000" w:rsidRPr="00000000">
        <w:rPr>
          <w:b w:val="1"/>
          <w:sz w:val="32"/>
          <w:szCs w:val="32"/>
          <w:rtl w:val="0"/>
        </w:rPr>
        <w:t xml:space="preserve">---------</w:t>
      </w:r>
    </w:p>
    <w:p w:rsidR="00000000" w:rsidDel="00000000" w:rsidP="00000000" w:rsidRDefault="00000000" w:rsidRPr="00000000" w14:paraId="0000014C">
      <w:pPr>
        <w:pageBreakBefore w:val="0"/>
        <w:rPr>
          <w:b w:val="1"/>
          <w:sz w:val="32"/>
          <w:szCs w:val="32"/>
        </w:rPr>
      </w:pPr>
      <w:r w:rsidDel="00000000" w:rsidR="00000000" w:rsidRPr="00000000">
        <w:rPr>
          <w:rtl w:val="0"/>
        </w:rPr>
      </w:r>
    </w:p>
    <w:p w:rsidR="00000000" w:rsidDel="00000000" w:rsidP="00000000" w:rsidRDefault="00000000" w:rsidRPr="00000000" w14:paraId="0000014D">
      <w:pPr>
        <w:pageBreakBefore w:val="0"/>
        <w:ind w:left="360"/>
        <w:rPr>
          <w:b w:val="1"/>
          <w:sz w:val="32"/>
          <w:szCs w:val="32"/>
        </w:rPr>
      </w:pPr>
      <w:r w:rsidDel="00000000" w:rsidR="00000000" w:rsidRPr="00000000">
        <w:rPr>
          <w:b w:val="1"/>
          <w:sz w:val="32"/>
          <w:szCs w:val="32"/>
          <w:rtl w:val="1"/>
        </w:rPr>
        <w:t xml:space="preserve">لو</w:t>
      </w:r>
      <w:r w:rsidDel="00000000" w:rsidR="00000000" w:rsidRPr="00000000">
        <w:rPr>
          <w:b w:val="1"/>
          <w:sz w:val="32"/>
          <w:szCs w:val="32"/>
          <w:rtl w:val="1"/>
        </w:rPr>
        <w:t xml:space="preserve"> </w:t>
      </w:r>
      <w:r w:rsidDel="00000000" w:rsidR="00000000" w:rsidRPr="00000000">
        <w:rPr>
          <w:b w:val="1"/>
          <w:sz w:val="32"/>
          <w:szCs w:val="32"/>
          <w:rtl w:val="1"/>
        </w:rPr>
        <w:t xml:space="preserve">انت</w:t>
      </w:r>
      <w:r w:rsidDel="00000000" w:rsidR="00000000" w:rsidRPr="00000000">
        <w:rPr>
          <w:b w:val="1"/>
          <w:sz w:val="32"/>
          <w:szCs w:val="32"/>
          <w:rtl w:val="1"/>
        </w:rPr>
        <w:t xml:space="preserve"> </w:t>
      </w:r>
      <w:r w:rsidDel="00000000" w:rsidR="00000000" w:rsidRPr="00000000">
        <w:rPr>
          <w:b w:val="1"/>
          <w:sz w:val="32"/>
          <w:szCs w:val="32"/>
          <w:rtl w:val="1"/>
        </w:rPr>
        <w:t xml:space="preserve">تيم</w:t>
      </w:r>
      <w:r w:rsidDel="00000000" w:rsidR="00000000" w:rsidRPr="00000000">
        <w:rPr>
          <w:b w:val="1"/>
          <w:sz w:val="32"/>
          <w:szCs w:val="32"/>
          <w:rtl w:val="1"/>
        </w:rPr>
        <w:t xml:space="preserve"> </w:t>
      </w:r>
      <w:r w:rsidDel="00000000" w:rsidR="00000000" w:rsidRPr="00000000">
        <w:rPr>
          <w:b w:val="1"/>
          <w:sz w:val="32"/>
          <w:szCs w:val="32"/>
          <w:rtl w:val="1"/>
        </w:rPr>
        <w:t xml:space="preserve">ليدر</w:t>
      </w:r>
      <w:r w:rsidDel="00000000" w:rsidR="00000000" w:rsidRPr="00000000">
        <w:rPr>
          <w:b w:val="1"/>
          <w:sz w:val="32"/>
          <w:szCs w:val="32"/>
          <w:rtl w:val="1"/>
        </w:rPr>
        <w:t xml:space="preserve"> </w:t>
      </w:r>
      <w:r w:rsidDel="00000000" w:rsidR="00000000" w:rsidRPr="00000000">
        <w:rPr>
          <w:b w:val="1"/>
          <w:sz w:val="32"/>
          <w:szCs w:val="32"/>
          <w:rtl w:val="1"/>
        </w:rPr>
        <w:t xml:space="preserve">و</w:t>
      </w:r>
      <w:r w:rsidDel="00000000" w:rsidR="00000000" w:rsidRPr="00000000">
        <w:rPr>
          <w:b w:val="1"/>
          <w:sz w:val="32"/>
          <w:szCs w:val="32"/>
          <w:rtl w:val="1"/>
        </w:rPr>
        <w:t xml:space="preserve"> </w:t>
      </w:r>
      <w:r w:rsidDel="00000000" w:rsidR="00000000" w:rsidRPr="00000000">
        <w:rPr>
          <w:b w:val="1"/>
          <w:sz w:val="32"/>
          <w:szCs w:val="32"/>
          <w:rtl w:val="1"/>
        </w:rPr>
        <w:t xml:space="preserve">الناس</w:t>
      </w:r>
      <w:r w:rsidDel="00000000" w:rsidR="00000000" w:rsidRPr="00000000">
        <w:rPr>
          <w:b w:val="1"/>
          <w:sz w:val="32"/>
          <w:szCs w:val="32"/>
          <w:rtl w:val="1"/>
        </w:rPr>
        <w:t xml:space="preserve"> </w:t>
      </w:r>
      <w:r w:rsidDel="00000000" w:rsidR="00000000" w:rsidRPr="00000000">
        <w:rPr>
          <w:b w:val="1"/>
          <w:sz w:val="32"/>
          <w:szCs w:val="32"/>
          <w:rtl w:val="1"/>
        </w:rPr>
        <w:t xml:space="preserve">اللي</w:t>
      </w:r>
      <w:r w:rsidDel="00000000" w:rsidR="00000000" w:rsidRPr="00000000">
        <w:rPr>
          <w:b w:val="1"/>
          <w:sz w:val="32"/>
          <w:szCs w:val="32"/>
          <w:rtl w:val="1"/>
        </w:rPr>
        <w:t xml:space="preserve"> </w:t>
      </w:r>
      <w:r w:rsidDel="00000000" w:rsidR="00000000" w:rsidRPr="00000000">
        <w:rPr>
          <w:b w:val="1"/>
          <w:sz w:val="32"/>
          <w:szCs w:val="32"/>
          <w:rtl w:val="1"/>
        </w:rPr>
        <w:t xml:space="preserve">معاك</w:t>
      </w:r>
      <w:r w:rsidDel="00000000" w:rsidR="00000000" w:rsidRPr="00000000">
        <w:rPr>
          <w:b w:val="1"/>
          <w:sz w:val="32"/>
          <w:szCs w:val="32"/>
          <w:rtl w:val="1"/>
        </w:rPr>
        <w:t xml:space="preserve"> </w:t>
      </w:r>
      <w:r w:rsidDel="00000000" w:rsidR="00000000" w:rsidRPr="00000000">
        <w:rPr>
          <w:b w:val="1"/>
          <w:sz w:val="32"/>
          <w:szCs w:val="32"/>
          <w:rtl w:val="1"/>
        </w:rPr>
        <w:t xml:space="preserve">مش</w:t>
      </w:r>
      <w:r w:rsidDel="00000000" w:rsidR="00000000" w:rsidRPr="00000000">
        <w:rPr>
          <w:b w:val="1"/>
          <w:sz w:val="32"/>
          <w:szCs w:val="32"/>
          <w:rtl w:val="1"/>
        </w:rPr>
        <w:t xml:space="preserve"> </w:t>
      </w:r>
      <w:r w:rsidDel="00000000" w:rsidR="00000000" w:rsidRPr="00000000">
        <w:rPr>
          <w:b w:val="1"/>
          <w:sz w:val="32"/>
          <w:szCs w:val="32"/>
          <w:rtl w:val="1"/>
        </w:rPr>
        <w:t xml:space="preserve">شغاله</w:t>
      </w:r>
      <w:r w:rsidDel="00000000" w:rsidR="00000000" w:rsidRPr="00000000">
        <w:rPr>
          <w:b w:val="1"/>
          <w:sz w:val="32"/>
          <w:szCs w:val="32"/>
          <w:rtl w:val="1"/>
        </w:rPr>
        <w:t xml:space="preserve"> </w:t>
      </w:r>
      <w:r w:rsidDel="00000000" w:rsidR="00000000" w:rsidRPr="00000000">
        <w:rPr>
          <w:b w:val="1"/>
          <w:sz w:val="32"/>
          <w:szCs w:val="32"/>
          <w:rtl w:val="1"/>
        </w:rPr>
        <w:t xml:space="preserve">كويس</w:t>
      </w:r>
      <w:r w:rsidDel="00000000" w:rsidR="00000000" w:rsidRPr="00000000">
        <w:rPr>
          <w:b w:val="1"/>
          <w:sz w:val="32"/>
          <w:szCs w:val="32"/>
          <w:rtl w:val="1"/>
        </w:rPr>
        <w:t xml:space="preserve"> </w:t>
      </w:r>
      <w:r w:rsidDel="00000000" w:rsidR="00000000" w:rsidRPr="00000000">
        <w:rPr>
          <w:b w:val="1"/>
          <w:sz w:val="32"/>
          <w:szCs w:val="32"/>
          <w:rtl w:val="1"/>
        </w:rPr>
        <w:t xml:space="preserve">هتعمل</w:t>
      </w:r>
      <w:r w:rsidDel="00000000" w:rsidR="00000000" w:rsidRPr="00000000">
        <w:rPr>
          <w:b w:val="1"/>
          <w:sz w:val="32"/>
          <w:szCs w:val="32"/>
          <w:rtl w:val="1"/>
        </w:rPr>
        <w:t xml:space="preserve"> </w:t>
      </w:r>
      <w:r w:rsidDel="00000000" w:rsidR="00000000" w:rsidRPr="00000000">
        <w:rPr>
          <w:b w:val="1"/>
          <w:sz w:val="32"/>
          <w:szCs w:val="32"/>
          <w:rtl w:val="1"/>
        </w:rPr>
        <w:t xml:space="preserve">ايه</w:t>
      </w:r>
      <w:r w:rsidDel="00000000" w:rsidR="00000000" w:rsidRPr="00000000">
        <w:rPr>
          <w:b w:val="1"/>
          <w:sz w:val="32"/>
          <w:szCs w:val="32"/>
          <w:rtl w:val="1"/>
        </w:rPr>
        <w:t xml:space="preserve"> </w:t>
      </w:r>
      <w:r w:rsidDel="00000000" w:rsidR="00000000" w:rsidRPr="00000000">
        <w:rPr>
          <w:b w:val="1"/>
          <w:sz w:val="32"/>
          <w:szCs w:val="32"/>
          <w:rtl w:val="1"/>
        </w:rPr>
        <w:t xml:space="preserve">و</w:t>
      </w:r>
      <w:r w:rsidDel="00000000" w:rsidR="00000000" w:rsidRPr="00000000">
        <w:rPr>
          <w:b w:val="1"/>
          <w:sz w:val="32"/>
          <w:szCs w:val="32"/>
          <w:rtl w:val="1"/>
        </w:rPr>
        <w:t xml:space="preserve"> </w:t>
      </w:r>
      <w:r w:rsidDel="00000000" w:rsidR="00000000" w:rsidRPr="00000000">
        <w:rPr>
          <w:b w:val="1"/>
          <w:sz w:val="32"/>
          <w:szCs w:val="32"/>
          <w:rtl w:val="1"/>
        </w:rPr>
        <w:t xml:space="preserve">تتصرف</w:t>
      </w:r>
      <w:r w:rsidDel="00000000" w:rsidR="00000000" w:rsidRPr="00000000">
        <w:rPr>
          <w:b w:val="1"/>
          <w:sz w:val="32"/>
          <w:szCs w:val="32"/>
          <w:rtl w:val="1"/>
        </w:rPr>
        <w:t xml:space="preserve"> </w:t>
      </w:r>
      <w:r w:rsidDel="00000000" w:rsidR="00000000" w:rsidRPr="00000000">
        <w:rPr>
          <w:b w:val="1"/>
          <w:sz w:val="32"/>
          <w:szCs w:val="32"/>
          <w:rtl w:val="1"/>
        </w:rPr>
        <w:t xml:space="preserve">معاهم</w:t>
      </w:r>
      <w:r w:rsidDel="00000000" w:rsidR="00000000" w:rsidRPr="00000000">
        <w:rPr>
          <w:b w:val="1"/>
          <w:sz w:val="32"/>
          <w:szCs w:val="32"/>
          <w:rtl w:val="1"/>
        </w:rPr>
        <w:t xml:space="preserve"> </w:t>
      </w:r>
      <w:r w:rsidDel="00000000" w:rsidR="00000000" w:rsidRPr="00000000">
        <w:rPr>
          <w:b w:val="1"/>
          <w:sz w:val="32"/>
          <w:szCs w:val="32"/>
          <w:rtl w:val="1"/>
        </w:rPr>
        <w:t xml:space="preserve">ازاي</w:t>
      </w:r>
      <w:r w:rsidDel="00000000" w:rsidR="00000000" w:rsidRPr="00000000">
        <w:rPr>
          <w:b w:val="1"/>
          <w:sz w:val="32"/>
          <w:szCs w:val="32"/>
          <w:rtl w:val="0"/>
        </w:rPr>
        <w:t xml:space="preserve"> ؟</w:t>
      </w:r>
    </w:p>
    <w:p w:rsidR="00000000" w:rsidDel="00000000" w:rsidP="00000000" w:rsidRDefault="00000000" w:rsidRPr="00000000" w14:paraId="0000014E">
      <w:pPr>
        <w:pageBreakBefore w:val="0"/>
        <w:ind w:left="360"/>
        <w:rPr>
          <w:b w:val="1"/>
          <w:sz w:val="32"/>
          <w:szCs w:val="32"/>
        </w:rPr>
      </w:pPr>
      <w:r w:rsidDel="00000000" w:rsidR="00000000" w:rsidRPr="00000000">
        <w:rPr>
          <w:b w:val="1"/>
          <w:sz w:val="32"/>
          <w:szCs w:val="32"/>
          <w:rtl w:val="0"/>
        </w:rPr>
        <w:t xml:space="preserve">If the problem related to motivation I will try to motivate them by bonus rests and words</w:t>
      </w:r>
    </w:p>
    <w:p w:rsidR="00000000" w:rsidDel="00000000" w:rsidP="00000000" w:rsidRDefault="00000000" w:rsidRPr="00000000" w14:paraId="0000014F">
      <w:pPr>
        <w:pageBreakBefore w:val="0"/>
        <w:ind w:left="360"/>
        <w:rPr>
          <w:b w:val="1"/>
          <w:sz w:val="32"/>
          <w:szCs w:val="32"/>
        </w:rPr>
      </w:pPr>
      <w:r w:rsidDel="00000000" w:rsidR="00000000" w:rsidRPr="00000000">
        <w:rPr>
          <w:b w:val="1"/>
          <w:sz w:val="32"/>
          <w:szCs w:val="32"/>
          <w:rtl w:val="0"/>
        </w:rPr>
        <w:t xml:space="preserve">If they don’t want to work and motivation is not the problem will put them under the pressure to work and remember them about the schedule and productivity and who is persist on its position it will be fired </w:t>
      </w:r>
    </w:p>
    <w:p w:rsidR="00000000" w:rsidDel="00000000" w:rsidP="00000000" w:rsidRDefault="00000000" w:rsidRPr="00000000" w14:paraId="00000150">
      <w:pPr>
        <w:pageBreakBefore w:val="0"/>
        <w:ind w:left="360"/>
        <w:rPr>
          <w:b w:val="1"/>
          <w:sz w:val="32"/>
          <w:szCs w:val="32"/>
        </w:rPr>
      </w:pPr>
      <w:r w:rsidDel="00000000" w:rsidR="00000000" w:rsidRPr="00000000">
        <w:rPr>
          <w:b w:val="1"/>
          <w:sz w:val="32"/>
          <w:szCs w:val="32"/>
          <w:rtl w:val="0"/>
        </w:rPr>
        <w:t xml:space="preserve">-----</w:t>
      </w:r>
    </w:p>
    <w:p w:rsidR="00000000" w:rsidDel="00000000" w:rsidP="00000000" w:rsidRDefault="00000000" w:rsidRPr="00000000" w14:paraId="00000151">
      <w:pPr>
        <w:pageBreakBefore w:val="0"/>
        <w:ind w:left="360"/>
        <w:rPr>
          <w:b w:val="1"/>
          <w:sz w:val="32"/>
          <w:szCs w:val="32"/>
        </w:rPr>
      </w:pPr>
      <w:r w:rsidDel="00000000" w:rsidR="00000000" w:rsidRPr="00000000">
        <w:rPr>
          <w:b w:val="1"/>
          <w:sz w:val="32"/>
          <w:szCs w:val="32"/>
          <w:rtl w:val="1"/>
        </w:rPr>
        <w:t xml:space="preserve">بتمثلك</w:t>
      </w:r>
      <w:r w:rsidDel="00000000" w:rsidR="00000000" w:rsidRPr="00000000">
        <w:rPr>
          <w:b w:val="1"/>
          <w:sz w:val="32"/>
          <w:szCs w:val="32"/>
          <w:rtl w:val="1"/>
        </w:rPr>
        <w:t xml:space="preserve"> </w:t>
      </w:r>
      <w:r w:rsidDel="00000000" w:rsidR="00000000" w:rsidRPr="00000000">
        <w:rPr>
          <w:b w:val="1"/>
          <w:sz w:val="32"/>
          <w:szCs w:val="32"/>
          <w:rtl w:val="1"/>
        </w:rPr>
        <w:t xml:space="preserve">ايه</w:t>
      </w:r>
      <w:r w:rsidDel="00000000" w:rsidR="00000000" w:rsidRPr="00000000">
        <w:rPr>
          <w:b w:val="1"/>
          <w:sz w:val="32"/>
          <w:szCs w:val="32"/>
          <w:rtl w:val="1"/>
        </w:rPr>
        <w:t xml:space="preserve"> </w:t>
      </w:r>
      <w:r w:rsidDel="00000000" w:rsidR="00000000" w:rsidRPr="00000000">
        <w:rPr>
          <w:b w:val="1"/>
          <w:sz w:val="32"/>
          <w:szCs w:val="32"/>
          <w:rtl w:val="1"/>
        </w:rPr>
        <w:t xml:space="preserve">كلمه</w:t>
      </w:r>
      <w:r w:rsidDel="00000000" w:rsidR="00000000" w:rsidRPr="00000000">
        <w:rPr>
          <w:b w:val="1"/>
          <w:sz w:val="32"/>
          <w:szCs w:val="32"/>
          <w:rtl w:val="1"/>
        </w:rPr>
        <w:t xml:space="preserve"> </w:t>
      </w:r>
      <w:r w:rsidDel="00000000" w:rsidR="00000000" w:rsidRPr="00000000">
        <w:rPr>
          <w:b w:val="1"/>
          <w:sz w:val="32"/>
          <w:szCs w:val="32"/>
          <w:rtl w:val="1"/>
        </w:rPr>
        <w:t xml:space="preserve">قائد</w:t>
      </w:r>
      <w:r w:rsidDel="00000000" w:rsidR="00000000" w:rsidRPr="00000000">
        <w:rPr>
          <w:b w:val="1"/>
          <w:sz w:val="32"/>
          <w:szCs w:val="32"/>
          <w:rtl w:val="1"/>
        </w:rPr>
        <w:t xml:space="preserve"> </w:t>
      </w:r>
      <w:r w:rsidDel="00000000" w:rsidR="00000000" w:rsidRPr="00000000">
        <w:rPr>
          <w:b w:val="1"/>
          <w:sz w:val="32"/>
          <w:szCs w:val="32"/>
          <w:rtl w:val="1"/>
        </w:rPr>
        <w:t xml:space="preserve">و</w:t>
      </w:r>
      <w:r w:rsidDel="00000000" w:rsidR="00000000" w:rsidRPr="00000000">
        <w:rPr>
          <w:b w:val="1"/>
          <w:sz w:val="32"/>
          <w:szCs w:val="32"/>
          <w:rtl w:val="1"/>
        </w:rPr>
        <w:t xml:space="preserve"> </w:t>
      </w:r>
      <w:r w:rsidDel="00000000" w:rsidR="00000000" w:rsidRPr="00000000">
        <w:rPr>
          <w:b w:val="1"/>
          <w:sz w:val="32"/>
          <w:szCs w:val="32"/>
          <w:rtl w:val="1"/>
        </w:rPr>
        <w:t xml:space="preserve">ازاي</w:t>
      </w:r>
      <w:r w:rsidDel="00000000" w:rsidR="00000000" w:rsidRPr="00000000">
        <w:rPr>
          <w:b w:val="1"/>
          <w:sz w:val="32"/>
          <w:szCs w:val="32"/>
          <w:rtl w:val="1"/>
        </w:rPr>
        <w:t xml:space="preserve"> </w:t>
      </w:r>
      <w:r w:rsidDel="00000000" w:rsidR="00000000" w:rsidRPr="00000000">
        <w:rPr>
          <w:b w:val="1"/>
          <w:sz w:val="32"/>
          <w:szCs w:val="32"/>
          <w:rtl w:val="1"/>
        </w:rPr>
        <w:t xml:space="preserve">تبقي</w:t>
      </w:r>
      <w:r w:rsidDel="00000000" w:rsidR="00000000" w:rsidRPr="00000000">
        <w:rPr>
          <w:b w:val="1"/>
          <w:sz w:val="32"/>
          <w:szCs w:val="32"/>
          <w:rtl w:val="1"/>
        </w:rPr>
        <w:t xml:space="preserve"> </w:t>
      </w:r>
      <w:r w:rsidDel="00000000" w:rsidR="00000000" w:rsidRPr="00000000">
        <w:rPr>
          <w:b w:val="1"/>
          <w:sz w:val="32"/>
          <w:szCs w:val="32"/>
          <w:rtl w:val="1"/>
        </w:rPr>
        <w:t xml:space="preserve">قائد</w:t>
      </w:r>
      <w:r w:rsidDel="00000000" w:rsidR="00000000" w:rsidRPr="00000000">
        <w:rPr>
          <w:b w:val="1"/>
          <w:sz w:val="32"/>
          <w:szCs w:val="32"/>
          <w:rtl w:val="1"/>
        </w:rPr>
        <w:t xml:space="preserve"> </w:t>
      </w:r>
      <w:r w:rsidDel="00000000" w:rsidR="00000000" w:rsidRPr="00000000">
        <w:rPr>
          <w:b w:val="1"/>
          <w:sz w:val="32"/>
          <w:szCs w:val="32"/>
          <w:rtl w:val="1"/>
        </w:rPr>
        <w:t xml:space="preserve">و</w:t>
      </w:r>
      <w:r w:rsidDel="00000000" w:rsidR="00000000" w:rsidRPr="00000000">
        <w:rPr>
          <w:b w:val="1"/>
          <w:sz w:val="32"/>
          <w:szCs w:val="32"/>
          <w:rtl w:val="1"/>
        </w:rPr>
        <w:t xml:space="preserve"> </w:t>
      </w:r>
      <w:r w:rsidDel="00000000" w:rsidR="00000000" w:rsidRPr="00000000">
        <w:rPr>
          <w:b w:val="1"/>
          <w:sz w:val="32"/>
          <w:szCs w:val="32"/>
          <w:rtl w:val="1"/>
        </w:rPr>
        <w:t xml:space="preserve">ازاي</w:t>
      </w:r>
      <w:r w:rsidDel="00000000" w:rsidR="00000000" w:rsidRPr="00000000">
        <w:rPr>
          <w:b w:val="1"/>
          <w:sz w:val="32"/>
          <w:szCs w:val="32"/>
          <w:rtl w:val="1"/>
        </w:rPr>
        <w:t xml:space="preserve"> </w:t>
      </w:r>
      <w:r w:rsidDel="00000000" w:rsidR="00000000" w:rsidRPr="00000000">
        <w:rPr>
          <w:b w:val="1"/>
          <w:sz w:val="32"/>
          <w:szCs w:val="32"/>
          <w:rtl w:val="1"/>
        </w:rPr>
        <w:t xml:space="preserve">تختار</w:t>
      </w:r>
      <w:r w:rsidDel="00000000" w:rsidR="00000000" w:rsidRPr="00000000">
        <w:rPr>
          <w:b w:val="1"/>
          <w:sz w:val="32"/>
          <w:szCs w:val="32"/>
          <w:rtl w:val="1"/>
        </w:rPr>
        <w:t xml:space="preserve"> </w:t>
      </w:r>
      <w:r w:rsidDel="00000000" w:rsidR="00000000" w:rsidRPr="00000000">
        <w:rPr>
          <w:b w:val="1"/>
          <w:sz w:val="32"/>
          <w:szCs w:val="32"/>
          <w:rtl w:val="1"/>
        </w:rPr>
        <w:t xml:space="preserve">شخص</w:t>
      </w:r>
      <w:r w:rsidDel="00000000" w:rsidR="00000000" w:rsidRPr="00000000">
        <w:rPr>
          <w:b w:val="1"/>
          <w:sz w:val="32"/>
          <w:szCs w:val="32"/>
          <w:rtl w:val="1"/>
        </w:rPr>
        <w:t xml:space="preserve"> </w:t>
      </w:r>
      <w:r w:rsidDel="00000000" w:rsidR="00000000" w:rsidRPr="00000000">
        <w:rPr>
          <w:b w:val="1"/>
          <w:sz w:val="32"/>
          <w:szCs w:val="32"/>
          <w:rtl w:val="1"/>
        </w:rPr>
        <w:t xml:space="preserve">يصلح</w:t>
      </w:r>
      <w:r w:rsidDel="00000000" w:rsidR="00000000" w:rsidRPr="00000000">
        <w:rPr>
          <w:b w:val="1"/>
          <w:sz w:val="32"/>
          <w:szCs w:val="32"/>
          <w:rtl w:val="1"/>
        </w:rPr>
        <w:t xml:space="preserve"> </w:t>
      </w:r>
      <w:r w:rsidDel="00000000" w:rsidR="00000000" w:rsidRPr="00000000">
        <w:rPr>
          <w:b w:val="1"/>
          <w:sz w:val="32"/>
          <w:szCs w:val="32"/>
          <w:rtl w:val="1"/>
        </w:rPr>
        <w:t xml:space="preserve">للقياده</w:t>
      </w:r>
      <w:r w:rsidDel="00000000" w:rsidR="00000000" w:rsidRPr="00000000">
        <w:rPr>
          <w:b w:val="1"/>
          <w:sz w:val="32"/>
          <w:szCs w:val="32"/>
          <w:rtl w:val="0"/>
        </w:rPr>
        <w:t xml:space="preserve"> ؟ </w:t>
      </w:r>
    </w:p>
    <w:p w:rsidR="00000000" w:rsidDel="00000000" w:rsidP="00000000" w:rsidRDefault="00000000" w:rsidRPr="00000000" w14:paraId="00000152">
      <w:pPr>
        <w:pageBreakBefore w:val="0"/>
        <w:ind w:left="360"/>
        <w:rPr>
          <w:b w:val="1"/>
          <w:sz w:val="32"/>
          <w:szCs w:val="32"/>
        </w:rPr>
      </w:pPr>
      <w:r w:rsidDel="00000000" w:rsidR="00000000" w:rsidRPr="00000000">
        <w:rPr>
          <w:b w:val="1"/>
          <w:sz w:val="32"/>
          <w:szCs w:val="32"/>
          <w:rtl w:val="0"/>
        </w:rPr>
        <w:t xml:space="preserve">The successful leader </w:t>
      </w:r>
      <w:sdt>
        <w:sdtPr>
          <w:tag w:val="goog_rdk_630"/>
        </w:sdtPr>
        <w:sdtContent>
          <w:ins w:author="Hagar Rashed" w:id="30" w:date="2022-03-12T10:34:09Z">
            <w:r w:rsidDel="00000000" w:rsidR="00000000" w:rsidRPr="00000000">
              <w:rPr>
                <w:b w:val="1"/>
                <w:sz w:val="32"/>
                <w:szCs w:val="32"/>
                <w:rtl w:val="0"/>
              </w:rPr>
              <w:t xml:space="preserve">inspires</w:t>
            </w:r>
          </w:ins>
        </w:sdtContent>
      </w:sdt>
      <w:sdt>
        <w:sdtPr>
          <w:tag w:val="goog_rdk_631"/>
        </w:sdtPr>
        <w:sdtContent>
          <w:del w:author="Hagar Rashed" w:id="30" w:date="2022-03-12T10:34:09Z">
            <w:r w:rsidDel="00000000" w:rsidR="00000000" w:rsidRPr="00000000">
              <w:rPr>
                <w:b w:val="1"/>
                <w:sz w:val="32"/>
                <w:szCs w:val="32"/>
                <w:rtl w:val="0"/>
              </w:rPr>
              <w:delText xml:space="preserve">inspres</w:delText>
            </w:r>
          </w:del>
        </w:sdtContent>
      </w:sdt>
      <w:r w:rsidDel="00000000" w:rsidR="00000000" w:rsidRPr="00000000">
        <w:rPr>
          <w:b w:val="1"/>
          <w:sz w:val="32"/>
          <w:szCs w:val="32"/>
          <w:rtl w:val="0"/>
        </w:rPr>
        <w:t xml:space="preserve"> me</w:t>
      </w:r>
    </w:p>
    <w:p w:rsidR="00000000" w:rsidDel="00000000" w:rsidP="00000000" w:rsidRDefault="00000000" w:rsidRPr="00000000" w14:paraId="00000153">
      <w:pPr>
        <w:pageBreakBefore w:val="0"/>
        <w:ind w:left="360"/>
        <w:rPr>
          <w:b w:val="1"/>
          <w:sz w:val="32"/>
          <w:szCs w:val="32"/>
        </w:rPr>
      </w:pPr>
      <w:r w:rsidDel="00000000" w:rsidR="00000000" w:rsidRPr="00000000">
        <w:rPr>
          <w:b w:val="1"/>
          <w:sz w:val="32"/>
          <w:szCs w:val="32"/>
          <w:rtl w:val="0"/>
        </w:rPr>
        <w:t xml:space="preserve">Leader means to be smart in taking </w:t>
      </w:r>
      <w:sdt>
        <w:sdtPr>
          <w:tag w:val="goog_rdk_632"/>
        </w:sdtPr>
        <w:sdtContent>
          <w:ins w:author="Hagar Rashed" w:id="31" w:date="2022-03-12T10:34:38Z">
            <w:r w:rsidDel="00000000" w:rsidR="00000000" w:rsidRPr="00000000">
              <w:rPr>
                <w:b w:val="1"/>
                <w:sz w:val="32"/>
                <w:szCs w:val="32"/>
                <w:rtl w:val="0"/>
              </w:rPr>
              <w:t xml:space="preserve">decisions and</w:t>
            </w:r>
          </w:ins>
        </w:sdtContent>
      </w:sdt>
      <w:sdt>
        <w:sdtPr>
          <w:tag w:val="goog_rdk_633"/>
        </w:sdtPr>
        <w:sdtContent>
          <w:del w:author="Hagar Rashed" w:id="31" w:date="2022-03-12T10:34:38Z">
            <w:r w:rsidDel="00000000" w:rsidR="00000000" w:rsidRPr="00000000">
              <w:rPr>
                <w:b w:val="1"/>
                <w:sz w:val="32"/>
                <w:szCs w:val="32"/>
                <w:rtl w:val="0"/>
              </w:rPr>
              <w:delText xml:space="preserve">decions an</w:delText>
            </w:r>
          </w:del>
        </w:sdtContent>
      </w:sdt>
      <w:r w:rsidDel="00000000" w:rsidR="00000000" w:rsidRPr="00000000">
        <w:rPr>
          <w:b w:val="1"/>
          <w:sz w:val="32"/>
          <w:szCs w:val="32"/>
          <w:rtl w:val="0"/>
        </w:rPr>
        <w:t xml:space="preserve"> stable in reaction and intelligence i appreciate the resources who and where and when it will be used </w:t>
      </w:r>
    </w:p>
    <w:p w:rsidR="00000000" w:rsidDel="00000000" w:rsidP="00000000" w:rsidRDefault="00000000" w:rsidRPr="00000000" w14:paraId="00000154">
      <w:pPr>
        <w:pageBreakBefore w:val="0"/>
        <w:ind w:left="360"/>
        <w:rPr>
          <w:b w:val="1"/>
          <w:sz w:val="32"/>
          <w:szCs w:val="32"/>
        </w:rPr>
      </w:pPr>
      <w:r w:rsidDel="00000000" w:rsidR="00000000" w:rsidRPr="00000000">
        <w:rPr>
          <w:b w:val="1"/>
          <w:sz w:val="32"/>
          <w:szCs w:val="32"/>
          <w:rtl w:val="0"/>
        </w:rPr>
        <w:t xml:space="preserve">----</w:t>
      </w:r>
    </w:p>
    <w:p w:rsidR="00000000" w:rsidDel="00000000" w:rsidP="00000000" w:rsidRDefault="00000000" w:rsidRPr="00000000" w14:paraId="00000155">
      <w:pPr>
        <w:pageBreakBefore w:val="0"/>
        <w:ind w:left="360"/>
        <w:rPr>
          <w:b w:val="1"/>
          <w:sz w:val="32"/>
          <w:szCs w:val="32"/>
        </w:rPr>
      </w:pPr>
      <w:r w:rsidDel="00000000" w:rsidR="00000000" w:rsidRPr="00000000">
        <w:rPr>
          <w:b w:val="1"/>
          <w:sz w:val="32"/>
          <w:szCs w:val="32"/>
          <w:rtl w:val="1"/>
        </w:rPr>
        <w:t xml:space="preserve">لو</w:t>
      </w:r>
      <w:r w:rsidDel="00000000" w:rsidR="00000000" w:rsidRPr="00000000">
        <w:rPr>
          <w:b w:val="1"/>
          <w:sz w:val="32"/>
          <w:szCs w:val="32"/>
          <w:rtl w:val="1"/>
        </w:rPr>
        <w:t xml:space="preserve"> </w:t>
      </w:r>
      <w:r w:rsidDel="00000000" w:rsidR="00000000" w:rsidRPr="00000000">
        <w:rPr>
          <w:b w:val="1"/>
          <w:sz w:val="32"/>
          <w:szCs w:val="32"/>
          <w:rtl w:val="1"/>
        </w:rPr>
        <w:t xml:space="preserve">قابلتك</w:t>
      </w:r>
      <w:r w:rsidDel="00000000" w:rsidR="00000000" w:rsidRPr="00000000">
        <w:rPr>
          <w:b w:val="1"/>
          <w:sz w:val="32"/>
          <w:szCs w:val="32"/>
          <w:rtl w:val="1"/>
        </w:rPr>
        <w:t xml:space="preserve"> </w:t>
      </w:r>
      <w:r w:rsidDel="00000000" w:rsidR="00000000" w:rsidRPr="00000000">
        <w:rPr>
          <w:b w:val="1"/>
          <w:sz w:val="32"/>
          <w:szCs w:val="32"/>
          <w:rtl w:val="1"/>
        </w:rPr>
        <w:t xml:space="preserve">مشكله</w:t>
      </w:r>
      <w:r w:rsidDel="00000000" w:rsidR="00000000" w:rsidRPr="00000000">
        <w:rPr>
          <w:b w:val="1"/>
          <w:sz w:val="32"/>
          <w:szCs w:val="32"/>
          <w:rtl w:val="1"/>
        </w:rPr>
        <w:t xml:space="preserve"> </w:t>
      </w:r>
      <w:r w:rsidDel="00000000" w:rsidR="00000000" w:rsidRPr="00000000">
        <w:rPr>
          <w:b w:val="1"/>
          <w:sz w:val="32"/>
          <w:szCs w:val="32"/>
          <w:rtl w:val="1"/>
        </w:rPr>
        <w:t xml:space="preserve">مع</w:t>
      </w:r>
      <w:r w:rsidDel="00000000" w:rsidR="00000000" w:rsidRPr="00000000">
        <w:rPr>
          <w:b w:val="1"/>
          <w:sz w:val="32"/>
          <w:szCs w:val="32"/>
          <w:rtl w:val="1"/>
        </w:rPr>
        <w:t xml:space="preserve"> </w:t>
      </w:r>
      <w:r w:rsidDel="00000000" w:rsidR="00000000" w:rsidRPr="00000000">
        <w:rPr>
          <w:b w:val="1"/>
          <w:sz w:val="32"/>
          <w:szCs w:val="32"/>
          <w:rtl w:val="1"/>
        </w:rPr>
        <w:t xml:space="preserve">اعضاء</w:t>
      </w:r>
      <w:r w:rsidDel="00000000" w:rsidR="00000000" w:rsidRPr="00000000">
        <w:rPr>
          <w:b w:val="1"/>
          <w:sz w:val="32"/>
          <w:szCs w:val="32"/>
          <w:rtl w:val="1"/>
        </w:rPr>
        <w:t xml:space="preserve"> </w:t>
      </w:r>
      <w:r w:rsidDel="00000000" w:rsidR="00000000" w:rsidRPr="00000000">
        <w:rPr>
          <w:b w:val="1"/>
          <w:sz w:val="32"/>
          <w:szCs w:val="32"/>
          <w:rtl w:val="1"/>
        </w:rPr>
        <w:t xml:space="preserve">الفريق</w:t>
      </w:r>
      <w:r w:rsidDel="00000000" w:rsidR="00000000" w:rsidRPr="00000000">
        <w:rPr>
          <w:b w:val="1"/>
          <w:sz w:val="32"/>
          <w:szCs w:val="32"/>
          <w:rtl w:val="1"/>
        </w:rPr>
        <w:t xml:space="preserve"> </w:t>
      </w:r>
      <w:r w:rsidDel="00000000" w:rsidR="00000000" w:rsidRPr="00000000">
        <w:rPr>
          <w:b w:val="1"/>
          <w:sz w:val="32"/>
          <w:szCs w:val="32"/>
          <w:rtl w:val="1"/>
        </w:rPr>
        <w:t xml:space="preserve">اللي</w:t>
      </w:r>
      <w:r w:rsidDel="00000000" w:rsidR="00000000" w:rsidRPr="00000000">
        <w:rPr>
          <w:b w:val="1"/>
          <w:sz w:val="32"/>
          <w:szCs w:val="32"/>
          <w:rtl w:val="1"/>
        </w:rPr>
        <w:t xml:space="preserve"> </w:t>
      </w:r>
      <w:r w:rsidDel="00000000" w:rsidR="00000000" w:rsidRPr="00000000">
        <w:rPr>
          <w:b w:val="1"/>
          <w:sz w:val="32"/>
          <w:szCs w:val="32"/>
          <w:rtl w:val="1"/>
        </w:rPr>
        <w:t xml:space="preserve">انت</w:t>
      </w:r>
      <w:r w:rsidDel="00000000" w:rsidR="00000000" w:rsidRPr="00000000">
        <w:rPr>
          <w:b w:val="1"/>
          <w:sz w:val="32"/>
          <w:szCs w:val="32"/>
          <w:rtl w:val="1"/>
        </w:rPr>
        <w:t xml:space="preserve"> </w:t>
      </w:r>
      <w:r w:rsidDel="00000000" w:rsidR="00000000" w:rsidRPr="00000000">
        <w:rPr>
          <w:b w:val="1"/>
          <w:sz w:val="32"/>
          <w:szCs w:val="32"/>
          <w:rtl w:val="1"/>
        </w:rPr>
        <w:t xml:space="preserve">شغال</w:t>
      </w:r>
      <w:r w:rsidDel="00000000" w:rsidR="00000000" w:rsidRPr="00000000">
        <w:rPr>
          <w:b w:val="1"/>
          <w:sz w:val="32"/>
          <w:szCs w:val="32"/>
          <w:rtl w:val="1"/>
        </w:rPr>
        <w:t xml:space="preserve"> </w:t>
      </w:r>
      <w:r w:rsidDel="00000000" w:rsidR="00000000" w:rsidRPr="00000000">
        <w:rPr>
          <w:b w:val="1"/>
          <w:sz w:val="32"/>
          <w:szCs w:val="32"/>
          <w:rtl w:val="1"/>
        </w:rPr>
        <w:t xml:space="preserve">معاهم</w:t>
      </w:r>
      <w:r w:rsidDel="00000000" w:rsidR="00000000" w:rsidRPr="00000000">
        <w:rPr>
          <w:b w:val="1"/>
          <w:sz w:val="32"/>
          <w:szCs w:val="32"/>
          <w:rtl w:val="1"/>
        </w:rPr>
        <w:t xml:space="preserve"> </w:t>
      </w:r>
      <w:r w:rsidDel="00000000" w:rsidR="00000000" w:rsidRPr="00000000">
        <w:rPr>
          <w:b w:val="1"/>
          <w:sz w:val="32"/>
          <w:szCs w:val="32"/>
          <w:rtl w:val="1"/>
        </w:rPr>
        <w:t xml:space="preserve">هتعمل</w:t>
      </w:r>
      <w:r w:rsidDel="00000000" w:rsidR="00000000" w:rsidRPr="00000000">
        <w:rPr>
          <w:b w:val="1"/>
          <w:sz w:val="32"/>
          <w:szCs w:val="32"/>
          <w:rtl w:val="1"/>
        </w:rPr>
        <w:t xml:space="preserve"> </w:t>
      </w:r>
      <w:r w:rsidDel="00000000" w:rsidR="00000000" w:rsidRPr="00000000">
        <w:rPr>
          <w:b w:val="1"/>
          <w:sz w:val="32"/>
          <w:szCs w:val="32"/>
          <w:rtl w:val="1"/>
        </w:rPr>
        <w:t xml:space="preserve">ايه</w:t>
      </w:r>
      <w:r w:rsidDel="00000000" w:rsidR="00000000" w:rsidRPr="00000000">
        <w:rPr>
          <w:b w:val="1"/>
          <w:sz w:val="32"/>
          <w:szCs w:val="32"/>
          <w:rtl w:val="0"/>
        </w:rPr>
        <w:t xml:space="preserve"> ؟</w:t>
      </w:r>
    </w:p>
    <w:p w:rsidR="00000000" w:rsidDel="00000000" w:rsidP="00000000" w:rsidRDefault="00000000" w:rsidRPr="00000000" w14:paraId="00000156">
      <w:pPr>
        <w:pageBreakBefore w:val="0"/>
        <w:ind w:left="360"/>
        <w:rPr>
          <w:b w:val="1"/>
          <w:sz w:val="32"/>
          <w:szCs w:val="32"/>
        </w:rPr>
      </w:pPr>
      <w:r w:rsidDel="00000000" w:rsidR="00000000" w:rsidRPr="00000000">
        <w:rPr>
          <w:b w:val="1"/>
          <w:sz w:val="32"/>
          <w:szCs w:val="32"/>
          <w:rtl w:val="0"/>
        </w:rPr>
        <w:t xml:space="preserve">If it is a big problem we must meet others and find the most common solution to keep the team successful and effective  </w:t>
      </w:r>
    </w:p>
    <w:p w:rsidR="00000000" w:rsidDel="00000000" w:rsidP="00000000" w:rsidRDefault="00000000" w:rsidRPr="00000000" w14:paraId="00000157">
      <w:pPr>
        <w:pageBreakBefore w:val="0"/>
        <w:rPr>
          <w:b w:val="1"/>
          <w:sz w:val="32"/>
          <w:szCs w:val="32"/>
        </w:rPr>
      </w:pPr>
      <w:r w:rsidDel="00000000" w:rsidR="00000000" w:rsidRPr="00000000">
        <w:rPr>
          <w:rtl w:val="0"/>
        </w:rPr>
      </w:r>
    </w:p>
    <w:p w:rsidR="00000000" w:rsidDel="00000000" w:rsidP="00000000" w:rsidRDefault="00000000" w:rsidRPr="00000000" w14:paraId="00000158">
      <w:pPr>
        <w:pageBreakBefore w:val="0"/>
        <w:ind w:left="360"/>
        <w:rPr>
          <w:b w:val="1"/>
          <w:sz w:val="32"/>
          <w:szCs w:val="32"/>
        </w:rPr>
      </w:pPr>
      <w:r w:rsidDel="00000000" w:rsidR="00000000" w:rsidRPr="00000000">
        <w:rPr>
          <w:b w:val="1"/>
          <w:sz w:val="32"/>
          <w:szCs w:val="32"/>
          <w:rtl w:val="1"/>
        </w:rPr>
        <w:t xml:space="preserve">ايه</w:t>
      </w:r>
      <w:r w:rsidDel="00000000" w:rsidR="00000000" w:rsidRPr="00000000">
        <w:rPr>
          <w:b w:val="1"/>
          <w:sz w:val="32"/>
          <w:szCs w:val="32"/>
          <w:rtl w:val="1"/>
        </w:rPr>
        <w:t xml:space="preserve"> </w:t>
      </w:r>
      <w:r w:rsidDel="00000000" w:rsidR="00000000" w:rsidRPr="00000000">
        <w:rPr>
          <w:b w:val="1"/>
          <w:sz w:val="32"/>
          <w:szCs w:val="32"/>
          <w:rtl w:val="1"/>
        </w:rPr>
        <w:t xml:space="preserve">اللي</w:t>
      </w:r>
      <w:r w:rsidDel="00000000" w:rsidR="00000000" w:rsidRPr="00000000">
        <w:rPr>
          <w:b w:val="1"/>
          <w:sz w:val="32"/>
          <w:szCs w:val="32"/>
          <w:rtl w:val="1"/>
        </w:rPr>
        <w:t xml:space="preserve"> </w:t>
      </w:r>
      <w:r w:rsidDel="00000000" w:rsidR="00000000" w:rsidRPr="00000000">
        <w:rPr>
          <w:b w:val="1"/>
          <w:sz w:val="32"/>
          <w:szCs w:val="32"/>
          <w:rtl w:val="1"/>
        </w:rPr>
        <w:t xml:space="preserve">بيحفزك</w:t>
      </w:r>
      <w:r w:rsidDel="00000000" w:rsidR="00000000" w:rsidRPr="00000000">
        <w:rPr>
          <w:b w:val="1"/>
          <w:sz w:val="32"/>
          <w:szCs w:val="32"/>
          <w:rtl w:val="1"/>
        </w:rPr>
        <w:t xml:space="preserve"> </w:t>
      </w:r>
      <w:r w:rsidDel="00000000" w:rsidR="00000000" w:rsidRPr="00000000">
        <w:rPr>
          <w:b w:val="1"/>
          <w:sz w:val="32"/>
          <w:szCs w:val="32"/>
          <w:rtl w:val="1"/>
        </w:rPr>
        <w:t xml:space="preserve">في</w:t>
      </w:r>
      <w:r w:rsidDel="00000000" w:rsidR="00000000" w:rsidRPr="00000000">
        <w:rPr>
          <w:b w:val="1"/>
          <w:sz w:val="32"/>
          <w:szCs w:val="32"/>
          <w:rtl w:val="1"/>
        </w:rPr>
        <w:t xml:space="preserve"> </w:t>
      </w:r>
      <w:r w:rsidDel="00000000" w:rsidR="00000000" w:rsidRPr="00000000">
        <w:rPr>
          <w:b w:val="1"/>
          <w:sz w:val="32"/>
          <w:szCs w:val="32"/>
          <w:rtl w:val="1"/>
        </w:rPr>
        <w:t xml:space="preserve">الشغل</w:t>
      </w:r>
      <w:r w:rsidDel="00000000" w:rsidR="00000000" w:rsidRPr="00000000">
        <w:rPr>
          <w:b w:val="1"/>
          <w:sz w:val="32"/>
          <w:szCs w:val="32"/>
          <w:rtl w:val="0"/>
        </w:rPr>
        <w:t xml:space="preserve"> ؟ </w:t>
      </w:r>
    </w:p>
    <w:p w:rsidR="00000000" w:rsidDel="00000000" w:rsidP="00000000" w:rsidRDefault="00000000" w:rsidRPr="00000000" w14:paraId="00000159">
      <w:pPr>
        <w:pageBreakBefore w:val="0"/>
        <w:ind w:left="360"/>
        <w:rPr>
          <w:b w:val="1"/>
          <w:sz w:val="32"/>
          <w:szCs w:val="32"/>
        </w:rPr>
      </w:pPr>
      <w:r w:rsidDel="00000000" w:rsidR="00000000" w:rsidRPr="00000000">
        <w:rPr>
          <w:b w:val="1"/>
          <w:sz w:val="32"/>
          <w:szCs w:val="32"/>
          <w:rtl w:val="0"/>
        </w:rPr>
        <w:t xml:space="preserve">Good words , bouns , promotion</w:t>
      </w:r>
    </w:p>
    <w:p w:rsidR="00000000" w:rsidDel="00000000" w:rsidP="00000000" w:rsidRDefault="00000000" w:rsidRPr="00000000" w14:paraId="0000015A">
      <w:pPr>
        <w:pageBreakBefore w:val="0"/>
        <w:ind w:left="360"/>
        <w:rPr>
          <w:b w:val="1"/>
          <w:sz w:val="32"/>
          <w:szCs w:val="32"/>
        </w:rPr>
      </w:pPr>
      <w:r w:rsidDel="00000000" w:rsidR="00000000" w:rsidRPr="00000000">
        <w:rPr>
          <w:b w:val="1"/>
          <w:sz w:val="32"/>
          <w:szCs w:val="32"/>
          <w:rtl w:val="1"/>
        </w:rPr>
        <w:t xml:space="preserve">اوصف</w:t>
      </w:r>
      <w:r w:rsidDel="00000000" w:rsidR="00000000" w:rsidRPr="00000000">
        <w:rPr>
          <w:b w:val="1"/>
          <w:sz w:val="32"/>
          <w:szCs w:val="32"/>
          <w:rtl w:val="1"/>
        </w:rPr>
        <w:t xml:space="preserve"> </w:t>
      </w:r>
      <w:r w:rsidDel="00000000" w:rsidR="00000000" w:rsidRPr="00000000">
        <w:rPr>
          <w:b w:val="1"/>
          <w:sz w:val="32"/>
          <w:szCs w:val="32"/>
          <w:rtl w:val="1"/>
        </w:rPr>
        <w:t xml:space="preserve">نفسك</w:t>
      </w:r>
      <w:r w:rsidDel="00000000" w:rsidR="00000000" w:rsidRPr="00000000">
        <w:rPr>
          <w:b w:val="1"/>
          <w:sz w:val="32"/>
          <w:szCs w:val="32"/>
          <w:rtl w:val="1"/>
        </w:rPr>
        <w:t xml:space="preserve"> </w:t>
      </w:r>
      <w:r w:rsidDel="00000000" w:rsidR="00000000" w:rsidRPr="00000000">
        <w:rPr>
          <w:b w:val="1"/>
          <w:sz w:val="32"/>
          <w:szCs w:val="32"/>
          <w:rtl w:val="1"/>
        </w:rPr>
        <w:t xml:space="preserve">بكلمه</w:t>
      </w:r>
      <w:r w:rsidDel="00000000" w:rsidR="00000000" w:rsidRPr="00000000">
        <w:rPr>
          <w:b w:val="1"/>
          <w:sz w:val="32"/>
          <w:szCs w:val="32"/>
          <w:rtl w:val="1"/>
        </w:rPr>
        <w:t xml:space="preserve"> </w:t>
      </w:r>
      <w:r w:rsidDel="00000000" w:rsidR="00000000" w:rsidRPr="00000000">
        <w:rPr>
          <w:b w:val="1"/>
          <w:sz w:val="32"/>
          <w:szCs w:val="32"/>
          <w:rtl w:val="1"/>
        </w:rPr>
        <w:t xml:space="preserve">او</w:t>
      </w:r>
      <w:r w:rsidDel="00000000" w:rsidR="00000000" w:rsidRPr="00000000">
        <w:rPr>
          <w:b w:val="1"/>
          <w:sz w:val="32"/>
          <w:szCs w:val="32"/>
          <w:rtl w:val="1"/>
        </w:rPr>
        <w:t xml:space="preserve"> </w:t>
      </w:r>
      <w:r w:rsidDel="00000000" w:rsidR="00000000" w:rsidRPr="00000000">
        <w:rPr>
          <w:b w:val="1"/>
          <w:sz w:val="32"/>
          <w:szCs w:val="32"/>
          <w:rtl w:val="1"/>
        </w:rPr>
        <w:t xml:space="preserve">تلاته</w:t>
      </w:r>
      <w:r w:rsidDel="00000000" w:rsidR="00000000" w:rsidRPr="00000000">
        <w:rPr>
          <w:b w:val="1"/>
          <w:sz w:val="32"/>
          <w:szCs w:val="32"/>
          <w:rtl w:val="0"/>
        </w:rPr>
        <w:t xml:space="preserve">؟</w:t>
      </w:r>
    </w:p>
    <w:p w:rsidR="00000000" w:rsidDel="00000000" w:rsidP="00000000" w:rsidRDefault="00000000" w:rsidRPr="00000000" w14:paraId="0000015B">
      <w:pPr>
        <w:pageBreakBefore w:val="0"/>
        <w:ind w:left="360"/>
        <w:rPr>
          <w:b w:val="1"/>
          <w:sz w:val="32"/>
          <w:szCs w:val="32"/>
        </w:rPr>
      </w:pPr>
      <w:r w:rsidDel="00000000" w:rsidR="00000000" w:rsidRPr="00000000">
        <w:rPr>
          <w:b w:val="1"/>
          <w:sz w:val="32"/>
          <w:szCs w:val="32"/>
          <w:rtl w:val="0"/>
        </w:rPr>
        <w:t xml:space="preserve">patient , honest  hard worker</w:t>
      </w:r>
    </w:p>
    <w:p w:rsidR="00000000" w:rsidDel="00000000" w:rsidP="00000000" w:rsidRDefault="00000000" w:rsidRPr="00000000" w14:paraId="0000015C">
      <w:pPr>
        <w:pageBreakBefore w:val="0"/>
        <w:rPr>
          <w:b w:val="1"/>
          <w:sz w:val="32"/>
          <w:szCs w:val="32"/>
        </w:rPr>
      </w:pPr>
      <w:r w:rsidDel="00000000" w:rsidR="00000000" w:rsidRPr="00000000">
        <w:rPr>
          <w:rtl w:val="0"/>
        </w:rPr>
      </w:r>
    </w:p>
    <w:p w:rsidR="00000000" w:rsidDel="00000000" w:rsidP="00000000" w:rsidRDefault="00000000" w:rsidRPr="00000000" w14:paraId="0000015D">
      <w:pPr>
        <w:pageBreakBefore w:val="0"/>
        <w:ind w:left="360"/>
        <w:rPr>
          <w:b w:val="1"/>
          <w:sz w:val="32"/>
          <w:szCs w:val="32"/>
        </w:rPr>
      </w:pPr>
      <w:r w:rsidDel="00000000" w:rsidR="00000000" w:rsidRPr="00000000">
        <w:rPr>
          <w:b w:val="1"/>
          <w:sz w:val="32"/>
          <w:szCs w:val="32"/>
          <w:rtl w:val="1"/>
        </w:rPr>
        <w:t xml:space="preserve">كلمة</w:t>
      </w:r>
      <w:r w:rsidDel="00000000" w:rsidR="00000000" w:rsidRPr="00000000">
        <w:rPr>
          <w:b w:val="1"/>
          <w:sz w:val="32"/>
          <w:szCs w:val="32"/>
          <w:rtl w:val="1"/>
        </w:rPr>
        <w:t xml:space="preserve"> </w:t>
      </w:r>
      <w:r w:rsidDel="00000000" w:rsidR="00000000" w:rsidRPr="00000000">
        <w:rPr>
          <w:b w:val="1"/>
          <w:sz w:val="32"/>
          <w:szCs w:val="32"/>
          <w:rtl w:val="1"/>
        </w:rPr>
        <w:t xml:space="preserve">فشل</w:t>
      </w:r>
      <w:r w:rsidDel="00000000" w:rsidR="00000000" w:rsidRPr="00000000">
        <w:rPr>
          <w:b w:val="1"/>
          <w:sz w:val="32"/>
          <w:szCs w:val="32"/>
          <w:rtl w:val="1"/>
        </w:rPr>
        <w:t xml:space="preserve"> </w:t>
      </w:r>
      <w:r w:rsidDel="00000000" w:rsidR="00000000" w:rsidRPr="00000000">
        <w:rPr>
          <w:b w:val="1"/>
          <w:sz w:val="32"/>
          <w:szCs w:val="32"/>
          <w:rtl w:val="1"/>
        </w:rPr>
        <w:t xml:space="preserve">بتمثلك</w:t>
      </w:r>
      <w:r w:rsidDel="00000000" w:rsidR="00000000" w:rsidRPr="00000000">
        <w:rPr>
          <w:b w:val="1"/>
          <w:sz w:val="32"/>
          <w:szCs w:val="32"/>
          <w:rtl w:val="1"/>
        </w:rPr>
        <w:t xml:space="preserve"> </w:t>
      </w:r>
      <w:r w:rsidDel="00000000" w:rsidR="00000000" w:rsidRPr="00000000">
        <w:rPr>
          <w:b w:val="1"/>
          <w:sz w:val="32"/>
          <w:szCs w:val="32"/>
          <w:rtl w:val="1"/>
        </w:rPr>
        <w:t xml:space="preserve">ايه</w:t>
      </w:r>
      <w:r w:rsidDel="00000000" w:rsidR="00000000" w:rsidRPr="00000000">
        <w:rPr>
          <w:b w:val="1"/>
          <w:sz w:val="32"/>
          <w:szCs w:val="32"/>
          <w:rtl w:val="0"/>
        </w:rPr>
        <w:t xml:space="preserve"> ؟</w:t>
      </w:r>
    </w:p>
    <w:p w:rsidR="00000000" w:rsidDel="00000000" w:rsidP="00000000" w:rsidRDefault="00000000" w:rsidRPr="00000000" w14:paraId="0000015E">
      <w:pPr>
        <w:pageBreakBefore w:val="0"/>
        <w:ind w:left="360"/>
        <w:rPr>
          <w:b w:val="1"/>
          <w:sz w:val="32"/>
          <w:szCs w:val="32"/>
        </w:rPr>
      </w:pPr>
      <w:r w:rsidDel="00000000" w:rsidR="00000000" w:rsidRPr="00000000">
        <w:rPr>
          <w:b w:val="1"/>
          <w:sz w:val="32"/>
          <w:szCs w:val="32"/>
          <w:rtl w:val="0"/>
        </w:rPr>
        <w:t xml:space="preserve">have not the ability to help others</w:t>
      </w:r>
    </w:p>
    <w:p w:rsidR="00000000" w:rsidDel="00000000" w:rsidP="00000000" w:rsidRDefault="00000000" w:rsidRPr="00000000" w14:paraId="0000015F">
      <w:pPr>
        <w:pageBreakBefore w:val="0"/>
        <w:ind w:left="360"/>
        <w:rPr>
          <w:b w:val="1"/>
          <w:sz w:val="32"/>
          <w:szCs w:val="32"/>
        </w:rPr>
      </w:pPr>
      <w:r w:rsidDel="00000000" w:rsidR="00000000" w:rsidRPr="00000000">
        <w:rPr>
          <w:b w:val="1"/>
          <w:sz w:val="32"/>
          <w:szCs w:val="32"/>
          <w:rtl w:val="0"/>
        </w:rPr>
        <w:t xml:space="preserve">-----</w:t>
      </w:r>
    </w:p>
    <w:p w:rsidR="00000000" w:rsidDel="00000000" w:rsidP="00000000" w:rsidRDefault="00000000" w:rsidRPr="00000000" w14:paraId="00000160">
      <w:pPr>
        <w:pageBreakBefore w:val="0"/>
        <w:rPr>
          <w:b w:val="1"/>
          <w:sz w:val="32"/>
          <w:szCs w:val="32"/>
        </w:rPr>
      </w:pPr>
      <w:r w:rsidDel="00000000" w:rsidR="00000000" w:rsidRPr="00000000">
        <w:rPr>
          <w:rtl w:val="0"/>
        </w:rPr>
      </w:r>
    </w:p>
    <w:p w:rsidR="00000000" w:rsidDel="00000000" w:rsidP="00000000" w:rsidRDefault="00000000" w:rsidRPr="00000000" w14:paraId="00000161">
      <w:pPr>
        <w:pageBreakBefore w:val="0"/>
        <w:ind w:left="360"/>
        <w:rPr>
          <w:b w:val="1"/>
          <w:sz w:val="32"/>
          <w:szCs w:val="32"/>
        </w:rPr>
      </w:pPr>
      <w:r w:rsidDel="00000000" w:rsidR="00000000" w:rsidRPr="00000000">
        <w:rPr>
          <w:b w:val="1"/>
          <w:sz w:val="32"/>
          <w:szCs w:val="32"/>
          <w:rtl w:val="1"/>
        </w:rPr>
        <w:t xml:space="preserve">ايه</w:t>
      </w:r>
      <w:r w:rsidDel="00000000" w:rsidR="00000000" w:rsidRPr="00000000">
        <w:rPr>
          <w:b w:val="1"/>
          <w:sz w:val="32"/>
          <w:szCs w:val="32"/>
          <w:rtl w:val="1"/>
        </w:rPr>
        <w:t xml:space="preserve"> </w:t>
      </w:r>
      <w:r w:rsidDel="00000000" w:rsidR="00000000" w:rsidRPr="00000000">
        <w:rPr>
          <w:b w:val="1"/>
          <w:sz w:val="32"/>
          <w:szCs w:val="32"/>
          <w:rtl w:val="1"/>
        </w:rPr>
        <w:t xml:space="preserve">هو</w:t>
      </w:r>
      <w:r w:rsidDel="00000000" w:rsidR="00000000" w:rsidRPr="00000000">
        <w:rPr>
          <w:b w:val="1"/>
          <w:sz w:val="32"/>
          <w:szCs w:val="32"/>
          <w:rtl w:val="1"/>
        </w:rPr>
        <w:t xml:space="preserve"> </w:t>
      </w:r>
      <w:r w:rsidDel="00000000" w:rsidR="00000000" w:rsidRPr="00000000">
        <w:rPr>
          <w:b w:val="1"/>
          <w:sz w:val="32"/>
          <w:szCs w:val="32"/>
          <w:rtl w:val="1"/>
        </w:rPr>
        <w:t xml:space="preserve">النجاح</w:t>
      </w:r>
      <w:r w:rsidDel="00000000" w:rsidR="00000000" w:rsidRPr="00000000">
        <w:rPr>
          <w:b w:val="1"/>
          <w:sz w:val="32"/>
          <w:szCs w:val="32"/>
          <w:rtl w:val="1"/>
        </w:rPr>
        <w:t xml:space="preserve"> </w:t>
      </w:r>
      <w:r w:rsidDel="00000000" w:rsidR="00000000" w:rsidRPr="00000000">
        <w:rPr>
          <w:b w:val="1"/>
          <w:sz w:val="32"/>
          <w:szCs w:val="32"/>
          <w:rtl w:val="1"/>
        </w:rPr>
        <w:t xml:space="preserve">و</w:t>
      </w:r>
      <w:r w:rsidDel="00000000" w:rsidR="00000000" w:rsidRPr="00000000">
        <w:rPr>
          <w:b w:val="1"/>
          <w:sz w:val="32"/>
          <w:szCs w:val="32"/>
          <w:rtl w:val="1"/>
        </w:rPr>
        <w:t xml:space="preserve"> </w:t>
      </w:r>
      <w:r w:rsidDel="00000000" w:rsidR="00000000" w:rsidRPr="00000000">
        <w:rPr>
          <w:b w:val="1"/>
          <w:sz w:val="32"/>
          <w:szCs w:val="32"/>
          <w:rtl w:val="1"/>
        </w:rPr>
        <w:t xml:space="preserve">ايه</w:t>
      </w:r>
      <w:r w:rsidDel="00000000" w:rsidR="00000000" w:rsidRPr="00000000">
        <w:rPr>
          <w:b w:val="1"/>
          <w:sz w:val="32"/>
          <w:szCs w:val="32"/>
          <w:rtl w:val="1"/>
        </w:rPr>
        <w:t xml:space="preserve"> </w:t>
      </w:r>
      <w:r w:rsidDel="00000000" w:rsidR="00000000" w:rsidRPr="00000000">
        <w:rPr>
          <w:b w:val="1"/>
          <w:sz w:val="32"/>
          <w:szCs w:val="32"/>
          <w:rtl w:val="1"/>
        </w:rPr>
        <w:t xml:space="preserve">هو</w:t>
      </w:r>
      <w:r w:rsidDel="00000000" w:rsidR="00000000" w:rsidRPr="00000000">
        <w:rPr>
          <w:b w:val="1"/>
          <w:sz w:val="32"/>
          <w:szCs w:val="32"/>
          <w:rtl w:val="1"/>
        </w:rPr>
        <w:t xml:space="preserve"> </w:t>
      </w:r>
      <w:r w:rsidDel="00000000" w:rsidR="00000000" w:rsidRPr="00000000">
        <w:rPr>
          <w:b w:val="1"/>
          <w:sz w:val="32"/>
          <w:szCs w:val="32"/>
          <w:rtl w:val="1"/>
        </w:rPr>
        <w:t xml:space="preserve">الفشل</w:t>
      </w:r>
      <w:r w:rsidDel="00000000" w:rsidR="00000000" w:rsidRPr="00000000">
        <w:rPr>
          <w:b w:val="1"/>
          <w:sz w:val="32"/>
          <w:szCs w:val="32"/>
          <w:rtl w:val="0"/>
        </w:rPr>
        <w:t xml:space="preserve"> ؟ </w:t>
      </w:r>
    </w:p>
    <w:p w:rsidR="00000000" w:rsidDel="00000000" w:rsidP="00000000" w:rsidRDefault="00000000" w:rsidRPr="00000000" w14:paraId="00000162">
      <w:pPr>
        <w:pageBreakBefore w:val="0"/>
        <w:ind w:left="360"/>
        <w:rPr>
          <w:b w:val="1"/>
          <w:sz w:val="32"/>
          <w:szCs w:val="32"/>
        </w:rPr>
      </w:pPr>
      <w:r w:rsidDel="00000000" w:rsidR="00000000" w:rsidRPr="00000000">
        <w:rPr>
          <w:b w:val="1"/>
          <w:sz w:val="32"/>
          <w:szCs w:val="32"/>
          <w:rtl w:val="0"/>
        </w:rPr>
        <w:t xml:space="preserve">success is to be helpful to the people and the  failure is to be useless or helpless to others</w:t>
      </w:r>
    </w:p>
    <w:p w:rsidR="00000000" w:rsidDel="00000000" w:rsidP="00000000" w:rsidRDefault="00000000" w:rsidRPr="00000000" w14:paraId="00000163">
      <w:pPr>
        <w:pageBreakBefore w:val="0"/>
        <w:ind w:left="360"/>
        <w:rPr>
          <w:b w:val="1"/>
          <w:sz w:val="32"/>
          <w:szCs w:val="32"/>
        </w:rPr>
      </w:pPr>
      <w:r w:rsidDel="00000000" w:rsidR="00000000" w:rsidRPr="00000000">
        <w:rPr>
          <w:b w:val="1"/>
          <w:sz w:val="32"/>
          <w:szCs w:val="32"/>
          <w:rtl w:val="0"/>
        </w:rPr>
        <w:t xml:space="preserve">Life is cycle that we must participate to continue moving</w:t>
      </w:r>
    </w:p>
    <w:p w:rsidR="00000000" w:rsidDel="00000000" w:rsidP="00000000" w:rsidRDefault="00000000" w:rsidRPr="00000000" w14:paraId="00000164">
      <w:pPr>
        <w:pageBreakBefore w:val="0"/>
        <w:ind w:left="360"/>
        <w:rPr>
          <w:b w:val="1"/>
          <w:sz w:val="32"/>
          <w:szCs w:val="32"/>
        </w:rPr>
      </w:pPr>
      <w:r w:rsidDel="00000000" w:rsidR="00000000" w:rsidRPr="00000000">
        <w:rPr>
          <w:b w:val="1"/>
          <w:sz w:val="32"/>
          <w:szCs w:val="32"/>
          <w:rtl w:val="0"/>
        </w:rPr>
        <w:t xml:space="preserve">------------</w:t>
      </w:r>
    </w:p>
    <w:p w:rsidR="00000000" w:rsidDel="00000000" w:rsidP="00000000" w:rsidRDefault="00000000" w:rsidRPr="00000000" w14:paraId="00000165">
      <w:pPr>
        <w:pageBreakBefore w:val="0"/>
        <w:ind w:left="360"/>
        <w:rPr>
          <w:b w:val="1"/>
          <w:sz w:val="32"/>
          <w:szCs w:val="32"/>
        </w:rPr>
      </w:pPr>
      <w:r w:rsidDel="00000000" w:rsidR="00000000" w:rsidRPr="00000000">
        <w:rPr>
          <w:b w:val="1"/>
          <w:sz w:val="32"/>
          <w:szCs w:val="32"/>
          <w:rtl w:val="0"/>
        </w:rPr>
        <w:t xml:space="preserve">how to improve the world</w:t>
      </w:r>
    </w:p>
    <w:p w:rsidR="00000000" w:rsidDel="00000000" w:rsidP="00000000" w:rsidRDefault="00000000" w:rsidRPr="00000000" w14:paraId="00000166">
      <w:pPr>
        <w:pageBreakBefore w:val="0"/>
        <w:ind w:left="360"/>
        <w:rPr>
          <w:b w:val="1"/>
          <w:sz w:val="32"/>
          <w:szCs w:val="32"/>
        </w:rPr>
      </w:pPr>
      <w:r w:rsidDel="00000000" w:rsidR="00000000" w:rsidRPr="00000000">
        <w:rPr>
          <w:b w:val="1"/>
          <w:sz w:val="32"/>
          <w:szCs w:val="32"/>
          <w:rtl w:val="0"/>
        </w:rPr>
        <w:t xml:space="preserve">success is to be helpful to the people an failure is to be useless or helpless to others</w:t>
      </w:r>
    </w:p>
    <w:p w:rsidR="00000000" w:rsidDel="00000000" w:rsidP="00000000" w:rsidRDefault="00000000" w:rsidRPr="00000000" w14:paraId="00000167">
      <w:pPr>
        <w:pageBreakBefore w:val="0"/>
        <w:ind w:left="360"/>
        <w:rPr>
          <w:b w:val="1"/>
          <w:sz w:val="32"/>
          <w:szCs w:val="32"/>
        </w:rPr>
      </w:pPr>
      <w:r w:rsidDel="00000000" w:rsidR="00000000" w:rsidRPr="00000000">
        <w:rPr>
          <w:b w:val="1"/>
          <w:sz w:val="32"/>
          <w:szCs w:val="32"/>
          <w:rtl w:val="0"/>
        </w:rPr>
        <w:t xml:space="preserve">Life is cycle that we must participate to continue moving</w:t>
      </w:r>
    </w:p>
    <w:p w:rsidR="00000000" w:rsidDel="00000000" w:rsidP="00000000" w:rsidRDefault="00000000" w:rsidRPr="00000000" w14:paraId="00000168">
      <w:pPr>
        <w:pageBreakBefore w:val="0"/>
        <w:ind w:left="360"/>
        <w:rPr>
          <w:b w:val="1"/>
          <w:sz w:val="32"/>
          <w:szCs w:val="32"/>
        </w:rPr>
      </w:pPr>
      <w:r w:rsidDel="00000000" w:rsidR="00000000" w:rsidRPr="00000000">
        <w:rPr>
          <w:b w:val="1"/>
          <w:sz w:val="32"/>
          <w:szCs w:val="32"/>
          <w:rtl w:val="0"/>
        </w:rPr>
        <w:t xml:space="preserve">-------------</w:t>
      </w:r>
    </w:p>
    <w:p w:rsidR="00000000" w:rsidDel="00000000" w:rsidP="00000000" w:rsidRDefault="00000000" w:rsidRPr="00000000" w14:paraId="00000169">
      <w:pPr>
        <w:pageBreakBefore w:val="0"/>
        <w:ind w:left="360"/>
        <w:rPr>
          <w:b w:val="1"/>
          <w:sz w:val="32"/>
          <w:szCs w:val="32"/>
        </w:rPr>
      </w:pPr>
      <w:r w:rsidDel="00000000" w:rsidR="00000000" w:rsidRPr="00000000">
        <w:rPr>
          <w:b w:val="1"/>
          <w:sz w:val="32"/>
          <w:szCs w:val="32"/>
          <w:rtl w:val="1"/>
        </w:rPr>
        <w:t xml:space="preserve">افضل</w:t>
      </w:r>
      <w:r w:rsidDel="00000000" w:rsidR="00000000" w:rsidRPr="00000000">
        <w:rPr>
          <w:b w:val="1"/>
          <w:sz w:val="32"/>
          <w:szCs w:val="32"/>
          <w:rtl w:val="1"/>
        </w:rPr>
        <w:t xml:space="preserve"> </w:t>
      </w:r>
      <w:r w:rsidDel="00000000" w:rsidR="00000000" w:rsidRPr="00000000">
        <w:rPr>
          <w:b w:val="1"/>
          <w:sz w:val="32"/>
          <w:szCs w:val="32"/>
          <w:rtl w:val="1"/>
        </w:rPr>
        <w:t xml:space="preserve">كتاب</w:t>
      </w:r>
      <w:r w:rsidDel="00000000" w:rsidR="00000000" w:rsidRPr="00000000">
        <w:rPr>
          <w:b w:val="1"/>
          <w:sz w:val="32"/>
          <w:szCs w:val="32"/>
          <w:rtl w:val="1"/>
        </w:rPr>
        <w:t xml:space="preserve"> </w:t>
      </w:r>
      <w:r w:rsidDel="00000000" w:rsidR="00000000" w:rsidRPr="00000000">
        <w:rPr>
          <w:b w:val="1"/>
          <w:sz w:val="32"/>
          <w:szCs w:val="32"/>
          <w:rtl w:val="1"/>
        </w:rPr>
        <w:t xml:space="preserve">قرأته</w:t>
      </w:r>
    </w:p>
    <w:p w:rsidR="00000000" w:rsidDel="00000000" w:rsidP="00000000" w:rsidRDefault="00000000" w:rsidRPr="00000000" w14:paraId="0000016A">
      <w:pPr>
        <w:pageBreakBefore w:val="0"/>
        <w:ind w:left="360"/>
        <w:rPr>
          <w:b w:val="1"/>
          <w:sz w:val="32"/>
          <w:szCs w:val="32"/>
        </w:rPr>
      </w:pPr>
      <w:r w:rsidDel="00000000" w:rsidR="00000000" w:rsidRPr="00000000">
        <w:rPr>
          <w:b w:val="1"/>
          <w:sz w:val="32"/>
          <w:szCs w:val="32"/>
          <w:rtl w:val="0"/>
        </w:rPr>
        <w:t xml:space="preserve">"for who the flags will rise"</w:t>
      </w:r>
    </w:p>
    <w:p w:rsidR="00000000" w:rsidDel="00000000" w:rsidP="00000000" w:rsidRDefault="00000000" w:rsidRPr="00000000" w14:paraId="0000016B">
      <w:pPr>
        <w:pageBreakBefore w:val="0"/>
        <w:ind w:left="360"/>
        <w:rPr>
          <w:b w:val="1"/>
          <w:sz w:val="32"/>
          <w:szCs w:val="32"/>
        </w:rPr>
      </w:pPr>
      <w:r w:rsidDel="00000000" w:rsidR="00000000" w:rsidRPr="00000000">
        <w:rPr>
          <w:b w:val="1"/>
          <w:sz w:val="32"/>
          <w:szCs w:val="32"/>
          <w:rtl w:val="0"/>
        </w:rPr>
        <w:t xml:space="preserve">the author is a retired general in the Egyptian army he participated in 1973 war and he is a military expert</w:t>
      </w:r>
    </w:p>
    <w:p w:rsidR="00000000" w:rsidDel="00000000" w:rsidP="00000000" w:rsidRDefault="00000000" w:rsidRPr="00000000" w14:paraId="0000016C">
      <w:pPr>
        <w:pageBreakBefore w:val="0"/>
        <w:ind w:left="360"/>
        <w:rPr>
          <w:b w:val="1"/>
          <w:sz w:val="32"/>
          <w:szCs w:val="32"/>
        </w:rPr>
      </w:pPr>
      <w:r w:rsidDel="00000000" w:rsidR="00000000" w:rsidRPr="00000000">
        <w:rPr>
          <w:b w:val="1"/>
          <w:sz w:val="32"/>
          <w:szCs w:val="32"/>
          <w:rtl w:val="0"/>
        </w:rPr>
        <w:t xml:space="preserve">The book is a combination between describe the situation between Egypt and Israel before the war in Sinai</w:t>
      </w:r>
    </w:p>
    <w:p w:rsidR="00000000" w:rsidDel="00000000" w:rsidP="00000000" w:rsidRDefault="00000000" w:rsidRPr="00000000" w14:paraId="0000016D">
      <w:pPr>
        <w:pageBreakBefore w:val="0"/>
        <w:ind w:left="360"/>
        <w:rPr>
          <w:b w:val="1"/>
          <w:sz w:val="32"/>
          <w:szCs w:val="32"/>
        </w:rPr>
      </w:pPr>
      <w:r w:rsidDel="00000000" w:rsidR="00000000" w:rsidRPr="00000000">
        <w:rPr>
          <w:b w:val="1"/>
          <w:sz w:val="32"/>
          <w:szCs w:val="32"/>
          <w:rtl w:val="0"/>
        </w:rPr>
        <w:t xml:space="preserve">He recorded and analyzed and compared between expectations before the war and their reaction after  the defeat</w:t>
      </w:r>
    </w:p>
    <w:p w:rsidR="00000000" w:rsidDel="00000000" w:rsidP="00000000" w:rsidRDefault="00000000" w:rsidRPr="00000000" w14:paraId="0000016E">
      <w:pPr>
        <w:pageBreakBefore w:val="0"/>
        <w:ind w:left="360"/>
        <w:rPr>
          <w:b w:val="1"/>
          <w:sz w:val="32"/>
          <w:szCs w:val="32"/>
        </w:rPr>
      </w:pPr>
      <w:r w:rsidDel="00000000" w:rsidR="00000000" w:rsidRPr="00000000">
        <w:rPr>
          <w:b w:val="1"/>
          <w:sz w:val="32"/>
          <w:szCs w:val="32"/>
          <w:rtl w:val="0"/>
        </w:rPr>
        <w:t xml:space="preserve">It is the book that makes you full of  pride to be Egyptian</w:t>
      </w:r>
    </w:p>
    <w:p w:rsidR="00000000" w:rsidDel="00000000" w:rsidP="00000000" w:rsidRDefault="00000000" w:rsidRPr="00000000" w14:paraId="0000016F">
      <w:pPr>
        <w:pageBreakBefore w:val="0"/>
        <w:ind w:left="360"/>
        <w:rPr>
          <w:b w:val="1"/>
          <w:sz w:val="32"/>
          <w:szCs w:val="32"/>
        </w:rPr>
      </w:pPr>
      <w:r w:rsidDel="00000000" w:rsidR="00000000" w:rsidRPr="00000000">
        <w:rPr>
          <w:b w:val="1"/>
          <w:sz w:val="32"/>
          <w:szCs w:val="32"/>
          <w:rtl w:val="0"/>
        </w:rPr>
        <w:t xml:space="preserve">I recommend it for reading </w:t>
      </w:r>
    </w:p>
    <w:p w:rsidR="00000000" w:rsidDel="00000000" w:rsidP="00000000" w:rsidRDefault="00000000" w:rsidRPr="00000000" w14:paraId="00000170">
      <w:pPr>
        <w:pageBreakBefore w:val="0"/>
        <w:rPr>
          <w:b w:val="1"/>
          <w:sz w:val="32"/>
          <w:szCs w:val="32"/>
        </w:rPr>
      </w:pPr>
      <w:r w:rsidDel="00000000" w:rsidR="00000000" w:rsidRPr="00000000">
        <w:rPr>
          <w:rtl w:val="0"/>
        </w:rPr>
      </w:r>
    </w:p>
    <w:p w:rsidR="00000000" w:rsidDel="00000000" w:rsidP="00000000" w:rsidRDefault="00000000" w:rsidRPr="00000000" w14:paraId="00000171">
      <w:pPr>
        <w:pageBreakBefore w:val="0"/>
        <w:ind w:left="360"/>
        <w:rPr>
          <w:b w:val="1"/>
          <w:sz w:val="32"/>
          <w:szCs w:val="32"/>
        </w:rPr>
      </w:pPr>
      <w:r w:rsidDel="00000000" w:rsidR="00000000" w:rsidRPr="00000000">
        <w:rPr>
          <w:b w:val="1"/>
          <w:sz w:val="32"/>
          <w:szCs w:val="32"/>
          <w:rtl w:val="1"/>
        </w:rPr>
        <w:t xml:space="preserve">عاده</w:t>
      </w:r>
      <w:r w:rsidDel="00000000" w:rsidR="00000000" w:rsidRPr="00000000">
        <w:rPr>
          <w:b w:val="1"/>
          <w:sz w:val="32"/>
          <w:szCs w:val="32"/>
          <w:rtl w:val="1"/>
        </w:rPr>
        <w:t xml:space="preserve"> </w:t>
      </w:r>
      <w:r w:rsidDel="00000000" w:rsidR="00000000" w:rsidRPr="00000000">
        <w:rPr>
          <w:b w:val="1"/>
          <w:sz w:val="32"/>
          <w:szCs w:val="32"/>
          <w:rtl w:val="1"/>
        </w:rPr>
        <w:t xml:space="preserve">سيئه</w:t>
      </w:r>
      <w:r w:rsidDel="00000000" w:rsidR="00000000" w:rsidRPr="00000000">
        <w:rPr>
          <w:b w:val="1"/>
          <w:sz w:val="32"/>
          <w:szCs w:val="32"/>
          <w:rtl w:val="1"/>
        </w:rPr>
        <w:t xml:space="preserve"> </w:t>
      </w:r>
      <w:r w:rsidDel="00000000" w:rsidR="00000000" w:rsidRPr="00000000">
        <w:rPr>
          <w:b w:val="1"/>
          <w:sz w:val="32"/>
          <w:szCs w:val="32"/>
          <w:rtl w:val="1"/>
        </w:rPr>
        <w:t xml:space="preserve">اتعلمت</w:t>
      </w:r>
      <w:r w:rsidDel="00000000" w:rsidR="00000000" w:rsidRPr="00000000">
        <w:rPr>
          <w:b w:val="1"/>
          <w:sz w:val="32"/>
          <w:szCs w:val="32"/>
          <w:rtl w:val="1"/>
        </w:rPr>
        <w:t xml:space="preserve"> </w:t>
      </w:r>
      <w:r w:rsidDel="00000000" w:rsidR="00000000" w:rsidRPr="00000000">
        <w:rPr>
          <w:b w:val="1"/>
          <w:sz w:val="32"/>
          <w:szCs w:val="32"/>
          <w:rtl w:val="1"/>
        </w:rPr>
        <w:t xml:space="preserve">منها</w:t>
      </w:r>
      <w:r w:rsidDel="00000000" w:rsidR="00000000" w:rsidRPr="00000000">
        <w:rPr>
          <w:b w:val="1"/>
          <w:sz w:val="32"/>
          <w:szCs w:val="32"/>
          <w:rtl w:val="0"/>
        </w:rPr>
        <w:t xml:space="preserve"> ؟</w:t>
      </w:r>
    </w:p>
    <w:p w:rsidR="00000000" w:rsidDel="00000000" w:rsidP="00000000" w:rsidRDefault="00000000" w:rsidRPr="00000000" w14:paraId="00000172">
      <w:pPr>
        <w:pageBreakBefore w:val="0"/>
        <w:ind w:left="360"/>
        <w:rPr>
          <w:b w:val="1"/>
          <w:sz w:val="32"/>
          <w:szCs w:val="32"/>
        </w:rPr>
      </w:pPr>
      <w:r w:rsidDel="00000000" w:rsidR="00000000" w:rsidRPr="00000000">
        <w:rPr>
          <w:b w:val="1"/>
          <w:sz w:val="32"/>
          <w:szCs w:val="32"/>
          <w:rtl w:val="0"/>
        </w:rPr>
        <w:t xml:space="preserve">I was easy you be disappointed and by time I understood that is a reason enough to be a loser so I overcome it now .. </w:t>
      </w:r>
    </w:p>
    <w:p w:rsidR="00000000" w:rsidDel="00000000" w:rsidP="00000000" w:rsidRDefault="00000000" w:rsidRPr="00000000" w14:paraId="00000173">
      <w:pPr>
        <w:pageBreakBefore w:val="0"/>
        <w:ind w:left="360"/>
        <w:rPr>
          <w:b w:val="1"/>
          <w:sz w:val="32"/>
          <w:szCs w:val="32"/>
        </w:rPr>
      </w:pPr>
      <w:r w:rsidDel="00000000" w:rsidR="00000000" w:rsidRPr="00000000">
        <w:rPr>
          <w:b w:val="1"/>
          <w:sz w:val="32"/>
          <w:szCs w:val="32"/>
          <w:rtl w:val="0"/>
        </w:rPr>
        <w:t xml:space="preserve">In addition when I was young I used to speak quickly and words were unclear</w:t>
      </w:r>
    </w:p>
    <w:p w:rsidR="00000000" w:rsidDel="00000000" w:rsidP="00000000" w:rsidRDefault="00000000" w:rsidRPr="00000000" w14:paraId="00000174">
      <w:pPr>
        <w:pageBreakBefore w:val="0"/>
        <w:ind w:left="360"/>
        <w:rPr>
          <w:b w:val="1"/>
          <w:sz w:val="32"/>
          <w:szCs w:val="32"/>
        </w:rPr>
      </w:pPr>
      <w:r w:rsidDel="00000000" w:rsidR="00000000" w:rsidRPr="00000000">
        <w:rPr>
          <w:b w:val="1"/>
          <w:sz w:val="32"/>
          <w:szCs w:val="32"/>
          <w:rtl w:val="0"/>
        </w:rPr>
        <w:t xml:space="preserve">I worked on that and I think most of that problem is solved</w:t>
      </w:r>
    </w:p>
    <w:p w:rsidR="00000000" w:rsidDel="00000000" w:rsidP="00000000" w:rsidRDefault="00000000" w:rsidRPr="00000000" w14:paraId="00000175">
      <w:pPr>
        <w:pageBreakBefore w:val="0"/>
        <w:ind w:left="360"/>
        <w:rPr>
          <w:b w:val="1"/>
          <w:sz w:val="32"/>
          <w:szCs w:val="32"/>
        </w:rPr>
      </w:pPr>
      <w:r w:rsidDel="00000000" w:rsidR="00000000" w:rsidRPr="00000000">
        <w:rPr>
          <w:b w:val="1"/>
          <w:sz w:val="32"/>
          <w:szCs w:val="32"/>
          <w:rtl w:val="0"/>
        </w:rPr>
        <w:t xml:space="preserve">---</w:t>
      </w:r>
    </w:p>
    <w:p w:rsidR="00000000" w:rsidDel="00000000" w:rsidP="00000000" w:rsidRDefault="00000000" w:rsidRPr="00000000" w14:paraId="00000176">
      <w:pPr>
        <w:pageBreakBefore w:val="0"/>
        <w:ind w:left="360"/>
        <w:rPr>
          <w:b w:val="1"/>
          <w:sz w:val="32"/>
          <w:szCs w:val="32"/>
        </w:rPr>
      </w:pPr>
      <w:r w:rsidDel="00000000" w:rsidR="00000000" w:rsidRPr="00000000">
        <w:rPr>
          <w:b w:val="1"/>
          <w:sz w:val="32"/>
          <w:szCs w:val="32"/>
          <w:rtl w:val="1"/>
        </w:rPr>
        <w:t xml:space="preserve">أفضل</w:t>
      </w:r>
      <w:r w:rsidDel="00000000" w:rsidR="00000000" w:rsidRPr="00000000">
        <w:rPr>
          <w:b w:val="1"/>
          <w:sz w:val="32"/>
          <w:szCs w:val="32"/>
          <w:rtl w:val="1"/>
        </w:rPr>
        <w:t xml:space="preserve"> </w:t>
      </w:r>
      <w:r w:rsidDel="00000000" w:rsidR="00000000" w:rsidRPr="00000000">
        <w:rPr>
          <w:b w:val="1"/>
          <w:sz w:val="32"/>
          <w:szCs w:val="32"/>
          <w:rtl w:val="1"/>
        </w:rPr>
        <w:t xml:space="preserve">نصيحه</w:t>
      </w:r>
      <w:r w:rsidDel="00000000" w:rsidR="00000000" w:rsidRPr="00000000">
        <w:rPr>
          <w:b w:val="1"/>
          <w:sz w:val="32"/>
          <w:szCs w:val="32"/>
          <w:rtl w:val="1"/>
        </w:rPr>
        <w:t xml:space="preserve"> </w:t>
      </w:r>
      <w:r w:rsidDel="00000000" w:rsidR="00000000" w:rsidRPr="00000000">
        <w:rPr>
          <w:b w:val="1"/>
          <w:sz w:val="32"/>
          <w:szCs w:val="32"/>
          <w:rtl w:val="1"/>
        </w:rPr>
        <w:t xml:space="preserve">و</w:t>
      </w:r>
      <w:r w:rsidDel="00000000" w:rsidR="00000000" w:rsidRPr="00000000">
        <w:rPr>
          <w:b w:val="1"/>
          <w:sz w:val="32"/>
          <w:szCs w:val="32"/>
          <w:rtl w:val="1"/>
        </w:rPr>
        <w:t xml:space="preserve"> </w:t>
      </w:r>
      <w:r w:rsidDel="00000000" w:rsidR="00000000" w:rsidRPr="00000000">
        <w:rPr>
          <w:b w:val="1"/>
          <w:sz w:val="32"/>
          <w:szCs w:val="32"/>
          <w:rtl w:val="1"/>
        </w:rPr>
        <w:t xml:space="preserve">جهها</w:t>
      </w:r>
      <w:r w:rsidDel="00000000" w:rsidR="00000000" w:rsidRPr="00000000">
        <w:rPr>
          <w:b w:val="1"/>
          <w:sz w:val="32"/>
          <w:szCs w:val="32"/>
          <w:rtl w:val="1"/>
        </w:rPr>
        <w:t xml:space="preserve"> </w:t>
      </w:r>
      <w:r w:rsidDel="00000000" w:rsidR="00000000" w:rsidRPr="00000000">
        <w:rPr>
          <w:b w:val="1"/>
          <w:sz w:val="32"/>
          <w:szCs w:val="32"/>
          <w:rtl w:val="1"/>
        </w:rPr>
        <w:t xml:space="preserve">لك</w:t>
      </w:r>
      <w:r w:rsidDel="00000000" w:rsidR="00000000" w:rsidRPr="00000000">
        <w:rPr>
          <w:b w:val="1"/>
          <w:sz w:val="32"/>
          <w:szCs w:val="32"/>
          <w:rtl w:val="1"/>
        </w:rPr>
        <w:t xml:space="preserve"> </w:t>
      </w:r>
      <w:r w:rsidDel="00000000" w:rsidR="00000000" w:rsidRPr="00000000">
        <w:rPr>
          <w:b w:val="1"/>
          <w:sz w:val="32"/>
          <w:szCs w:val="32"/>
          <w:rtl w:val="1"/>
        </w:rPr>
        <w:t xml:space="preserve">والدك</w:t>
      </w:r>
    </w:p>
    <w:p w:rsidR="00000000" w:rsidDel="00000000" w:rsidP="00000000" w:rsidRDefault="00000000" w:rsidRPr="00000000" w14:paraId="00000177">
      <w:pPr>
        <w:pageBreakBefore w:val="0"/>
        <w:ind w:left="360"/>
        <w:rPr>
          <w:b w:val="1"/>
          <w:sz w:val="32"/>
          <w:szCs w:val="32"/>
        </w:rPr>
      </w:pPr>
      <w:r w:rsidDel="00000000" w:rsidR="00000000" w:rsidRPr="00000000">
        <w:rPr>
          <w:b w:val="1"/>
          <w:sz w:val="32"/>
          <w:szCs w:val="32"/>
          <w:rtl w:val="0"/>
        </w:rPr>
        <w:t xml:space="preserve">Everything in our life is written you just take the reasons if what you want and seek to is written for you  it will be yours if not written it will not be yours</w:t>
      </w:r>
    </w:p>
    <w:p w:rsidR="00000000" w:rsidDel="00000000" w:rsidP="00000000" w:rsidRDefault="00000000" w:rsidRPr="00000000" w14:paraId="00000178">
      <w:pPr>
        <w:pageBreakBefore w:val="0"/>
        <w:rPr>
          <w:b w:val="1"/>
          <w:sz w:val="32"/>
          <w:szCs w:val="32"/>
        </w:rPr>
      </w:pPr>
      <w:r w:rsidDel="00000000" w:rsidR="00000000" w:rsidRPr="00000000">
        <w:rPr>
          <w:rtl w:val="0"/>
        </w:rPr>
      </w:r>
    </w:p>
    <w:p w:rsidR="00000000" w:rsidDel="00000000" w:rsidP="00000000" w:rsidRDefault="00000000" w:rsidRPr="00000000" w14:paraId="00000179">
      <w:pPr>
        <w:pageBreakBefore w:val="0"/>
        <w:ind w:left="360"/>
        <w:rPr>
          <w:b w:val="1"/>
          <w:sz w:val="32"/>
          <w:szCs w:val="32"/>
        </w:rPr>
      </w:pPr>
      <w:r w:rsidDel="00000000" w:rsidR="00000000" w:rsidRPr="00000000">
        <w:rPr>
          <w:b w:val="1"/>
          <w:sz w:val="32"/>
          <w:szCs w:val="32"/>
          <w:rtl w:val="1"/>
        </w:rPr>
        <w:t xml:space="preserve">تجربه</w:t>
      </w:r>
      <w:r w:rsidDel="00000000" w:rsidR="00000000" w:rsidRPr="00000000">
        <w:rPr>
          <w:b w:val="1"/>
          <w:sz w:val="32"/>
          <w:szCs w:val="32"/>
          <w:rtl w:val="1"/>
        </w:rPr>
        <w:t xml:space="preserve"> </w:t>
      </w:r>
      <w:r w:rsidDel="00000000" w:rsidR="00000000" w:rsidRPr="00000000">
        <w:rPr>
          <w:b w:val="1"/>
          <w:sz w:val="32"/>
          <w:szCs w:val="32"/>
          <w:rtl w:val="1"/>
        </w:rPr>
        <w:t xml:space="preserve">سيئه</w:t>
      </w:r>
      <w:r w:rsidDel="00000000" w:rsidR="00000000" w:rsidRPr="00000000">
        <w:rPr>
          <w:b w:val="1"/>
          <w:sz w:val="32"/>
          <w:szCs w:val="32"/>
          <w:rtl w:val="1"/>
        </w:rPr>
        <w:t xml:space="preserve"> </w:t>
      </w:r>
      <w:r w:rsidDel="00000000" w:rsidR="00000000" w:rsidRPr="00000000">
        <w:rPr>
          <w:b w:val="1"/>
          <w:sz w:val="32"/>
          <w:szCs w:val="32"/>
          <w:rtl w:val="1"/>
        </w:rPr>
        <w:t xml:space="preserve">اتعلمت</w:t>
      </w:r>
      <w:r w:rsidDel="00000000" w:rsidR="00000000" w:rsidRPr="00000000">
        <w:rPr>
          <w:b w:val="1"/>
          <w:sz w:val="32"/>
          <w:szCs w:val="32"/>
          <w:rtl w:val="1"/>
        </w:rPr>
        <w:t xml:space="preserve"> </w:t>
      </w:r>
      <w:r w:rsidDel="00000000" w:rsidR="00000000" w:rsidRPr="00000000">
        <w:rPr>
          <w:b w:val="1"/>
          <w:sz w:val="32"/>
          <w:szCs w:val="32"/>
          <w:rtl w:val="1"/>
        </w:rPr>
        <w:t xml:space="preserve">منها</w:t>
      </w:r>
    </w:p>
    <w:p w:rsidR="00000000" w:rsidDel="00000000" w:rsidP="00000000" w:rsidRDefault="00000000" w:rsidRPr="00000000" w14:paraId="0000017A">
      <w:pPr>
        <w:pageBreakBefore w:val="0"/>
        <w:ind w:left="360"/>
        <w:rPr>
          <w:b w:val="1"/>
          <w:sz w:val="32"/>
          <w:szCs w:val="32"/>
        </w:rPr>
      </w:pPr>
      <w:r w:rsidDel="00000000" w:rsidR="00000000" w:rsidRPr="00000000">
        <w:rPr>
          <w:b w:val="1"/>
          <w:sz w:val="32"/>
          <w:szCs w:val="32"/>
          <w:rtl w:val="0"/>
        </w:rPr>
        <w:t xml:space="preserve">In the 3rd of the secondary school I was disappointed and felt something is wrong and my ability to study is reduced rapidly and that led to refusing to enter 2 exams so I lost one year in my life</w:t>
      </w:r>
    </w:p>
    <w:p w:rsidR="00000000" w:rsidDel="00000000" w:rsidP="00000000" w:rsidRDefault="00000000" w:rsidRPr="00000000" w14:paraId="0000017B">
      <w:pPr>
        <w:pageBreakBefore w:val="0"/>
        <w:ind w:left="360"/>
        <w:rPr>
          <w:b w:val="1"/>
          <w:sz w:val="32"/>
          <w:szCs w:val="32"/>
        </w:rPr>
      </w:pPr>
      <w:r w:rsidDel="00000000" w:rsidR="00000000" w:rsidRPr="00000000">
        <w:rPr>
          <w:b w:val="1"/>
          <w:sz w:val="32"/>
          <w:szCs w:val="32"/>
          <w:rtl w:val="0"/>
        </w:rPr>
        <w:t xml:space="preserve">it is written but I really know from that time that disappointment or losing hope is not an option they are leading to the failure </w:t>
      </w:r>
    </w:p>
    <w:p w:rsidR="00000000" w:rsidDel="00000000" w:rsidP="00000000" w:rsidRDefault="00000000" w:rsidRPr="00000000" w14:paraId="0000017C">
      <w:pPr>
        <w:pageBreakBefore w:val="0"/>
        <w:rPr>
          <w:b w:val="1"/>
          <w:sz w:val="32"/>
          <w:szCs w:val="32"/>
        </w:rPr>
      </w:pPr>
      <w:r w:rsidDel="00000000" w:rsidR="00000000" w:rsidRPr="00000000">
        <w:rPr>
          <w:rtl w:val="0"/>
        </w:rPr>
      </w:r>
    </w:p>
    <w:p w:rsidR="00000000" w:rsidDel="00000000" w:rsidP="00000000" w:rsidRDefault="00000000" w:rsidRPr="00000000" w14:paraId="0000017D">
      <w:pPr>
        <w:pageBreakBefore w:val="0"/>
        <w:ind w:left="360"/>
        <w:rPr>
          <w:b w:val="1"/>
          <w:sz w:val="32"/>
          <w:szCs w:val="32"/>
        </w:rPr>
      </w:pPr>
      <w:r w:rsidDel="00000000" w:rsidR="00000000" w:rsidRPr="00000000">
        <w:rPr>
          <w:b w:val="1"/>
          <w:sz w:val="32"/>
          <w:szCs w:val="32"/>
          <w:rtl w:val="1"/>
        </w:rPr>
        <w:t xml:space="preserve">ازاي</w:t>
      </w:r>
      <w:r w:rsidDel="00000000" w:rsidR="00000000" w:rsidRPr="00000000">
        <w:rPr>
          <w:b w:val="1"/>
          <w:sz w:val="32"/>
          <w:szCs w:val="32"/>
          <w:rtl w:val="1"/>
        </w:rPr>
        <w:t xml:space="preserve"> </w:t>
      </w:r>
      <w:r w:rsidDel="00000000" w:rsidR="00000000" w:rsidRPr="00000000">
        <w:rPr>
          <w:b w:val="1"/>
          <w:sz w:val="32"/>
          <w:szCs w:val="32"/>
          <w:rtl w:val="1"/>
        </w:rPr>
        <w:t xml:space="preserve">تحقق</w:t>
      </w:r>
      <w:r w:rsidDel="00000000" w:rsidR="00000000" w:rsidRPr="00000000">
        <w:rPr>
          <w:b w:val="1"/>
          <w:sz w:val="32"/>
          <w:szCs w:val="32"/>
          <w:rtl w:val="1"/>
        </w:rPr>
        <w:t xml:space="preserve"> </w:t>
      </w:r>
      <w:r w:rsidDel="00000000" w:rsidR="00000000" w:rsidRPr="00000000">
        <w:rPr>
          <w:b w:val="1"/>
          <w:sz w:val="32"/>
          <w:szCs w:val="32"/>
          <w:rtl w:val="1"/>
        </w:rPr>
        <w:t xml:space="preserve">هدفك</w:t>
      </w:r>
      <w:r w:rsidDel="00000000" w:rsidR="00000000" w:rsidRPr="00000000">
        <w:rPr>
          <w:b w:val="1"/>
          <w:sz w:val="32"/>
          <w:szCs w:val="32"/>
          <w:rtl w:val="0"/>
        </w:rPr>
        <w:t xml:space="preserve"> ؟ </w:t>
      </w:r>
    </w:p>
    <w:p w:rsidR="00000000" w:rsidDel="00000000" w:rsidP="00000000" w:rsidRDefault="00000000" w:rsidRPr="00000000" w14:paraId="0000017E">
      <w:pPr>
        <w:pageBreakBefore w:val="0"/>
        <w:ind w:left="360"/>
        <w:rPr>
          <w:b w:val="1"/>
          <w:sz w:val="32"/>
          <w:szCs w:val="32"/>
        </w:rPr>
      </w:pPr>
      <w:r w:rsidDel="00000000" w:rsidR="00000000" w:rsidRPr="00000000">
        <w:rPr>
          <w:b w:val="1"/>
          <w:sz w:val="32"/>
          <w:szCs w:val="32"/>
          <w:rtl w:val="0"/>
        </w:rPr>
        <w:t xml:space="preserve">Working hard and hard </w:t>
      </w:r>
    </w:p>
    <w:p w:rsidR="00000000" w:rsidDel="00000000" w:rsidP="00000000" w:rsidRDefault="00000000" w:rsidRPr="00000000" w14:paraId="0000017F">
      <w:pPr>
        <w:pageBreakBefore w:val="0"/>
        <w:ind w:left="360"/>
        <w:rPr>
          <w:b w:val="1"/>
          <w:sz w:val="32"/>
          <w:szCs w:val="32"/>
        </w:rPr>
      </w:pPr>
      <w:r w:rsidDel="00000000" w:rsidR="00000000" w:rsidRPr="00000000">
        <w:rPr>
          <w:b w:val="1"/>
          <w:sz w:val="32"/>
          <w:szCs w:val="32"/>
          <w:rtl w:val="0"/>
        </w:rPr>
        <w:t xml:space="preserve">Not take an attention to what people say</w:t>
      </w:r>
    </w:p>
    <w:p w:rsidR="00000000" w:rsidDel="00000000" w:rsidP="00000000" w:rsidRDefault="00000000" w:rsidRPr="00000000" w14:paraId="00000180">
      <w:pPr>
        <w:pageBreakBefore w:val="0"/>
        <w:ind w:left="360"/>
        <w:rPr>
          <w:b w:val="1"/>
          <w:sz w:val="32"/>
          <w:szCs w:val="32"/>
        </w:rPr>
      </w:pPr>
      <w:r w:rsidDel="00000000" w:rsidR="00000000" w:rsidRPr="00000000">
        <w:rPr>
          <w:b w:val="1"/>
          <w:sz w:val="32"/>
          <w:szCs w:val="32"/>
          <w:rtl w:val="0"/>
        </w:rPr>
        <w:t xml:space="preserve">You are the only one who knows what do you want and what you should do</w:t>
      </w:r>
    </w:p>
    <w:p w:rsidR="00000000" w:rsidDel="00000000" w:rsidP="00000000" w:rsidRDefault="00000000" w:rsidRPr="00000000" w14:paraId="00000181">
      <w:pPr>
        <w:pageBreakBefore w:val="0"/>
        <w:ind w:left="360"/>
        <w:rPr>
          <w:b w:val="1"/>
          <w:sz w:val="32"/>
          <w:szCs w:val="32"/>
        </w:rPr>
      </w:pPr>
      <w:r w:rsidDel="00000000" w:rsidR="00000000" w:rsidRPr="00000000">
        <w:rPr>
          <w:b w:val="1"/>
          <w:sz w:val="32"/>
          <w:szCs w:val="32"/>
          <w:rtl w:val="1"/>
        </w:rPr>
        <w:t xml:space="preserve">ايه</w:t>
      </w:r>
      <w:r w:rsidDel="00000000" w:rsidR="00000000" w:rsidRPr="00000000">
        <w:rPr>
          <w:b w:val="1"/>
          <w:sz w:val="32"/>
          <w:szCs w:val="32"/>
          <w:rtl w:val="1"/>
        </w:rPr>
        <w:t xml:space="preserve"> </w:t>
      </w:r>
      <w:r w:rsidDel="00000000" w:rsidR="00000000" w:rsidRPr="00000000">
        <w:rPr>
          <w:b w:val="1"/>
          <w:sz w:val="32"/>
          <w:szCs w:val="32"/>
          <w:rtl w:val="1"/>
        </w:rPr>
        <w:t xml:space="preserve">هي</w:t>
      </w:r>
      <w:r w:rsidDel="00000000" w:rsidR="00000000" w:rsidRPr="00000000">
        <w:rPr>
          <w:b w:val="1"/>
          <w:sz w:val="32"/>
          <w:szCs w:val="32"/>
          <w:rtl w:val="1"/>
        </w:rPr>
        <w:t xml:space="preserve"> </w:t>
      </w:r>
      <w:r w:rsidDel="00000000" w:rsidR="00000000" w:rsidRPr="00000000">
        <w:rPr>
          <w:b w:val="1"/>
          <w:sz w:val="32"/>
          <w:szCs w:val="32"/>
          <w:rtl w:val="1"/>
        </w:rPr>
        <w:t xml:space="preserve">هواياتك</w:t>
      </w:r>
      <w:r w:rsidDel="00000000" w:rsidR="00000000" w:rsidRPr="00000000">
        <w:rPr>
          <w:b w:val="1"/>
          <w:sz w:val="32"/>
          <w:szCs w:val="32"/>
          <w:rtl w:val="0"/>
        </w:rPr>
        <w:t xml:space="preserve"> ؟ </w:t>
      </w:r>
    </w:p>
    <w:p w:rsidR="00000000" w:rsidDel="00000000" w:rsidP="00000000" w:rsidRDefault="00000000" w:rsidRPr="00000000" w14:paraId="00000182">
      <w:pPr>
        <w:pageBreakBefore w:val="0"/>
        <w:ind w:left="360"/>
        <w:rPr>
          <w:b w:val="1"/>
          <w:sz w:val="32"/>
          <w:szCs w:val="32"/>
        </w:rPr>
      </w:pPr>
      <w:r w:rsidDel="00000000" w:rsidR="00000000" w:rsidRPr="00000000">
        <w:rPr>
          <w:b w:val="1"/>
          <w:sz w:val="32"/>
          <w:szCs w:val="32"/>
          <w:rtl w:val="0"/>
        </w:rPr>
        <w:t xml:space="preserve">Getting more information about technologies and earth history and geographic , Internet browsing , write poets </w:t>
      </w:r>
    </w:p>
    <w:p w:rsidR="00000000" w:rsidDel="00000000" w:rsidP="00000000" w:rsidRDefault="00000000" w:rsidRPr="00000000" w14:paraId="00000183">
      <w:pPr>
        <w:pageBreakBefore w:val="0"/>
        <w:ind w:left="360"/>
        <w:rPr>
          <w:b w:val="1"/>
          <w:sz w:val="32"/>
          <w:szCs w:val="32"/>
        </w:rPr>
      </w:pPr>
      <w:r w:rsidDel="00000000" w:rsidR="00000000" w:rsidRPr="00000000">
        <w:rPr>
          <w:b w:val="1"/>
          <w:sz w:val="32"/>
          <w:szCs w:val="32"/>
          <w:rtl w:val="0"/>
        </w:rPr>
        <w:t xml:space="preserve">video games ,  ping pong , card games specially poker , Japanese animation , </w:t>
      </w:r>
    </w:p>
    <w:p w:rsidR="00000000" w:rsidDel="00000000" w:rsidP="00000000" w:rsidRDefault="00000000" w:rsidRPr="00000000" w14:paraId="00000184">
      <w:pPr>
        <w:pageBreakBefore w:val="0"/>
        <w:rPr>
          <w:b w:val="1"/>
          <w:sz w:val="32"/>
          <w:szCs w:val="32"/>
        </w:rPr>
      </w:pPr>
      <w:r w:rsidDel="00000000" w:rsidR="00000000" w:rsidRPr="00000000">
        <w:rPr>
          <w:rtl w:val="0"/>
        </w:rPr>
      </w:r>
    </w:p>
    <w:p w:rsidR="00000000" w:rsidDel="00000000" w:rsidP="00000000" w:rsidRDefault="00000000" w:rsidRPr="00000000" w14:paraId="00000185">
      <w:pPr>
        <w:pageBreakBefore w:val="0"/>
        <w:ind w:left="360"/>
        <w:rPr>
          <w:b w:val="1"/>
          <w:sz w:val="32"/>
          <w:szCs w:val="32"/>
        </w:rPr>
      </w:pPr>
      <w:r w:rsidDel="00000000" w:rsidR="00000000" w:rsidRPr="00000000">
        <w:rPr>
          <w:b w:val="1"/>
          <w:sz w:val="32"/>
          <w:szCs w:val="32"/>
          <w:rtl w:val="1"/>
        </w:rPr>
        <w:t xml:space="preserve">بيعلنا</w:t>
      </w:r>
      <w:r w:rsidDel="00000000" w:rsidR="00000000" w:rsidRPr="00000000">
        <w:rPr>
          <w:b w:val="1"/>
          <w:sz w:val="32"/>
          <w:szCs w:val="32"/>
          <w:rtl w:val="1"/>
        </w:rPr>
        <w:t xml:space="preserve"> </w:t>
      </w:r>
      <w:r w:rsidDel="00000000" w:rsidR="00000000" w:rsidRPr="00000000">
        <w:rPr>
          <w:b w:val="1"/>
          <w:sz w:val="32"/>
          <w:szCs w:val="32"/>
          <w:rtl w:val="1"/>
        </w:rPr>
        <w:t xml:space="preserve">القلم</w:t>
      </w:r>
      <w:r w:rsidDel="00000000" w:rsidR="00000000" w:rsidRPr="00000000">
        <w:rPr>
          <w:b w:val="1"/>
          <w:sz w:val="32"/>
          <w:szCs w:val="32"/>
          <w:rtl w:val="1"/>
        </w:rPr>
        <w:t xml:space="preserve"> </w:t>
      </w:r>
      <w:r w:rsidDel="00000000" w:rsidR="00000000" w:rsidRPr="00000000">
        <w:rPr>
          <w:b w:val="1"/>
          <w:sz w:val="32"/>
          <w:szCs w:val="32"/>
          <w:rtl w:val="1"/>
        </w:rPr>
        <w:t xml:space="preserve">ده</w:t>
      </w:r>
      <w:r w:rsidDel="00000000" w:rsidR="00000000" w:rsidRPr="00000000">
        <w:rPr>
          <w:b w:val="1"/>
          <w:sz w:val="32"/>
          <w:szCs w:val="32"/>
          <w:rtl w:val="1"/>
        </w:rPr>
        <w:t xml:space="preserve"> - </w:t>
      </w:r>
      <w:r w:rsidDel="00000000" w:rsidR="00000000" w:rsidRPr="00000000">
        <w:rPr>
          <w:b w:val="1"/>
          <w:sz w:val="32"/>
          <w:szCs w:val="32"/>
          <w:rtl w:val="1"/>
        </w:rPr>
        <w:t xml:space="preserve">اختبار</w:t>
      </w:r>
      <w:r w:rsidDel="00000000" w:rsidR="00000000" w:rsidRPr="00000000">
        <w:rPr>
          <w:b w:val="1"/>
          <w:sz w:val="32"/>
          <w:szCs w:val="32"/>
          <w:rtl w:val="1"/>
        </w:rPr>
        <w:t xml:space="preserve"> </w:t>
      </w:r>
      <w:r w:rsidDel="00000000" w:rsidR="00000000" w:rsidRPr="00000000">
        <w:rPr>
          <w:b w:val="1"/>
          <w:sz w:val="32"/>
          <w:szCs w:val="32"/>
          <w:rtl w:val="1"/>
        </w:rPr>
        <w:t xml:space="preserve">لمهارات</w:t>
      </w:r>
      <w:r w:rsidDel="00000000" w:rsidR="00000000" w:rsidRPr="00000000">
        <w:rPr>
          <w:b w:val="1"/>
          <w:sz w:val="32"/>
          <w:szCs w:val="32"/>
          <w:rtl w:val="1"/>
        </w:rPr>
        <w:t xml:space="preserve"> </w:t>
      </w:r>
      <w:r w:rsidDel="00000000" w:rsidR="00000000" w:rsidRPr="00000000">
        <w:rPr>
          <w:b w:val="1"/>
          <w:sz w:val="32"/>
          <w:szCs w:val="32"/>
          <w:rtl w:val="1"/>
        </w:rPr>
        <w:t xml:space="preserve">الاقتناع</w:t>
      </w:r>
      <w:r w:rsidDel="00000000" w:rsidR="00000000" w:rsidRPr="00000000">
        <w:rPr>
          <w:b w:val="1"/>
          <w:sz w:val="32"/>
          <w:szCs w:val="32"/>
          <w:rtl w:val="0"/>
        </w:rPr>
        <w:t xml:space="preserve"> ؟ </w:t>
      </w:r>
    </w:p>
    <w:p w:rsidR="00000000" w:rsidDel="00000000" w:rsidP="00000000" w:rsidRDefault="00000000" w:rsidRPr="00000000" w14:paraId="00000186">
      <w:pPr>
        <w:pageBreakBefore w:val="0"/>
        <w:ind w:left="360"/>
        <w:rPr>
          <w:b w:val="1"/>
          <w:sz w:val="32"/>
          <w:szCs w:val="32"/>
        </w:rPr>
      </w:pPr>
      <w:r w:rsidDel="00000000" w:rsidR="00000000" w:rsidRPr="00000000">
        <w:rPr>
          <w:b w:val="1"/>
          <w:sz w:val="32"/>
          <w:szCs w:val="32"/>
          <w:rtl w:val="1"/>
        </w:rPr>
        <w:t xml:space="preserve">القلم</w:t>
      </w:r>
      <w:r w:rsidDel="00000000" w:rsidR="00000000" w:rsidRPr="00000000">
        <w:rPr>
          <w:b w:val="1"/>
          <w:sz w:val="32"/>
          <w:szCs w:val="32"/>
          <w:rtl w:val="1"/>
        </w:rPr>
        <w:t xml:space="preserve"> </w:t>
      </w:r>
      <w:r w:rsidDel="00000000" w:rsidR="00000000" w:rsidRPr="00000000">
        <w:rPr>
          <w:b w:val="1"/>
          <w:sz w:val="32"/>
          <w:szCs w:val="32"/>
          <w:rtl w:val="1"/>
        </w:rPr>
        <w:t xml:space="preserve">دا</w:t>
      </w:r>
      <w:r w:rsidDel="00000000" w:rsidR="00000000" w:rsidRPr="00000000">
        <w:rPr>
          <w:b w:val="1"/>
          <w:sz w:val="32"/>
          <w:szCs w:val="32"/>
          <w:rtl w:val="1"/>
        </w:rPr>
        <w:t xml:space="preserve"> </w:t>
      </w:r>
      <w:r w:rsidDel="00000000" w:rsidR="00000000" w:rsidRPr="00000000">
        <w:rPr>
          <w:b w:val="1"/>
          <w:sz w:val="32"/>
          <w:szCs w:val="32"/>
          <w:rtl w:val="1"/>
        </w:rPr>
        <w:t xml:space="preserve">مصنوع</w:t>
      </w:r>
      <w:r w:rsidDel="00000000" w:rsidR="00000000" w:rsidRPr="00000000">
        <w:rPr>
          <w:b w:val="1"/>
          <w:sz w:val="32"/>
          <w:szCs w:val="32"/>
          <w:rtl w:val="1"/>
        </w:rPr>
        <w:t xml:space="preserve"> </w:t>
      </w:r>
      <w:r w:rsidDel="00000000" w:rsidR="00000000" w:rsidRPr="00000000">
        <w:rPr>
          <w:b w:val="1"/>
          <w:sz w:val="32"/>
          <w:szCs w:val="32"/>
          <w:rtl w:val="1"/>
        </w:rPr>
        <w:t xml:space="preserve">من</w:t>
      </w:r>
      <w:r w:rsidDel="00000000" w:rsidR="00000000" w:rsidRPr="00000000">
        <w:rPr>
          <w:b w:val="1"/>
          <w:sz w:val="32"/>
          <w:szCs w:val="32"/>
          <w:rtl w:val="1"/>
        </w:rPr>
        <w:t xml:space="preserve"> </w:t>
      </w:r>
      <w:r w:rsidDel="00000000" w:rsidR="00000000" w:rsidRPr="00000000">
        <w:rPr>
          <w:b w:val="1"/>
          <w:sz w:val="32"/>
          <w:szCs w:val="32"/>
          <w:rtl w:val="1"/>
        </w:rPr>
        <w:t xml:space="preserve">خامات</w:t>
      </w:r>
      <w:r w:rsidDel="00000000" w:rsidR="00000000" w:rsidRPr="00000000">
        <w:rPr>
          <w:b w:val="1"/>
          <w:sz w:val="32"/>
          <w:szCs w:val="32"/>
          <w:rtl w:val="1"/>
        </w:rPr>
        <w:t xml:space="preserve"> </w:t>
      </w:r>
      <w:r w:rsidDel="00000000" w:rsidR="00000000" w:rsidRPr="00000000">
        <w:rPr>
          <w:b w:val="1"/>
          <w:sz w:val="32"/>
          <w:szCs w:val="32"/>
          <w:rtl w:val="1"/>
        </w:rPr>
        <w:t xml:space="preserve">عاليه</w:t>
      </w:r>
      <w:r w:rsidDel="00000000" w:rsidR="00000000" w:rsidRPr="00000000">
        <w:rPr>
          <w:b w:val="1"/>
          <w:sz w:val="32"/>
          <w:szCs w:val="32"/>
          <w:rtl w:val="1"/>
        </w:rPr>
        <w:t xml:space="preserve"> </w:t>
      </w:r>
      <w:r w:rsidDel="00000000" w:rsidR="00000000" w:rsidRPr="00000000">
        <w:rPr>
          <w:b w:val="1"/>
          <w:sz w:val="32"/>
          <w:szCs w:val="32"/>
          <w:rtl w:val="1"/>
        </w:rPr>
        <w:t xml:space="preserve">و</w:t>
      </w:r>
      <w:r w:rsidDel="00000000" w:rsidR="00000000" w:rsidRPr="00000000">
        <w:rPr>
          <w:b w:val="1"/>
          <w:sz w:val="32"/>
          <w:szCs w:val="32"/>
          <w:rtl w:val="1"/>
        </w:rPr>
        <w:t xml:space="preserve"> </w:t>
      </w:r>
      <w:r w:rsidDel="00000000" w:rsidR="00000000" w:rsidRPr="00000000">
        <w:rPr>
          <w:b w:val="1"/>
          <w:sz w:val="32"/>
          <w:szCs w:val="32"/>
          <w:rtl w:val="1"/>
        </w:rPr>
        <w:t xml:space="preserve">من</w:t>
      </w:r>
      <w:r w:rsidDel="00000000" w:rsidR="00000000" w:rsidRPr="00000000">
        <w:rPr>
          <w:b w:val="1"/>
          <w:sz w:val="32"/>
          <w:szCs w:val="32"/>
          <w:rtl w:val="1"/>
        </w:rPr>
        <w:t xml:space="preserve"> </w:t>
      </w:r>
      <w:r w:rsidDel="00000000" w:rsidR="00000000" w:rsidRPr="00000000">
        <w:rPr>
          <w:b w:val="1"/>
          <w:sz w:val="32"/>
          <w:szCs w:val="32"/>
          <w:rtl w:val="1"/>
        </w:rPr>
        <w:t xml:space="preserve">ماركه</w:t>
      </w:r>
      <w:r w:rsidDel="00000000" w:rsidR="00000000" w:rsidRPr="00000000">
        <w:rPr>
          <w:b w:val="1"/>
          <w:sz w:val="32"/>
          <w:szCs w:val="32"/>
          <w:rtl w:val="1"/>
        </w:rPr>
        <w:t xml:space="preserve"> </w:t>
      </w:r>
      <w:r w:rsidDel="00000000" w:rsidR="00000000" w:rsidRPr="00000000">
        <w:rPr>
          <w:b w:val="1"/>
          <w:sz w:val="32"/>
          <w:szCs w:val="32"/>
          <w:rtl w:val="1"/>
        </w:rPr>
        <w:t xml:space="preserve">معروفه</w:t>
      </w:r>
      <w:r w:rsidDel="00000000" w:rsidR="00000000" w:rsidRPr="00000000">
        <w:rPr>
          <w:b w:val="1"/>
          <w:sz w:val="32"/>
          <w:szCs w:val="32"/>
          <w:rtl w:val="1"/>
        </w:rPr>
        <w:t xml:space="preserve"> </w:t>
      </w:r>
      <w:r w:rsidDel="00000000" w:rsidR="00000000" w:rsidRPr="00000000">
        <w:rPr>
          <w:b w:val="1"/>
          <w:sz w:val="32"/>
          <w:szCs w:val="32"/>
          <w:rtl w:val="1"/>
        </w:rPr>
        <w:t xml:space="preserve">الحبر</w:t>
      </w:r>
      <w:r w:rsidDel="00000000" w:rsidR="00000000" w:rsidRPr="00000000">
        <w:rPr>
          <w:b w:val="1"/>
          <w:sz w:val="32"/>
          <w:szCs w:val="32"/>
          <w:rtl w:val="1"/>
        </w:rPr>
        <w:t xml:space="preserve"> </w:t>
      </w:r>
      <w:r w:rsidDel="00000000" w:rsidR="00000000" w:rsidRPr="00000000">
        <w:rPr>
          <w:b w:val="1"/>
          <w:sz w:val="32"/>
          <w:szCs w:val="32"/>
          <w:rtl w:val="1"/>
        </w:rPr>
        <w:t xml:space="preserve">اللى</w:t>
      </w:r>
      <w:r w:rsidDel="00000000" w:rsidR="00000000" w:rsidRPr="00000000">
        <w:rPr>
          <w:b w:val="1"/>
          <w:sz w:val="32"/>
          <w:szCs w:val="32"/>
          <w:rtl w:val="1"/>
        </w:rPr>
        <w:t xml:space="preserve"> </w:t>
      </w:r>
      <w:r w:rsidDel="00000000" w:rsidR="00000000" w:rsidRPr="00000000">
        <w:rPr>
          <w:b w:val="1"/>
          <w:sz w:val="32"/>
          <w:szCs w:val="32"/>
          <w:rtl w:val="1"/>
        </w:rPr>
        <w:t xml:space="preserve">بيكتب</w:t>
      </w:r>
      <w:r w:rsidDel="00000000" w:rsidR="00000000" w:rsidRPr="00000000">
        <w:rPr>
          <w:b w:val="1"/>
          <w:sz w:val="32"/>
          <w:szCs w:val="32"/>
          <w:rtl w:val="1"/>
        </w:rPr>
        <w:t xml:space="preserve"> </w:t>
      </w:r>
      <w:r w:rsidDel="00000000" w:rsidR="00000000" w:rsidRPr="00000000">
        <w:rPr>
          <w:b w:val="1"/>
          <w:sz w:val="32"/>
          <w:szCs w:val="32"/>
          <w:rtl w:val="1"/>
        </w:rPr>
        <w:t xml:space="preserve">بيه</w:t>
      </w:r>
      <w:r w:rsidDel="00000000" w:rsidR="00000000" w:rsidRPr="00000000">
        <w:rPr>
          <w:b w:val="1"/>
          <w:sz w:val="32"/>
          <w:szCs w:val="32"/>
          <w:rtl w:val="1"/>
        </w:rPr>
        <w:t xml:space="preserve"> </w:t>
      </w:r>
      <w:r w:rsidDel="00000000" w:rsidR="00000000" w:rsidRPr="00000000">
        <w:rPr>
          <w:b w:val="1"/>
          <w:sz w:val="32"/>
          <w:szCs w:val="32"/>
          <w:rtl w:val="1"/>
        </w:rPr>
        <w:t xml:space="preserve">من</w:t>
      </w:r>
      <w:r w:rsidDel="00000000" w:rsidR="00000000" w:rsidRPr="00000000">
        <w:rPr>
          <w:b w:val="1"/>
          <w:sz w:val="32"/>
          <w:szCs w:val="32"/>
          <w:rtl w:val="1"/>
        </w:rPr>
        <w:t xml:space="preserve"> </w:t>
      </w:r>
      <w:r w:rsidDel="00000000" w:rsidR="00000000" w:rsidRPr="00000000">
        <w:rPr>
          <w:b w:val="1"/>
          <w:sz w:val="32"/>
          <w:szCs w:val="32"/>
          <w:rtl w:val="1"/>
        </w:rPr>
        <w:t xml:space="preserve">اجود</w:t>
      </w:r>
      <w:r w:rsidDel="00000000" w:rsidR="00000000" w:rsidRPr="00000000">
        <w:rPr>
          <w:b w:val="1"/>
          <w:sz w:val="32"/>
          <w:szCs w:val="32"/>
          <w:rtl w:val="1"/>
        </w:rPr>
        <w:t xml:space="preserve"> </w:t>
      </w:r>
      <w:r w:rsidDel="00000000" w:rsidR="00000000" w:rsidRPr="00000000">
        <w:rPr>
          <w:b w:val="1"/>
          <w:sz w:val="32"/>
          <w:szCs w:val="32"/>
          <w:rtl w:val="1"/>
        </w:rPr>
        <w:t xml:space="preserve">الانوع</w:t>
      </w:r>
      <w:r w:rsidDel="00000000" w:rsidR="00000000" w:rsidRPr="00000000">
        <w:rPr>
          <w:b w:val="1"/>
          <w:sz w:val="32"/>
          <w:szCs w:val="32"/>
          <w:rtl w:val="1"/>
        </w:rPr>
        <w:t xml:space="preserve"> </w:t>
      </w:r>
      <w:r w:rsidDel="00000000" w:rsidR="00000000" w:rsidRPr="00000000">
        <w:rPr>
          <w:b w:val="1"/>
          <w:sz w:val="32"/>
          <w:szCs w:val="32"/>
          <w:rtl w:val="1"/>
        </w:rPr>
        <w:t xml:space="preserve">و</w:t>
      </w:r>
      <w:r w:rsidDel="00000000" w:rsidR="00000000" w:rsidRPr="00000000">
        <w:rPr>
          <w:b w:val="1"/>
          <w:sz w:val="32"/>
          <w:szCs w:val="32"/>
          <w:rtl w:val="1"/>
        </w:rPr>
        <w:t xml:space="preserve"> </w:t>
      </w:r>
      <w:r w:rsidDel="00000000" w:rsidR="00000000" w:rsidRPr="00000000">
        <w:rPr>
          <w:b w:val="1"/>
          <w:sz w:val="32"/>
          <w:szCs w:val="32"/>
          <w:rtl w:val="1"/>
        </w:rPr>
        <w:t xml:space="preserve">هيقدر</w:t>
      </w:r>
      <w:r w:rsidDel="00000000" w:rsidR="00000000" w:rsidRPr="00000000">
        <w:rPr>
          <w:b w:val="1"/>
          <w:sz w:val="32"/>
          <w:szCs w:val="32"/>
          <w:rtl w:val="1"/>
        </w:rPr>
        <w:t xml:space="preserve"> </w:t>
      </w:r>
      <w:r w:rsidDel="00000000" w:rsidR="00000000" w:rsidRPr="00000000">
        <w:rPr>
          <w:b w:val="1"/>
          <w:sz w:val="32"/>
          <w:szCs w:val="32"/>
          <w:rtl w:val="1"/>
        </w:rPr>
        <w:t xml:space="preserve">يعيش</w:t>
      </w:r>
      <w:r w:rsidDel="00000000" w:rsidR="00000000" w:rsidRPr="00000000">
        <w:rPr>
          <w:b w:val="1"/>
          <w:sz w:val="32"/>
          <w:szCs w:val="32"/>
          <w:rtl w:val="1"/>
        </w:rPr>
        <w:t xml:space="preserve"> </w:t>
      </w:r>
      <w:r w:rsidDel="00000000" w:rsidR="00000000" w:rsidRPr="00000000">
        <w:rPr>
          <w:b w:val="1"/>
          <w:sz w:val="32"/>
          <w:szCs w:val="32"/>
          <w:rtl w:val="1"/>
        </w:rPr>
        <w:t xml:space="preserve">معاك</w:t>
      </w:r>
      <w:r w:rsidDel="00000000" w:rsidR="00000000" w:rsidRPr="00000000">
        <w:rPr>
          <w:b w:val="1"/>
          <w:sz w:val="32"/>
          <w:szCs w:val="32"/>
          <w:rtl w:val="1"/>
        </w:rPr>
        <w:t xml:space="preserve"> </w:t>
      </w:r>
      <w:r w:rsidDel="00000000" w:rsidR="00000000" w:rsidRPr="00000000">
        <w:rPr>
          <w:b w:val="1"/>
          <w:sz w:val="32"/>
          <w:szCs w:val="32"/>
          <w:rtl w:val="1"/>
        </w:rPr>
        <w:t xml:space="preserve">اطول</w:t>
      </w:r>
      <w:r w:rsidDel="00000000" w:rsidR="00000000" w:rsidRPr="00000000">
        <w:rPr>
          <w:b w:val="1"/>
          <w:sz w:val="32"/>
          <w:szCs w:val="32"/>
          <w:rtl w:val="1"/>
        </w:rPr>
        <w:t xml:space="preserve"> </w:t>
      </w:r>
      <w:r w:rsidDel="00000000" w:rsidR="00000000" w:rsidRPr="00000000">
        <w:rPr>
          <w:b w:val="1"/>
          <w:sz w:val="32"/>
          <w:szCs w:val="32"/>
          <w:rtl w:val="1"/>
        </w:rPr>
        <w:t xml:space="preserve">فتره</w:t>
      </w:r>
      <w:r w:rsidDel="00000000" w:rsidR="00000000" w:rsidRPr="00000000">
        <w:rPr>
          <w:b w:val="1"/>
          <w:sz w:val="32"/>
          <w:szCs w:val="32"/>
          <w:rtl w:val="1"/>
        </w:rPr>
        <w:t xml:space="preserve"> </w:t>
      </w:r>
      <w:r w:rsidDel="00000000" w:rsidR="00000000" w:rsidRPr="00000000">
        <w:rPr>
          <w:b w:val="1"/>
          <w:sz w:val="32"/>
          <w:szCs w:val="32"/>
          <w:rtl w:val="1"/>
        </w:rPr>
        <w:t xml:space="preserve">ممكن</w:t>
      </w:r>
      <w:r w:rsidDel="00000000" w:rsidR="00000000" w:rsidRPr="00000000">
        <w:rPr>
          <w:b w:val="1"/>
          <w:sz w:val="32"/>
          <w:szCs w:val="32"/>
          <w:rtl w:val="1"/>
        </w:rPr>
        <w:t xml:space="preserve"> </w:t>
      </w:r>
      <w:r w:rsidDel="00000000" w:rsidR="00000000" w:rsidRPr="00000000">
        <w:rPr>
          <w:b w:val="1"/>
          <w:sz w:val="32"/>
          <w:szCs w:val="32"/>
          <w:rtl w:val="1"/>
        </w:rPr>
        <w:t xml:space="preserve">وتمنه</w:t>
      </w:r>
      <w:r w:rsidDel="00000000" w:rsidR="00000000" w:rsidRPr="00000000">
        <w:rPr>
          <w:b w:val="1"/>
          <w:sz w:val="32"/>
          <w:szCs w:val="32"/>
          <w:rtl w:val="1"/>
        </w:rPr>
        <w:t xml:space="preserve"> </w:t>
      </w:r>
      <w:r w:rsidDel="00000000" w:rsidR="00000000" w:rsidRPr="00000000">
        <w:rPr>
          <w:b w:val="1"/>
          <w:sz w:val="32"/>
          <w:szCs w:val="32"/>
          <w:rtl w:val="1"/>
        </w:rPr>
        <w:t xml:space="preserve">نص</w:t>
      </w:r>
      <w:r w:rsidDel="00000000" w:rsidR="00000000" w:rsidRPr="00000000">
        <w:rPr>
          <w:b w:val="1"/>
          <w:sz w:val="32"/>
          <w:szCs w:val="32"/>
          <w:rtl w:val="1"/>
        </w:rPr>
        <w:t xml:space="preserve"> </w:t>
      </w:r>
      <w:r w:rsidDel="00000000" w:rsidR="00000000" w:rsidRPr="00000000">
        <w:rPr>
          <w:b w:val="1"/>
          <w:sz w:val="32"/>
          <w:szCs w:val="32"/>
          <w:rtl w:val="1"/>
        </w:rPr>
        <w:t xml:space="preserve">جنيه</w:t>
      </w:r>
      <w:r w:rsidDel="00000000" w:rsidR="00000000" w:rsidRPr="00000000">
        <w:rPr>
          <w:b w:val="1"/>
          <w:sz w:val="32"/>
          <w:szCs w:val="32"/>
          <w:rtl w:val="1"/>
        </w:rPr>
        <w:t xml:space="preserve"> </w:t>
      </w:r>
      <w:r w:rsidDel="00000000" w:rsidR="00000000" w:rsidRPr="00000000">
        <w:rPr>
          <w:b w:val="1"/>
          <w:sz w:val="32"/>
          <w:szCs w:val="32"/>
          <w:rtl w:val="1"/>
        </w:rPr>
        <w:t xml:space="preserve">بس</w:t>
      </w:r>
    </w:p>
    <w:p w:rsidR="00000000" w:rsidDel="00000000" w:rsidP="00000000" w:rsidRDefault="00000000" w:rsidRPr="00000000" w14:paraId="00000187">
      <w:pPr>
        <w:pageBreakBefore w:val="0"/>
        <w:ind w:left="360"/>
        <w:rPr>
          <w:b w:val="1"/>
          <w:sz w:val="32"/>
          <w:szCs w:val="32"/>
        </w:rPr>
      </w:pPr>
      <w:r w:rsidDel="00000000" w:rsidR="00000000" w:rsidRPr="00000000">
        <w:rPr>
          <w:b w:val="1"/>
          <w:sz w:val="32"/>
          <w:szCs w:val="32"/>
          <w:rtl w:val="0"/>
        </w:rPr>
        <w:t xml:space="preserve">---</w:t>
      </w:r>
    </w:p>
    <w:p w:rsidR="00000000" w:rsidDel="00000000" w:rsidP="00000000" w:rsidRDefault="00000000" w:rsidRPr="00000000" w14:paraId="00000188">
      <w:pPr>
        <w:pageBreakBefore w:val="0"/>
        <w:rPr>
          <w:b w:val="1"/>
          <w:sz w:val="32"/>
          <w:szCs w:val="32"/>
        </w:rPr>
      </w:pPr>
      <w:r w:rsidDel="00000000" w:rsidR="00000000" w:rsidRPr="00000000">
        <w:rPr>
          <w:rtl w:val="0"/>
        </w:rPr>
      </w:r>
    </w:p>
    <w:p w:rsidR="00000000" w:rsidDel="00000000" w:rsidP="00000000" w:rsidRDefault="00000000" w:rsidRPr="00000000" w14:paraId="00000189">
      <w:pPr>
        <w:pageBreakBefore w:val="0"/>
        <w:ind w:left="360"/>
        <w:rPr>
          <w:b w:val="1"/>
          <w:sz w:val="32"/>
          <w:szCs w:val="32"/>
        </w:rPr>
      </w:pPr>
      <w:r w:rsidDel="00000000" w:rsidR="00000000" w:rsidRPr="00000000">
        <w:rPr>
          <w:b w:val="1"/>
          <w:sz w:val="32"/>
          <w:szCs w:val="32"/>
          <w:rtl w:val="1"/>
        </w:rPr>
        <w:t xml:space="preserve">مخاطره</w:t>
      </w:r>
      <w:r w:rsidDel="00000000" w:rsidR="00000000" w:rsidRPr="00000000">
        <w:rPr>
          <w:b w:val="1"/>
          <w:sz w:val="32"/>
          <w:szCs w:val="32"/>
          <w:rtl w:val="1"/>
        </w:rPr>
        <w:t xml:space="preserve"> </w:t>
      </w:r>
      <w:r w:rsidDel="00000000" w:rsidR="00000000" w:rsidRPr="00000000">
        <w:rPr>
          <w:b w:val="1"/>
          <w:sz w:val="32"/>
          <w:szCs w:val="32"/>
          <w:rtl w:val="1"/>
        </w:rPr>
        <w:t xml:space="preserve">قمت</w:t>
      </w:r>
      <w:r w:rsidDel="00000000" w:rsidR="00000000" w:rsidRPr="00000000">
        <w:rPr>
          <w:b w:val="1"/>
          <w:sz w:val="32"/>
          <w:szCs w:val="32"/>
          <w:rtl w:val="1"/>
        </w:rPr>
        <w:t xml:space="preserve"> </w:t>
      </w:r>
      <w:r w:rsidDel="00000000" w:rsidR="00000000" w:rsidRPr="00000000">
        <w:rPr>
          <w:b w:val="1"/>
          <w:sz w:val="32"/>
          <w:szCs w:val="32"/>
          <w:rtl w:val="1"/>
        </w:rPr>
        <w:t xml:space="preserve">بيها</w:t>
      </w:r>
      <w:r w:rsidDel="00000000" w:rsidR="00000000" w:rsidRPr="00000000">
        <w:rPr>
          <w:b w:val="1"/>
          <w:sz w:val="32"/>
          <w:szCs w:val="32"/>
          <w:rtl w:val="1"/>
        </w:rPr>
        <w:t xml:space="preserve"> </w:t>
      </w:r>
      <w:r w:rsidDel="00000000" w:rsidR="00000000" w:rsidRPr="00000000">
        <w:rPr>
          <w:b w:val="1"/>
          <w:sz w:val="32"/>
          <w:szCs w:val="32"/>
          <w:rtl w:val="1"/>
        </w:rPr>
        <w:t xml:space="preserve">في</w:t>
      </w:r>
      <w:r w:rsidDel="00000000" w:rsidR="00000000" w:rsidRPr="00000000">
        <w:rPr>
          <w:b w:val="1"/>
          <w:sz w:val="32"/>
          <w:szCs w:val="32"/>
          <w:rtl w:val="1"/>
        </w:rPr>
        <w:t xml:space="preserve"> </w:t>
      </w:r>
      <w:r w:rsidDel="00000000" w:rsidR="00000000" w:rsidRPr="00000000">
        <w:rPr>
          <w:b w:val="1"/>
          <w:sz w:val="32"/>
          <w:szCs w:val="32"/>
          <w:rtl w:val="1"/>
        </w:rPr>
        <w:t xml:space="preserve">حياتك</w:t>
      </w:r>
      <w:r w:rsidDel="00000000" w:rsidR="00000000" w:rsidRPr="00000000">
        <w:rPr>
          <w:b w:val="1"/>
          <w:sz w:val="32"/>
          <w:szCs w:val="32"/>
          <w:rtl w:val="0"/>
        </w:rPr>
        <w:t xml:space="preserve"> ؟ </w:t>
      </w:r>
    </w:p>
    <w:p w:rsidR="00000000" w:rsidDel="00000000" w:rsidP="00000000" w:rsidRDefault="00000000" w:rsidRPr="00000000" w14:paraId="0000018A">
      <w:pPr>
        <w:pageBreakBefore w:val="0"/>
        <w:rPr>
          <w:b w:val="1"/>
          <w:sz w:val="32"/>
          <w:szCs w:val="32"/>
        </w:rPr>
      </w:pPr>
      <w:r w:rsidDel="00000000" w:rsidR="00000000" w:rsidRPr="00000000">
        <w:rPr>
          <w:rtl w:val="0"/>
        </w:rPr>
      </w:r>
    </w:p>
    <w:p w:rsidR="00000000" w:rsidDel="00000000" w:rsidP="00000000" w:rsidRDefault="00000000" w:rsidRPr="00000000" w14:paraId="0000018B">
      <w:pPr>
        <w:pageBreakBefore w:val="0"/>
        <w:ind w:left="360"/>
        <w:rPr>
          <w:b w:val="1"/>
          <w:sz w:val="32"/>
          <w:szCs w:val="32"/>
        </w:rPr>
      </w:pPr>
      <w:r w:rsidDel="00000000" w:rsidR="00000000" w:rsidRPr="00000000">
        <w:rPr>
          <w:b w:val="1"/>
          <w:sz w:val="32"/>
          <w:szCs w:val="32"/>
          <w:rtl w:val="0"/>
        </w:rPr>
        <w:t xml:space="preserve">what is difference between creativity and innovation and who are from them ?what is your char between them ? </w:t>
      </w:r>
    </w:p>
    <w:p w:rsidR="00000000" w:rsidDel="00000000" w:rsidP="00000000" w:rsidRDefault="00000000" w:rsidRPr="00000000" w14:paraId="0000018C">
      <w:pPr>
        <w:pageBreakBefore w:val="0"/>
        <w:ind w:left="360"/>
        <w:rPr>
          <w:b w:val="1"/>
          <w:sz w:val="32"/>
          <w:szCs w:val="32"/>
        </w:rPr>
      </w:pPr>
      <w:r w:rsidDel="00000000" w:rsidR="00000000" w:rsidRPr="00000000">
        <w:rPr>
          <w:b w:val="1"/>
          <w:sz w:val="32"/>
          <w:szCs w:val="32"/>
          <w:rtl w:val="0"/>
        </w:rPr>
        <w:t xml:space="preserve">creativity : the ability to come up with new ideas , it is the ability of wide thinking</w:t>
      </w:r>
    </w:p>
    <w:p w:rsidR="00000000" w:rsidDel="00000000" w:rsidP="00000000" w:rsidRDefault="00000000" w:rsidRPr="00000000" w14:paraId="0000018D">
      <w:pPr>
        <w:pageBreakBefore w:val="0"/>
        <w:ind w:left="360"/>
        <w:rPr>
          <w:b w:val="1"/>
          <w:sz w:val="32"/>
          <w:szCs w:val="32"/>
        </w:rPr>
      </w:pPr>
      <w:r w:rsidDel="00000000" w:rsidR="00000000" w:rsidRPr="00000000">
        <w:rPr>
          <w:b w:val="1"/>
          <w:sz w:val="32"/>
          <w:szCs w:val="32"/>
          <w:rtl w:val="0"/>
        </w:rPr>
        <w:t xml:space="preserve">nnovationi : the ability to confine the creative ideas make them turn into reality to achieve  successful performance</w:t>
      </w:r>
    </w:p>
    <w:p w:rsidR="00000000" w:rsidDel="00000000" w:rsidP="00000000" w:rsidRDefault="00000000" w:rsidRPr="00000000" w14:paraId="0000018E">
      <w:pPr>
        <w:pageBreakBefore w:val="0"/>
        <w:ind w:left="360"/>
        <w:rPr>
          <w:b w:val="1"/>
          <w:sz w:val="32"/>
          <w:szCs w:val="32"/>
        </w:rPr>
      </w:pPr>
      <w:r w:rsidDel="00000000" w:rsidR="00000000" w:rsidRPr="00000000">
        <w:rPr>
          <w:b w:val="1"/>
          <w:sz w:val="32"/>
          <w:szCs w:val="32"/>
          <w:rtl w:val="0"/>
        </w:rPr>
        <w:t xml:space="preserve">I think I am in a place in the half distance between them</w:t>
      </w:r>
    </w:p>
    <w:p w:rsidR="00000000" w:rsidDel="00000000" w:rsidP="00000000" w:rsidRDefault="00000000" w:rsidRPr="00000000" w14:paraId="0000018F">
      <w:pPr>
        <w:pageBreakBefore w:val="0"/>
        <w:rPr>
          <w:b w:val="1"/>
          <w:sz w:val="32"/>
          <w:szCs w:val="32"/>
        </w:rPr>
      </w:pPr>
      <w:r w:rsidDel="00000000" w:rsidR="00000000" w:rsidRPr="00000000">
        <w:rPr>
          <w:rtl w:val="0"/>
        </w:rPr>
      </w:r>
    </w:p>
    <w:p w:rsidR="00000000" w:rsidDel="00000000" w:rsidP="00000000" w:rsidRDefault="00000000" w:rsidRPr="00000000" w14:paraId="00000190">
      <w:pPr>
        <w:pageBreakBefore w:val="0"/>
        <w:ind w:left="360"/>
        <w:rPr>
          <w:b w:val="1"/>
          <w:sz w:val="32"/>
          <w:szCs w:val="32"/>
        </w:rPr>
      </w:pPr>
      <w:r w:rsidDel="00000000" w:rsidR="00000000" w:rsidRPr="00000000">
        <w:rPr>
          <w:b w:val="1"/>
          <w:sz w:val="32"/>
          <w:szCs w:val="32"/>
          <w:rtl w:val="1"/>
        </w:rPr>
        <w:t xml:space="preserve">ايه</w:t>
      </w:r>
      <w:r w:rsidDel="00000000" w:rsidR="00000000" w:rsidRPr="00000000">
        <w:rPr>
          <w:b w:val="1"/>
          <w:sz w:val="32"/>
          <w:szCs w:val="32"/>
          <w:rtl w:val="1"/>
        </w:rPr>
        <w:t xml:space="preserve"> </w:t>
      </w:r>
      <w:r w:rsidDel="00000000" w:rsidR="00000000" w:rsidRPr="00000000">
        <w:rPr>
          <w:b w:val="1"/>
          <w:sz w:val="32"/>
          <w:szCs w:val="32"/>
          <w:rtl w:val="1"/>
        </w:rPr>
        <w:t xml:space="preserve">هي</w:t>
      </w:r>
      <w:r w:rsidDel="00000000" w:rsidR="00000000" w:rsidRPr="00000000">
        <w:rPr>
          <w:b w:val="1"/>
          <w:sz w:val="32"/>
          <w:szCs w:val="32"/>
          <w:rtl w:val="1"/>
        </w:rPr>
        <w:t xml:space="preserve"> </w:t>
      </w:r>
      <w:r w:rsidDel="00000000" w:rsidR="00000000" w:rsidRPr="00000000">
        <w:rPr>
          <w:b w:val="1"/>
          <w:sz w:val="32"/>
          <w:szCs w:val="32"/>
          <w:rtl w:val="1"/>
        </w:rPr>
        <w:t xml:space="preserve">ال</w:t>
      </w:r>
      <w:r w:rsidDel="00000000" w:rsidR="00000000" w:rsidRPr="00000000">
        <w:rPr>
          <w:b w:val="1"/>
          <w:sz w:val="32"/>
          <w:szCs w:val="32"/>
          <w:rtl w:val="0"/>
        </w:rPr>
        <w:t xml:space="preserve"> ؟</w:t>
      </w:r>
      <w:r w:rsidDel="00000000" w:rsidR="00000000" w:rsidRPr="00000000">
        <w:rPr>
          <w:b w:val="1"/>
          <w:sz w:val="32"/>
          <w:szCs w:val="32"/>
          <w:rtl w:val="0"/>
        </w:rPr>
        <w:t xml:space="preserve">communication</w:t>
      </w:r>
      <w:r w:rsidDel="00000000" w:rsidR="00000000" w:rsidRPr="00000000">
        <w:rPr>
          <w:b w:val="1"/>
          <w:sz w:val="32"/>
          <w:szCs w:val="32"/>
          <w:rtl w:val="0"/>
        </w:rPr>
        <w:t xml:space="preserve"> </w:t>
      </w:r>
      <w:r w:rsidDel="00000000" w:rsidR="00000000" w:rsidRPr="00000000">
        <w:rPr>
          <w:b w:val="1"/>
          <w:sz w:val="32"/>
          <w:szCs w:val="32"/>
          <w:rtl w:val="0"/>
        </w:rPr>
        <w:t xml:space="preserve">skills</w:t>
      </w:r>
      <w:r w:rsidDel="00000000" w:rsidR="00000000" w:rsidRPr="00000000">
        <w:rPr>
          <w:b w:val="1"/>
          <w:sz w:val="32"/>
          <w:szCs w:val="32"/>
          <w:rtl w:val="0"/>
        </w:rPr>
        <w:t xml:space="preserve"> </w:t>
      </w:r>
    </w:p>
    <w:p w:rsidR="00000000" w:rsidDel="00000000" w:rsidP="00000000" w:rsidRDefault="00000000" w:rsidRPr="00000000" w14:paraId="00000191">
      <w:pPr>
        <w:pageBreakBefore w:val="0"/>
        <w:ind w:left="360"/>
        <w:rPr>
          <w:b w:val="1"/>
          <w:sz w:val="32"/>
          <w:szCs w:val="32"/>
        </w:rPr>
      </w:pPr>
      <w:r w:rsidDel="00000000" w:rsidR="00000000" w:rsidRPr="00000000">
        <w:rPr>
          <w:b w:val="1"/>
          <w:sz w:val="32"/>
          <w:szCs w:val="32"/>
          <w:rtl w:val="0"/>
        </w:rPr>
        <w:t xml:space="preserve">Is the ability to transfer an information from one place to another</w:t>
      </w:r>
    </w:p>
    <w:p w:rsidR="00000000" w:rsidDel="00000000" w:rsidP="00000000" w:rsidRDefault="00000000" w:rsidRPr="00000000" w14:paraId="00000192">
      <w:pPr>
        <w:pageBreakBefore w:val="0"/>
        <w:ind w:left="360"/>
        <w:rPr>
          <w:b w:val="1"/>
          <w:sz w:val="32"/>
          <w:szCs w:val="32"/>
        </w:rPr>
      </w:pPr>
      <w:r w:rsidDel="00000000" w:rsidR="00000000" w:rsidRPr="00000000">
        <w:rPr>
          <w:b w:val="1"/>
          <w:sz w:val="32"/>
          <w:szCs w:val="32"/>
          <w:rtl w:val="0"/>
        </w:rPr>
        <w:t xml:space="preserve">it may be spoken (verbal) : face to face communication</w:t>
      </w:r>
    </w:p>
    <w:p w:rsidR="00000000" w:rsidDel="00000000" w:rsidP="00000000" w:rsidRDefault="00000000" w:rsidRPr="00000000" w14:paraId="00000193">
      <w:pPr>
        <w:pageBreakBefore w:val="0"/>
        <w:ind w:left="360"/>
        <w:rPr>
          <w:b w:val="1"/>
          <w:sz w:val="32"/>
          <w:szCs w:val="32"/>
        </w:rPr>
      </w:pPr>
      <w:r w:rsidDel="00000000" w:rsidR="00000000" w:rsidRPr="00000000">
        <w:rPr>
          <w:b w:val="1"/>
          <w:sz w:val="32"/>
          <w:szCs w:val="32"/>
          <w:rtl w:val="0"/>
        </w:rPr>
        <w:t xml:space="preserve">non-verbal : dress body language</w:t>
      </w:r>
    </w:p>
    <w:p w:rsidR="00000000" w:rsidDel="00000000" w:rsidP="00000000" w:rsidRDefault="00000000" w:rsidRPr="00000000" w14:paraId="00000194">
      <w:pPr>
        <w:pageBreakBefore w:val="0"/>
        <w:ind w:left="360"/>
        <w:rPr>
          <w:b w:val="1"/>
          <w:sz w:val="32"/>
          <w:szCs w:val="32"/>
        </w:rPr>
      </w:pPr>
      <w:r w:rsidDel="00000000" w:rsidR="00000000" w:rsidRPr="00000000">
        <w:rPr>
          <w:b w:val="1"/>
          <w:sz w:val="32"/>
          <w:szCs w:val="32"/>
          <w:rtl w:val="0"/>
        </w:rPr>
        <w:t xml:space="preserve">written : book letter article e-mail</w:t>
      </w:r>
    </w:p>
    <w:p w:rsidR="00000000" w:rsidDel="00000000" w:rsidP="00000000" w:rsidRDefault="00000000" w:rsidRPr="00000000" w14:paraId="00000195">
      <w:pPr>
        <w:pageBreakBefore w:val="0"/>
        <w:rPr>
          <w:b w:val="1"/>
          <w:sz w:val="32"/>
          <w:szCs w:val="32"/>
        </w:rPr>
      </w:pPr>
      <w:r w:rsidDel="00000000" w:rsidR="00000000" w:rsidRPr="00000000">
        <w:rPr>
          <w:rtl w:val="0"/>
        </w:rPr>
      </w:r>
    </w:p>
    <w:p w:rsidR="00000000" w:rsidDel="00000000" w:rsidP="00000000" w:rsidRDefault="00000000" w:rsidRPr="00000000" w14:paraId="00000196">
      <w:pPr>
        <w:pageBreakBefore w:val="0"/>
        <w:ind w:left="360"/>
        <w:rPr>
          <w:b w:val="1"/>
          <w:sz w:val="32"/>
          <w:szCs w:val="32"/>
        </w:rPr>
      </w:pPr>
      <w:r w:rsidDel="00000000" w:rsidR="00000000" w:rsidRPr="00000000">
        <w:rPr>
          <w:b w:val="1"/>
          <w:sz w:val="32"/>
          <w:szCs w:val="32"/>
          <w:rtl w:val="1"/>
        </w:rPr>
        <w:t xml:space="preserve">تدي</w:t>
      </w:r>
      <w:r w:rsidDel="00000000" w:rsidR="00000000" w:rsidRPr="00000000">
        <w:rPr>
          <w:b w:val="1"/>
          <w:sz w:val="32"/>
          <w:szCs w:val="32"/>
          <w:rtl w:val="1"/>
        </w:rPr>
        <w:t xml:space="preserve"> </w:t>
      </w:r>
      <w:r w:rsidDel="00000000" w:rsidR="00000000" w:rsidRPr="00000000">
        <w:rPr>
          <w:b w:val="1"/>
          <w:sz w:val="32"/>
          <w:szCs w:val="32"/>
          <w:rtl w:val="1"/>
        </w:rPr>
        <w:t xml:space="preserve">نفسك</w:t>
      </w:r>
      <w:r w:rsidDel="00000000" w:rsidR="00000000" w:rsidRPr="00000000">
        <w:rPr>
          <w:b w:val="1"/>
          <w:sz w:val="32"/>
          <w:szCs w:val="32"/>
          <w:rtl w:val="1"/>
        </w:rPr>
        <w:t xml:space="preserve"> </w:t>
      </w:r>
      <w:r w:rsidDel="00000000" w:rsidR="00000000" w:rsidRPr="00000000">
        <w:rPr>
          <w:b w:val="1"/>
          <w:sz w:val="32"/>
          <w:szCs w:val="32"/>
          <w:rtl w:val="1"/>
        </w:rPr>
        <w:t xml:space="preserve">كام</w:t>
      </w:r>
      <w:r w:rsidDel="00000000" w:rsidR="00000000" w:rsidRPr="00000000">
        <w:rPr>
          <w:b w:val="1"/>
          <w:sz w:val="32"/>
          <w:szCs w:val="32"/>
          <w:rtl w:val="1"/>
        </w:rPr>
        <w:t xml:space="preserve"> </w:t>
      </w:r>
      <w:r w:rsidDel="00000000" w:rsidR="00000000" w:rsidRPr="00000000">
        <w:rPr>
          <w:b w:val="1"/>
          <w:sz w:val="32"/>
          <w:szCs w:val="32"/>
          <w:rtl w:val="1"/>
        </w:rPr>
        <w:t xml:space="preserve">في</w:t>
      </w:r>
      <w:r w:rsidDel="00000000" w:rsidR="00000000" w:rsidRPr="00000000">
        <w:rPr>
          <w:b w:val="1"/>
          <w:sz w:val="32"/>
          <w:szCs w:val="32"/>
          <w:rtl w:val="1"/>
        </w:rPr>
        <w:t xml:space="preserve"> </w:t>
      </w:r>
      <w:r w:rsidDel="00000000" w:rsidR="00000000" w:rsidRPr="00000000">
        <w:rPr>
          <w:b w:val="1"/>
          <w:sz w:val="32"/>
          <w:szCs w:val="32"/>
          <w:rtl w:val="1"/>
        </w:rPr>
        <w:t xml:space="preserve">ال</w:t>
      </w:r>
      <w:r w:rsidDel="00000000" w:rsidR="00000000" w:rsidRPr="00000000">
        <w:rPr>
          <w:b w:val="1"/>
          <w:sz w:val="32"/>
          <w:szCs w:val="32"/>
          <w:rtl w:val="0"/>
        </w:rPr>
        <w:t xml:space="preserve"> ؟ </w:t>
      </w:r>
      <w:r w:rsidDel="00000000" w:rsidR="00000000" w:rsidRPr="00000000">
        <w:rPr>
          <w:b w:val="1"/>
          <w:sz w:val="32"/>
          <w:szCs w:val="32"/>
          <w:rtl w:val="0"/>
        </w:rPr>
        <w:t xml:space="preserve">communication</w:t>
      </w:r>
      <w:r w:rsidDel="00000000" w:rsidR="00000000" w:rsidRPr="00000000">
        <w:rPr>
          <w:b w:val="1"/>
          <w:sz w:val="32"/>
          <w:szCs w:val="32"/>
          <w:rtl w:val="0"/>
        </w:rPr>
        <w:t xml:space="preserve"> </w:t>
      </w:r>
      <w:r w:rsidDel="00000000" w:rsidR="00000000" w:rsidRPr="00000000">
        <w:rPr>
          <w:b w:val="1"/>
          <w:sz w:val="32"/>
          <w:szCs w:val="32"/>
          <w:rtl w:val="0"/>
        </w:rPr>
        <w:t xml:space="preserve">skills</w:t>
      </w:r>
      <w:r w:rsidDel="00000000" w:rsidR="00000000" w:rsidRPr="00000000">
        <w:rPr>
          <w:b w:val="1"/>
          <w:sz w:val="32"/>
          <w:szCs w:val="32"/>
          <w:rtl w:val="0"/>
        </w:rPr>
        <w:t xml:space="preserve"> </w:t>
      </w:r>
    </w:p>
    <w:p w:rsidR="00000000" w:rsidDel="00000000" w:rsidP="00000000" w:rsidRDefault="00000000" w:rsidRPr="00000000" w14:paraId="00000197">
      <w:pPr>
        <w:pageBreakBefore w:val="0"/>
        <w:ind w:left="360"/>
        <w:rPr>
          <w:b w:val="1"/>
          <w:sz w:val="32"/>
          <w:szCs w:val="32"/>
        </w:rPr>
      </w:pPr>
      <w:r w:rsidDel="00000000" w:rsidR="00000000" w:rsidRPr="00000000">
        <w:rPr>
          <w:b w:val="1"/>
          <w:sz w:val="32"/>
          <w:szCs w:val="32"/>
          <w:rtl w:val="0"/>
        </w:rPr>
        <w:t xml:space="preserve">8.5</w:t>
      </w:r>
    </w:p>
    <w:p w:rsidR="00000000" w:rsidDel="00000000" w:rsidP="00000000" w:rsidRDefault="00000000" w:rsidRPr="00000000" w14:paraId="00000198">
      <w:pPr>
        <w:pageBreakBefore w:val="0"/>
        <w:rPr>
          <w:b w:val="1"/>
          <w:sz w:val="32"/>
          <w:szCs w:val="32"/>
        </w:rPr>
      </w:pPr>
      <w:r w:rsidDel="00000000" w:rsidR="00000000" w:rsidRPr="00000000">
        <w:rPr>
          <w:rtl w:val="0"/>
        </w:rPr>
      </w:r>
    </w:p>
    <w:p w:rsidR="00000000" w:rsidDel="00000000" w:rsidP="00000000" w:rsidRDefault="00000000" w:rsidRPr="00000000" w14:paraId="00000199">
      <w:pPr>
        <w:pageBreakBefore w:val="0"/>
        <w:ind w:left="360"/>
        <w:rPr>
          <w:b w:val="1"/>
          <w:sz w:val="32"/>
          <w:szCs w:val="32"/>
        </w:rPr>
      </w:pPr>
      <w:r w:rsidDel="00000000" w:rsidR="00000000" w:rsidRPr="00000000">
        <w:rPr>
          <w:b w:val="1"/>
          <w:sz w:val="32"/>
          <w:szCs w:val="32"/>
          <w:rtl w:val="1"/>
        </w:rPr>
        <w:t xml:space="preserve">شايف</w:t>
      </w:r>
      <w:r w:rsidDel="00000000" w:rsidR="00000000" w:rsidRPr="00000000">
        <w:rPr>
          <w:b w:val="1"/>
          <w:sz w:val="32"/>
          <w:szCs w:val="32"/>
          <w:rtl w:val="1"/>
        </w:rPr>
        <w:t xml:space="preserve"> </w:t>
      </w:r>
      <w:r w:rsidDel="00000000" w:rsidR="00000000" w:rsidRPr="00000000">
        <w:rPr>
          <w:b w:val="1"/>
          <w:sz w:val="32"/>
          <w:szCs w:val="32"/>
          <w:rtl w:val="1"/>
        </w:rPr>
        <w:t xml:space="preserve">نفسك</w:t>
      </w:r>
      <w:r w:rsidDel="00000000" w:rsidR="00000000" w:rsidRPr="00000000">
        <w:rPr>
          <w:b w:val="1"/>
          <w:sz w:val="32"/>
          <w:szCs w:val="32"/>
          <w:rtl w:val="1"/>
        </w:rPr>
        <w:t xml:space="preserve"> </w:t>
      </w:r>
      <w:r w:rsidDel="00000000" w:rsidR="00000000" w:rsidRPr="00000000">
        <w:rPr>
          <w:b w:val="1"/>
          <w:sz w:val="32"/>
          <w:szCs w:val="32"/>
          <w:rtl w:val="1"/>
        </w:rPr>
        <w:t xml:space="preserve">ايه</w:t>
      </w:r>
      <w:r w:rsidDel="00000000" w:rsidR="00000000" w:rsidRPr="00000000">
        <w:rPr>
          <w:b w:val="1"/>
          <w:sz w:val="32"/>
          <w:szCs w:val="32"/>
          <w:rtl w:val="1"/>
        </w:rPr>
        <w:t xml:space="preserve"> </w:t>
      </w:r>
      <w:r w:rsidDel="00000000" w:rsidR="00000000" w:rsidRPr="00000000">
        <w:rPr>
          <w:b w:val="1"/>
          <w:sz w:val="32"/>
          <w:szCs w:val="32"/>
          <w:rtl w:val="1"/>
        </w:rPr>
        <w:t xml:space="preserve">بعد</w:t>
      </w:r>
      <w:r w:rsidDel="00000000" w:rsidR="00000000" w:rsidRPr="00000000">
        <w:rPr>
          <w:b w:val="1"/>
          <w:sz w:val="32"/>
          <w:szCs w:val="32"/>
          <w:rtl w:val="1"/>
        </w:rPr>
        <w:t xml:space="preserve"> 5 </w:t>
      </w:r>
      <w:r w:rsidDel="00000000" w:rsidR="00000000" w:rsidRPr="00000000">
        <w:rPr>
          <w:b w:val="1"/>
          <w:sz w:val="32"/>
          <w:szCs w:val="32"/>
          <w:rtl w:val="1"/>
        </w:rPr>
        <w:t xml:space="preserve">سنين</w:t>
      </w:r>
      <w:r w:rsidDel="00000000" w:rsidR="00000000" w:rsidRPr="00000000">
        <w:rPr>
          <w:b w:val="1"/>
          <w:sz w:val="32"/>
          <w:szCs w:val="32"/>
          <w:rtl w:val="0"/>
        </w:rPr>
        <w:t xml:space="preserve"> ؟ </w:t>
      </w:r>
    </w:p>
    <w:sdt>
      <w:sdtPr>
        <w:tag w:val="goog_rdk_635"/>
      </w:sdtPr>
      <w:sdtContent>
        <w:p w:rsidR="00000000" w:rsidDel="00000000" w:rsidP="00000000" w:rsidRDefault="00000000" w:rsidRPr="00000000" w14:paraId="0000019A">
          <w:pPr>
            <w:pageBreakBefore w:val="0"/>
            <w:ind w:left="360"/>
            <w:rPr>
              <w:ins w:author="Eslam Yasser" w:id="32" w:date="2022-08-06T10:12:27Z"/>
              <w:b w:val="1"/>
              <w:sz w:val="32"/>
              <w:szCs w:val="32"/>
            </w:rPr>
          </w:pPr>
          <w:r w:rsidDel="00000000" w:rsidR="00000000" w:rsidRPr="00000000">
            <w:rPr>
              <w:b w:val="1"/>
              <w:sz w:val="32"/>
              <w:szCs w:val="32"/>
              <w:rtl w:val="0"/>
            </w:rPr>
            <w:t xml:space="preserve">senior IT engineer in a big multinational company</w:t>
          </w:r>
          <w:sdt>
            <w:sdtPr>
              <w:tag w:val="goog_rdk_634"/>
            </w:sdtPr>
            <w:sdtContent>
              <w:ins w:author="Eslam Yasser" w:id="32" w:date="2022-08-06T10:12:27Z">
                <w:r w:rsidDel="00000000" w:rsidR="00000000" w:rsidRPr="00000000">
                  <w:rPr>
                    <w:rtl w:val="0"/>
                  </w:rPr>
                </w:r>
              </w:ins>
            </w:sdtContent>
          </w:sdt>
        </w:p>
      </w:sdtContent>
    </w:sdt>
    <w:p w:rsidR="00000000" w:rsidDel="00000000" w:rsidP="00000000" w:rsidRDefault="00000000" w:rsidRPr="00000000" w14:paraId="0000019B">
      <w:pPr>
        <w:pageBreakBefore w:val="0"/>
        <w:ind w:left="360"/>
        <w:rPr>
          <w:b w:val="1"/>
          <w:sz w:val="32"/>
          <w:szCs w:val="32"/>
        </w:rPr>
      </w:pPr>
      <w:sdt>
        <w:sdtPr>
          <w:tag w:val="goog_rdk_636"/>
        </w:sdtPr>
        <w:sdtContent>
          <w:ins w:author="Eslam Yasser" w:id="32" w:date="2022-08-06T10:12:27Z">
            <w:r w:rsidDel="00000000" w:rsidR="00000000" w:rsidRPr="00000000">
              <w:rPr>
                <w:b w:val="1"/>
                <w:sz w:val="32"/>
                <w:szCs w:val="32"/>
                <w:rtl w:val="0"/>
              </w:rPr>
              <w:t xml:space="preserve">Bussiness Owner </w:t>
            </w:r>
          </w:ins>
        </w:sdtContent>
      </w:sdt>
      <w:r w:rsidDel="00000000" w:rsidR="00000000" w:rsidRPr="00000000">
        <w:rPr>
          <w:rtl w:val="0"/>
        </w:rPr>
      </w:r>
    </w:p>
    <w:p w:rsidR="00000000" w:rsidDel="00000000" w:rsidP="00000000" w:rsidRDefault="00000000" w:rsidRPr="00000000" w14:paraId="0000019C">
      <w:pPr>
        <w:pageBreakBefore w:val="0"/>
        <w:ind w:left="360"/>
        <w:rPr>
          <w:b w:val="1"/>
          <w:sz w:val="32"/>
          <w:szCs w:val="32"/>
        </w:rPr>
      </w:pPr>
      <w:r w:rsidDel="00000000" w:rsidR="00000000" w:rsidRPr="00000000">
        <w:rPr>
          <w:b w:val="1"/>
          <w:sz w:val="32"/>
          <w:szCs w:val="32"/>
          <w:rtl w:val="0"/>
        </w:rPr>
        <w:t xml:space="preserve">-------</w:t>
      </w:r>
    </w:p>
    <w:p w:rsidR="00000000" w:rsidDel="00000000" w:rsidP="00000000" w:rsidRDefault="00000000" w:rsidRPr="00000000" w14:paraId="0000019D">
      <w:pPr>
        <w:pageBreakBefore w:val="0"/>
        <w:ind w:left="360"/>
        <w:rPr>
          <w:b w:val="1"/>
          <w:sz w:val="32"/>
          <w:szCs w:val="32"/>
        </w:rPr>
      </w:pPr>
      <w:r w:rsidDel="00000000" w:rsidR="00000000" w:rsidRPr="00000000">
        <w:rPr>
          <w:b w:val="1"/>
          <w:sz w:val="32"/>
          <w:szCs w:val="32"/>
          <w:rtl w:val="1"/>
        </w:rPr>
        <w:t xml:space="preserve">فكرت</w:t>
      </w:r>
      <w:r w:rsidDel="00000000" w:rsidR="00000000" w:rsidRPr="00000000">
        <w:rPr>
          <w:b w:val="1"/>
          <w:sz w:val="32"/>
          <w:szCs w:val="32"/>
          <w:rtl w:val="1"/>
        </w:rPr>
        <w:t xml:space="preserve"> </w:t>
      </w:r>
      <w:r w:rsidDel="00000000" w:rsidR="00000000" w:rsidRPr="00000000">
        <w:rPr>
          <w:b w:val="1"/>
          <w:sz w:val="32"/>
          <w:szCs w:val="32"/>
          <w:rtl w:val="1"/>
        </w:rPr>
        <w:t xml:space="preserve">تعمل</w:t>
      </w:r>
      <w:r w:rsidDel="00000000" w:rsidR="00000000" w:rsidRPr="00000000">
        <w:rPr>
          <w:b w:val="1"/>
          <w:sz w:val="32"/>
          <w:szCs w:val="32"/>
          <w:rtl w:val="1"/>
        </w:rPr>
        <w:t xml:space="preserve"> </w:t>
      </w:r>
      <w:r w:rsidDel="00000000" w:rsidR="00000000" w:rsidRPr="00000000">
        <w:rPr>
          <w:b w:val="1"/>
          <w:sz w:val="32"/>
          <w:szCs w:val="32"/>
          <w:rtl w:val="1"/>
        </w:rPr>
        <w:t xml:space="preserve">مشروع</w:t>
      </w:r>
      <w:r w:rsidDel="00000000" w:rsidR="00000000" w:rsidRPr="00000000">
        <w:rPr>
          <w:b w:val="1"/>
          <w:sz w:val="32"/>
          <w:szCs w:val="32"/>
          <w:rtl w:val="1"/>
        </w:rPr>
        <w:t xml:space="preserve"> </w:t>
      </w:r>
      <w:r w:rsidDel="00000000" w:rsidR="00000000" w:rsidRPr="00000000">
        <w:rPr>
          <w:b w:val="1"/>
          <w:sz w:val="32"/>
          <w:szCs w:val="32"/>
          <w:rtl w:val="1"/>
        </w:rPr>
        <w:t xml:space="preserve">خاص</w:t>
      </w:r>
      <w:r w:rsidDel="00000000" w:rsidR="00000000" w:rsidRPr="00000000">
        <w:rPr>
          <w:b w:val="1"/>
          <w:sz w:val="32"/>
          <w:szCs w:val="32"/>
          <w:rtl w:val="1"/>
        </w:rPr>
        <w:t xml:space="preserve"> </w:t>
      </w:r>
      <w:r w:rsidDel="00000000" w:rsidR="00000000" w:rsidRPr="00000000">
        <w:rPr>
          <w:b w:val="1"/>
          <w:sz w:val="32"/>
          <w:szCs w:val="32"/>
          <w:rtl w:val="1"/>
        </w:rPr>
        <w:t xml:space="preserve">قبل</w:t>
      </w:r>
      <w:r w:rsidDel="00000000" w:rsidR="00000000" w:rsidRPr="00000000">
        <w:rPr>
          <w:b w:val="1"/>
          <w:sz w:val="32"/>
          <w:szCs w:val="32"/>
          <w:rtl w:val="1"/>
        </w:rPr>
        <w:t xml:space="preserve"> </w:t>
      </w:r>
      <w:r w:rsidDel="00000000" w:rsidR="00000000" w:rsidRPr="00000000">
        <w:rPr>
          <w:b w:val="1"/>
          <w:sz w:val="32"/>
          <w:szCs w:val="32"/>
          <w:rtl w:val="1"/>
        </w:rPr>
        <w:t xml:space="preserve">كده</w:t>
      </w:r>
      <w:r w:rsidDel="00000000" w:rsidR="00000000" w:rsidRPr="00000000">
        <w:rPr>
          <w:b w:val="1"/>
          <w:sz w:val="32"/>
          <w:szCs w:val="32"/>
          <w:rtl w:val="0"/>
        </w:rPr>
        <w:t xml:space="preserve"> ؟ </w:t>
      </w:r>
    </w:p>
    <w:p w:rsidR="00000000" w:rsidDel="00000000" w:rsidP="00000000" w:rsidRDefault="00000000" w:rsidRPr="00000000" w14:paraId="0000019E">
      <w:pPr>
        <w:pageBreakBefore w:val="0"/>
        <w:ind w:left="360"/>
        <w:rPr>
          <w:b w:val="1"/>
          <w:sz w:val="32"/>
          <w:szCs w:val="32"/>
        </w:rPr>
      </w:pPr>
      <w:r w:rsidDel="00000000" w:rsidR="00000000" w:rsidRPr="00000000">
        <w:rPr>
          <w:b w:val="1"/>
          <w:sz w:val="32"/>
          <w:szCs w:val="32"/>
          <w:rtl w:val="0"/>
        </w:rPr>
        <w:t xml:space="preserve">No , I need more experience and money</w:t>
      </w:r>
    </w:p>
    <w:p w:rsidR="00000000" w:rsidDel="00000000" w:rsidP="00000000" w:rsidRDefault="00000000" w:rsidRPr="00000000" w14:paraId="0000019F">
      <w:pPr>
        <w:pageBreakBefore w:val="0"/>
        <w:ind w:left="360"/>
        <w:rPr>
          <w:b w:val="1"/>
          <w:sz w:val="32"/>
          <w:szCs w:val="32"/>
        </w:rPr>
      </w:pPr>
      <w:r w:rsidDel="00000000" w:rsidR="00000000" w:rsidRPr="00000000">
        <w:rPr>
          <w:b w:val="1"/>
          <w:sz w:val="32"/>
          <w:szCs w:val="32"/>
          <w:rtl w:val="0"/>
        </w:rPr>
        <w:t xml:space="preserve">May be in the future</w:t>
      </w:r>
    </w:p>
    <w:p w:rsidR="00000000" w:rsidDel="00000000" w:rsidP="00000000" w:rsidRDefault="00000000" w:rsidRPr="00000000" w14:paraId="000001A0">
      <w:pPr>
        <w:pageBreakBefore w:val="0"/>
        <w:rPr>
          <w:b w:val="1"/>
          <w:sz w:val="32"/>
          <w:szCs w:val="32"/>
        </w:rPr>
      </w:pPr>
      <w:r w:rsidDel="00000000" w:rsidR="00000000" w:rsidRPr="00000000">
        <w:rPr>
          <w:rtl w:val="0"/>
        </w:rPr>
      </w:r>
    </w:p>
    <w:p w:rsidR="00000000" w:rsidDel="00000000" w:rsidP="00000000" w:rsidRDefault="00000000" w:rsidRPr="00000000" w14:paraId="000001A1">
      <w:pPr>
        <w:pageBreakBefore w:val="0"/>
        <w:ind w:left="360"/>
        <w:rPr>
          <w:b w:val="1"/>
          <w:sz w:val="32"/>
          <w:szCs w:val="32"/>
        </w:rPr>
      </w:pPr>
      <w:r w:rsidDel="00000000" w:rsidR="00000000" w:rsidRPr="00000000">
        <w:rPr>
          <w:b w:val="1"/>
          <w:sz w:val="32"/>
          <w:szCs w:val="32"/>
          <w:rtl w:val="1"/>
        </w:rPr>
        <w:t xml:space="preserve">اتكلم</w:t>
      </w:r>
      <w:r w:rsidDel="00000000" w:rsidR="00000000" w:rsidRPr="00000000">
        <w:rPr>
          <w:b w:val="1"/>
          <w:sz w:val="32"/>
          <w:szCs w:val="32"/>
          <w:rtl w:val="1"/>
        </w:rPr>
        <w:t xml:space="preserve"> </w:t>
      </w:r>
      <w:r w:rsidDel="00000000" w:rsidR="00000000" w:rsidRPr="00000000">
        <w:rPr>
          <w:b w:val="1"/>
          <w:sz w:val="32"/>
          <w:szCs w:val="32"/>
          <w:rtl w:val="1"/>
        </w:rPr>
        <w:t xml:space="preserve">عن</w:t>
      </w:r>
      <w:r w:rsidDel="00000000" w:rsidR="00000000" w:rsidRPr="00000000">
        <w:rPr>
          <w:b w:val="1"/>
          <w:sz w:val="32"/>
          <w:szCs w:val="32"/>
          <w:rtl w:val="1"/>
        </w:rPr>
        <w:t xml:space="preserve"> </w:t>
      </w:r>
      <w:r w:rsidDel="00000000" w:rsidR="00000000" w:rsidRPr="00000000">
        <w:rPr>
          <w:b w:val="1"/>
          <w:sz w:val="32"/>
          <w:szCs w:val="32"/>
          <w:rtl w:val="1"/>
        </w:rPr>
        <w:t xml:space="preserve">عيلتك</w:t>
      </w:r>
      <w:r w:rsidDel="00000000" w:rsidR="00000000" w:rsidRPr="00000000">
        <w:rPr>
          <w:b w:val="1"/>
          <w:sz w:val="32"/>
          <w:szCs w:val="32"/>
          <w:rtl w:val="1"/>
        </w:rPr>
        <w:t xml:space="preserve"> </w:t>
      </w:r>
      <w:r w:rsidDel="00000000" w:rsidR="00000000" w:rsidRPr="00000000">
        <w:rPr>
          <w:b w:val="1"/>
          <w:sz w:val="32"/>
          <w:szCs w:val="32"/>
          <w:rtl w:val="1"/>
        </w:rPr>
        <w:t xml:space="preserve">و</w:t>
      </w:r>
      <w:r w:rsidDel="00000000" w:rsidR="00000000" w:rsidRPr="00000000">
        <w:rPr>
          <w:b w:val="1"/>
          <w:sz w:val="32"/>
          <w:szCs w:val="32"/>
          <w:rtl w:val="1"/>
        </w:rPr>
        <w:t xml:space="preserve"> </w:t>
      </w:r>
      <w:r w:rsidDel="00000000" w:rsidR="00000000" w:rsidRPr="00000000">
        <w:rPr>
          <w:b w:val="1"/>
          <w:sz w:val="32"/>
          <w:szCs w:val="32"/>
          <w:rtl w:val="1"/>
        </w:rPr>
        <w:t xml:space="preserve">الانشطه</w:t>
      </w:r>
      <w:r w:rsidDel="00000000" w:rsidR="00000000" w:rsidRPr="00000000">
        <w:rPr>
          <w:b w:val="1"/>
          <w:sz w:val="32"/>
          <w:szCs w:val="32"/>
          <w:rtl w:val="1"/>
        </w:rPr>
        <w:t xml:space="preserve"> </w:t>
      </w:r>
      <w:r w:rsidDel="00000000" w:rsidR="00000000" w:rsidRPr="00000000">
        <w:rPr>
          <w:b w:val="1"/>
          <w:sz w:val="32"/>
          <w:szCs w:val="32"/>
          <w:rtl w:val="1"/>
        </w:rPr>
        <w:t xml:space="preserve">اللي</w:t>
      </w:r>
      <w:r w:rsidDel="00000000" w:rsidR="00000000" w:rsidRPr="00000000">
        <w:rPr>
          <w:b w:val="1"/>
          <w:sz w:val="32"/>
          <w:szCs w:val="32"/>
          <w:rtl w:val="1"/>
        </w:rPr>
        <w:t xml:space="preserve"> </w:t>
      </w:r>
      <w:r w:rsidDel="00000000" w:rsidR="00000000" w:rsidRPr="00000000">
        <w:rPr>
          <w:b w:val="1"/>
          <w:sz w:val="32"/>
          <w:szCs w:val="32"/>
          <w:rtl w:val="1"/>
        </w:rPr>
        <w:t xml:space="preserve">بتعملها</w:t>
      </w:r>
      <w:r w:rsidDel="00000000" w:rsidR="00000000" w:rsidRPr="00000000">
        <w:rPr>
          <w:b w:val="1"/>
          <w:sz w:val="32"/>
          <w:szCs w:val="32"/>
          <w:rtl w:val="1"/>
        </w:rPr>
        <w:t xml:space="preserve"> </w:t>
      </w:r>
      <w:r w:rsidDel="00000000" w:rsidR="00000000" w:rsidRPr="00000000">
        <w:rPr>
          <w:b w:val="1"/>
          <w:sz w:val="32"/>
          <w:szCs w:val="32"/>
          <w:rtl w:val="1"/>
        </w:rPr>
        <w:t xml:space="preserve">معاهم</w:t>
      </w:r>
      <w:r w:rsidDel="00000000" w:rsidR="00000000" w:rsidRPr="00000000">
        <w:rPr>
          <w:b w:val="1"/>
          <w:sz w:val="32"/>
          <w:szCs w:val="32"/>
          <w:rtl w:val="0"/>
        </w:rPr>
        <w:t xml:space="preserve"> ؟</w:t>
      </w:r>
    </w:p>
    <w:p w:rsidR="00000000" w:rsidDel="00000000" w:rsidP="00000000" w:rsidRDefault="00000000" w:rsidRPr="00000000" w14:paraId="000001A2">
      <w:pPr>
        <w:pageBreakBefore w:val="0"/>
        <w:ind w:left="360"/>
        <w:rPr>
          <w:b w:val="1"/>
          <w:sz w:val="32"/>
          <w:szCs w:val="32"/>
        </w:rPr>
      </w:pPr>
      <w:r w:rsidDel="00000000" w:rsidR="00000000" w:rsidRPr="00000000">
        <w:rPr>
          <w:b w:val="1"/>
          <w:sz w:val="32"/>
          <w:szCs w:val="32"/>
          <w:rtl w:val="0"/>
        </w:rPr>
        <w:t xml:space="preserve">I have 2 brother &amp; 2 sisters </w:t>
      </w:r>
    </w:p>
    <w:p w:rsidR="00000000" w:rsidDel="00000000" w:rsidP="00000000" w:rsidRDefault="00000000" w:rsidRPr="00000000" w14:paraId="000001A3">
      <w:pPr>
        <w:pageBreakBefore w:val="0"/>
        <w:ind w:left="360"/>
        <w:rPr>
          <w:b w:val="1"/>
          <w:sz w:val="32"/>
          <w:szCs w:val="32"/>
        </w:rPr>
      </w:pPr>
      <w:r w:rsidDel="00000000" w:rsidR="00000000" w:rsidRPr="00000000">
        <w:rPr>
          <w:b w:val="1"/>
          <w:sz w:val="32"/>
          <w:szCs w:val="32"/>
          <w:rtl w:val="0"/>
        </w:rPr>
        <w:t xml:space="preserve">I used to help mother in kitchen </w:t>
      </w:r>
    </w:p>
    <w:p w:rsidR="00000000" w:rsidDel="00000000" w:rsidP="00000000" w:rsidRDefault="00000000" w:rsidRPr="00000000" w14:paraId="000001A4">
      <w:pPr>
        <w:pageBreakBefore w:val="0"/>
        <w:ind w:left="360"/>
        <w:rPr>
          <w:b w:val="1"/>
          <w:sz w:val="32"/>
          <w:szCs w:val="32"/>
        </w:rPr>
      </w:pPr>
      <w:r w:rsidDel="00000000" w:rsidR="00000000" w:rsidRPr="00000000">
        <w:rPr>
          <w:b w:val="1"/>
          <w:sz w:val="32"/>
          <w:szCs w:val="32"/>
          <w:rtl w:val="0"/>
        </w:rPr>
        <w:t xml:space="preserve">Help my father </w:t>
      </w:r>
      <w:sdt>
        <w:sdtPr>
          <w:tag w:val="goog_rdk_637"/>
        </w:sdtPr>
        <w:sdtContent>
          <w:del w:author="Eslam Yasser" w:id="33" w:date="2022-08-06T10:12:13Z">
            <w:r w:rsidDel="00000000" w:rsidR="00000000" w:rsidRPr="00000000">
              <w:rPr>
                <w:b w:val="1"/>
                <w:sz w:val="32"/>
                <w:szCs w:val="32"/>
                <w:rtl w:val="0"/>
              </w:rPr>
              <w:delText xml:space="preserve"> </w:delText>
            </w:r>
          </w:del>
        </w:sdtContent>
      </w:sdt>
      <w:r w:rsidDel="00000000" w:rsidR="00000000" w:rsidRPr="00000000">
        <w:rPr>
          <w:b w:val="1"/>
          <w:sz w:val="32"/>
          <w:szCs w:val="32"/>
          <w:rtl w:val="0"/>
        </w:rPr>
        <w:t xml:space="preserve">in anything belongs to computer</w:t>
      </w:r>
    </w:p>
    <w:p w:rsidR="00000000" w:rsidDel="00000000" w:rsidP="00000000" w:rsidRDefault="00000000" w:rsidRPr="00000000" w14:paraId="000001A5">
      <w:pPr>
        <w:pageBreakBefore w:val="0"/>
        <w:ind w:left="360"/>
        <w:rPr>
          <w:b w:val="1"/>
          <w:sz w:val="32"/>
          <w:szCs w:val="32"/>
        </w:rPr>
      </w:pPr>
      <w:r w:rsidDel="00000000" w:rsidR="00000000" w:rsidRPr="00000000">
        <w:rPr>
          <w:b w:val="1"/>
          <w:sz w:val="32"/>
          <w:szCs w:val="32"/>
          <w:rtl w:val="0"/>
        </w:rPr>
        <w:t xml:space="preserve">And play with my older brother football </w:t>
      </w:r>
    </w:p>
    <w:p w:rsidR="00000000" w:rsidDel="00000000" w:rsidP="00000000" w:rsidRDefault="00000000" w:rsidRPr="00000000" w14:paraId="000001A6">
      <w:pPr>
        <w:pageBreakBefore w:val="0"/>
        <w:ind w:left="360"/>
        <w:rPr>
          <w:b w:val="1"/>
          <w:sz w:val="32"/>
          <w:szCs w:val="32"/>
        </w:rPr>
      </w:pPr>
      <w:r w:rsidDel="00000000" w:rsidR="00000000" w:rsidRPr="00000000">
        <w:rPr>
          <w:b w:val="1"/>
          <w:sz w:val="32"/>
          <w:szCs w:val="32"/>
          <w:rtl w:val="0"/>
        </w:rPr>
        <w:t xml:space="preserve">And play playstation with the younger</w:t>
      </w:r>
    </w:p>
    <w:p w:rsidR="00000000" w:rsidDel="00000000" w:rsidP="00000000" w:rsidRDefault="00000000" w:rsidRPr="00000000" w14:paraId="000001A7">
      <w:pPr>
        <w:pageBreakBefore w:val="0"/>
        <w:ind w:left="360"/>
        <w:rPr>
          <w:b w:val="1"/>
          <w:sz w:val="32"/>
          <w:szCs w:val="32"/>
        </w:rPr>
      </w:pPr>
      <w:r w:rsidDel="00000000" w:rsidR="00000000" w:rsidRPr="00000000">
        <w:rPr>
          <w:b w:val="1"/>
          <w:sz w:val="32"/>
          <w:szCs w:val="32"/>
          <w:rtl w:val="0"/>
        </w:rPr>
        <w:t xml:space="preserve">And help my 2 sisters in the studies &amp; marketing</w:t>
      </w:r>
    </w:p>
    <w:p w:rsidR="00000000" w:rsidDel="00000000" w:rsidP="00000000" w:rsidRDefault="00000000" w:rsidRPr="00000000" w14:paraId="000001A8">
      <w:pPr>
        <w:pageBreakBefore w:val="0"/>
        <w:ind w:left="360"/>
        <w:rPr>
          <w:b w:val="1"/>
          <w:sz w:val="32"/>
          <w:szCs w:val="32"/>
        </w:rPr>
      </w:pPr>
      <w:r w:rsidDel="00000000" w:rsidR="00000000" w:rsidRPr="00000000">
        <w:rPr>
          <w:b w:val="1"/>
          <w:sz w:val="32"/>
          <w:szCs w:val="32"/>
          <w:rtl w:val="0"/>
        </w:rPr>
        <w:t xml:space="preserve">-----------</w:t>
      </w:r>
    </w:p>
    <w:p w:rsidR="00000000" w:rsidDel="00000000" w:rsidP="00000000" w:rsidRDefault="00000000" w:rsidRPr="00000000" w14:paraId="000001A9">
      <w:pPr>
        <w:pageBreakBefore w:val="0"/>
        <w:ind w:left="360"/>
        <w:rPr>
          <w:b w:val="1"/>
          <w:sz w:val="32"/>
          <w:szCs w:val="32"/>
        </w:rPr>
      </w:pPr>
      <w:r w:rsidDel="00000000" w:rsidR="00000000" w:rsidRPr="00000000">
        <w:rPr>
          <w:b w:val="1"/>
          <w:sz w:val="32"/>
          <w:szCs w:val="32"/>
          <w:rtl w:val="1"/>
        </w:rPr>
        <w:t xml:space="preserve">احكيلى</w:t>
      </w:r>
      <w:r w:rsidDel="00000000" w:rsidR="00000000" w:rsidRPr="00000000">
        <w:rPr>
          <w:b w:val="1"/>
          <w:sz w:val="32"/>
          <w:szCs w:val="32"/>
          <w:rtl w:val="1"/>
        </w:rPr>
        <w:t xml:space="preserve"> </w:t>
      </w:r>
      <w:r w:rsidDel="00000000" w:rsidR="00000000" w:rsidRPr="00000000">
        <w:rPr>
          <w:b w:val="1"/>
          <w:sz w:val="32"/>
          <w:szCs w:val="32"/>
          <w:rtl w:val="1"/>
        </w:rPr>
        <w:t xml:space="preserve">عن</w:t>
      </w:r>
      <w:r w:rsidDel="00000000" w:rsidR="00000000" w:rsidRPr="00000000">
        <w:rPr>
          <w:b w:val="1"/>
          <w:sz w:val="32"/>
          <w:szCs w:val="32"/>
          <w:rtl w:val="1"/>
        </w:rPr>
        <w:t xml:space="preserve"> </w:t>
      </w:r>
      <w:r w:rsidDel="00000000" w:rsidR="00000000" w:rsidRPr="00000000">
        <w:rPr>
          <w:b w:val="1"/>
          <w:sz w:val="32"/>
          <w:szCs w:val="32"/>
          <w:rtl w:val="1"/>
        </w:rPr>
        <w:t xml:space="preserve">قصه</w:t>
      </w:r>
      <w:r w:rsidDel="00000000" w:rsidR="00000000" w:rsidRPr="00000000">
        <w:rPr>
          <w:b w:val="1"/>
          <w:sz w:val="32"/>
          <w:szCs w:val="32"/>
          <w:rtl w:val="1"/>
        </w:rPr>
        <w:t xml:space="preserve"> </w:t>
      </w:r>
      <w:r w:rsidDel="00000000" w:rsidR="00000000" w:rsidRPr="00000000">
        <w:rPr>
          <w:b w:val="1"/>
          <w:sz w:val="32"/>
          <w:szCs w:val="32"/>
          <w:rtl w:val="1"/>
        </w:rPr>
        <w:t xml:space="preserve">كانت</w:t>
      </w:r>
      <w:r w:rsidDel="00000000" w:rsidR="00000000" w:rsidRPr="00000000">
        <w:rPr>
          <w:b w:val="1"/>
          <w:sz w:val="32"/>
          <w:szCs w:val="32"/>
          <w:rtl w:val="1"/>
        </w:rPr>
        <w:t xml:space="preserve"> </w:t>
      </w:r>
      <w:r w:rsidDel="00000000" w:rsidR="00000000" w:rsidRPr="00000000">
        <w:rPr>
          <w:b w:val="1"/>
          <w:sz w:val="32"/>
          <w:szCs w:val="32"/>
          <w:rtl w:val="1"/>
        </w:rPr>
        <w:t xml:space="preserve">حكيتهالك</w:t>
      </w:r>
      <w:r w:rsidDel="00000000" w:rsidR="00000000" w:rsidRPr="00000000">
        <w:rPr>
          <w:b w:val="1"/>
          <w:sz w:val="32"/>
          <w:szCs w:val="32"/>
          <w:rtl w:val="1"/>
        </w:rPr>
        <w:t xml:space="preserve"> </w:t>
      </w:r>
      <w:r w:rsidDel="00000000" w:rsidR="00000000" w:rsidRPr="00000000">
        <w:rPr>
          <w:b w:val="1"/>
          <w:sz w:val="32"/>
          <w:szCs w:val="32"/>
          <w:rtl w:val="1"/>
        </w:rPr>
        <w:t xml:space="preserve">والدتك</w:t>
      </w:r>
      <w:r w:rsidDel="00000000" w:rsidR="00000000" w:rsidRPr="00000000">
        <w:rPr>
          <w:b w:val="1"/>
          <w:sz w:val="32"/>
          <w:szCs w:val="32"/>
          <w:rtl w:val="1"/>
        </w:rPr>
        <w:t xml:space="preserve"> </w:t>
      </w:r>
      <w:r w:rsidDel="00000000" w:rsidR="00000000" w:rsidRPr="00000000">
        <w:rPr>
          <w:b w:val="1"/>
          <w:sz w:val="32"/>
          <w:szCs w:val="32"/>
          <w:rtl w:val="1"/>
        </w:rPr>
        <w:t xml:space="preserve">وانته</w:t>
      </w:r>
      <w:r w:rsidDel="00000000" w:rsidR="00000000" w:rsidRPr="00000000">
        <w:rPr>
          <w:b w:val="1"/>
          <w:sz w:val="32"/>
          <w:szCs w:val="32"/>
          <w:rtl w:val="1"/>
        </w:rPr>
        <w:t xml:space="preserve"> </w:t>
      </w:r>
      <w:r w:rsidDel="00000000" w:rsidR="00000000" w:rsidRPr="00000000">
        <w:rPr>
          <w:b w:val="1"/>
          <w:sz w:val="32"/>
          <w:szCs w:val="32"/>
          <w:rtl w:val="1"/>
        </w:rPr>
        <w:t xml:space="preserve">صغير</w:t>
      </w:r>
      <w:r w:rsidDel="00000000" w:rsidR="00000000" w:rsidRPr="00000000">
        <w:rPr>
          <w:b w:val="1"/>
          <w:sz w:val="32"/>
          <w:szCs w:val="32"/>
          <w:rtl w:val="0"/>
        </w:rPr>
        <w:t xml:space="preserve"> ؟</w:t>
      </w:r>
    </w:p>
    <w:p w:rsidR="00000000" w:rsidDel="00000000" w:rsidP="00000000" w:rsidRDefault="00000000" w:rsidRPr="00000000" w14:paraId="000001AA">
      <w:pPr>
        <w:pageBreakBefore w:val="0"/>
        <w:ind w:left="360"/>
        <w:rPr>
          <w:b w:val="1"/>
          <w:sz w:val="32"/>
          <w:szCs w:val="32"/>
        </w:rPr>
      </w:pPr>
      <w:r w:rsidDel="00000000" w:rsidR="00000000" w:rsidRPr="00000000">
        <w:rPr>
          <w:b w:val="1"/>
          <w:sz w:val="32"/>
          <w:szCs w:val="32"/>
          <w:rtl w:val="0"/>
        </w:rPr>
        <w:t xml:space="preserve">The famous story of the three cheeps and the wolf</w:t>
      </w:r>
    </w:p>
    <w:p w:rsidR="00000000" w:rsidDel="00000000" w:rsidP="00000000" w:rsidRDefault="00000000" w:rsidRPr="00000000" w14:paraId="000001AB">
      <w:pPr>
        <w:pageBreakBefore w:val="0"/>
        <w:ind w:left="360"/>
        <w:rPr>
          <w:b w:val="1"/>
          <w:sz w:val="32"/>
          <w:szCs w:val="32"/>
        </w:rPr>
      </w:pPr>
      <w:r w:rsidDel="00000000" w:rsidR="00000000" w:rsidRPr="00000000">
        <w:rPr>
          <w:b w:val="1"/>
          <w:sz w:val="32"/>
          <w:szCs w:val="32"/>
          <w:rtl w:val="0"/>
        </w:rPr>
        <w:t xml:space="preserve">The older cheep build a weak house in short time but  east to be destroyed built so wolf easy demolished it and ate it</w:t>
      </w:r>
    </w:p>
    <w:p w:rsidR="00000000" w:rsidDel="00000000" w:rsidP="00000000" w:rsidRDefault="00000000" w:rsidRPr="00000000" w14:paraId="000001AC">
      <w:pPr>
        <w:pageBreakBefore w:val="0"/>
        <w:ind w:left="360"/>
        <w:rPr>
          <w:b w:val="1"/>
          <w:sz w:val="32"/>
          <w:szCs w:val="32"/>
        </w:rPr>
      </w:pPr>
      <w:r w:rsidDel="00000000" w:rsidR="00000000" w:rsidRPr="00000000">
        <w:rPr>
          <w:b w:val="1"/>
          <w:sz w:val="32"/>
          <w:szCs w:val="32"/>
          <w:rtl w:val="0"/>
        </w:rPr>
        <w:t xml:space="preserve">The cheep in between older and younger built stronger house and wolf take a longer time to reach to it and ate it</w:t>
      </w:r>
    </w:p>
    <w:p w:rsidR="00000000" w:rsidDel="00000000" w:rsidP="00000000" w:rsidRDefault="00000000" w:rsidRPr="00000000" w14:paraId="000001AD">
      <w:pPr>
        <w:pageBreakBefore w:val="0"/>
        <w:ind w:left="360"/>
        <w:rPr>
          <w:b w:val="1"/>
          <w:sz w:val="32"/>
          <w:szCs w:val="32"/>
        </w:rPr>
      </w:pPr>
      <w:r w:rsidDel="00000000" w:rsidR="00000000" w:rsidRPr="00000000">
        <w:rPr>
          <w:b w:val="1"/>
          <w:sz w:val="32"/>
          <w:szCs w:val="32"/>
          <w:rtl w:val="0"/>
        </w:rPr>
        <w:t xml:space="preserve">The younger one built a house in longer time it was the strongest and the wolf  cant access to here</w:t>
      </w:r>
    </w:p>
    <w:p w:rsidR="00000000" w:rsidDel="00000000" w:rsidP="00000000" w:rsidRDefault="00000000" w:rsidRPr="00000000" w14:paraId="000001AE">
      <w:pPr>
        <w:pageBreakBefore w:val="0"/>
        <w:ind w:left="360"/>
        <w:rPr>
          <w:b w:val="1"/>
          <w:sz w:val="32"/>
          <w:szCs w:val="32"/>
        </w:rPr>
      </w:pPr>
      <w:r w:rsidDel="00000000" w:rsidR="00000000" w:rsidRPr="00000000">
        <w:rPr>
          <w:b w:val="1"/>
          <w:sz w:val="32"/>
          <w:szCs w:val="32"/>
          <w:rtl w:val="0"/>
        </w:rPr>
        <w:t xml:space="preserve">That story indicate to the wisdom is not depended on the  person age </w:t>
      </w:r>
    </w:p>
    <w:p w:rsidR="00000000" w:rsidDel="00000000" w:rsidP="00000000" w:rsidRDefault="00000000" w:rsidRPr="00000000" w14:paraId="000001AF">
      <w:pPr>
        <w:pageBreakBefore w:val="0"/>
        <w:ind w:left="360"/>
        <w:rPr>
          <w:b w:val="1"/>
          <w:sz w:val="32"/>
          <w:szCs w:val="32"/>
        </w:rPr>
      </w:pPr>
      <w:r w:rsidDel="00000000" w:rsidR="00000000" w:rsidRPr="00000000">
        <w:rPr>
          <w:b w:val="1"/>
          <w:sz w:val="32"/>
          <w:szCs w:val="32"/>
          <w:rtl w:val="0"/>
        </w:rPr>
        <w:t xml:space="preserve">And slow but steady is the best strategy to face hazard   </w:t>
      </w:r>
    </w:p>
    <w:p w:rsidR="00000000" w:rsidDel="00000000" w:rsidP="00000000" w:rsidRDefault="00000000" w:rsidRPr="00000000" w14:paraId="000001B0">
      <w:pPr>
        <w:pageBreakBefore w:val="0"/>
        <w:rPr>
          <w:b w:val="1"/>
          <w:sz w:val="32"/>
          <w:szCs w:val="32"/>
        </w:rPr>
      </w:pPr>
      <w:r w:rsidDel="00000000" w:rsidR="00000000" w:rsidRPr="00000000">
        <w:rPr>
          <w:rtl w:val="0"/>
        </w:rPr>
      </w:r>
    </w:p>
    <w:p w:rsidR="00000000" w:rsidDel="00000000" w:rsidP="00000000" w:rsidRDefault="00000000" w:rsidRPr="00000000" w14:paraId="000001B1">
      <w:pPr>
        <w:pageBreakBefore w:val="0"/>
        <w:ind w:left="360"/>
        <w:rPr>
          <w:b w:val="1"/>
          <w:sz w:val="32"/>
          <w:szCs w:val="32"/>
        </w:rPr>
      </w:pPr>
      <w:r w:rsidDel="00000000" w:rsidR="00000000" w:rsidRPr="00000000">
        <w:rPr>
          <w:b w:val="1"/>
          <w:sz w:val="32"/>
          <w:szCs w:val="32"/>
          <w:rtl w:val="1"/>
        </w:rPr>
        <w:t xml:space="preserve">ايه</w:t>
      </w:r>
      <w:r w:rsidDel="00000000" w:rsidR="00000000" w:rsidRPr="00000000">
        <w:rPr>
          <w:b w:val="1"/>
          <w:sz w:val="32"/>
          <w:szCs w:val="32"/>
          <w:rtl w:val="1"/>
        </w:rPr>
        <w:t xml:space="preserve"> </w:t>
      </w:r>
      <w:r w:rsidDel="00000000" w:rsidR="00000000" w:rsidRPr="00000000">
        <w:rPr>
          <w:b w:val="1"/>
          <w:sz w:val="32"/>
          <w:szCs w:val="32"/>
          <w:rtl w:val="1"/>
        </w:rPr>
        <w:t xml:space="preserve">مواصفات</w:t>
      </w:r>
      <w:r w:rsidDel="00000000" w:rsidR="00000000" w:rsidRPr="00000000">
        <w:rPr>
          <w:b w:val="1"/>
          <w:sz w:val="32"/>
          <w:szCs w:val="32"/>
          <w:rtl w:val="1"/>
        </w:rPr>
        <w:t xml:space="preserve"> </w:t>
      </w:r>
      <w:r w:rsidDel="00000000" w:rsidR="00000000" w:rsidRPr="00000000">
        <w:rPr>
          <w:b w:val="1"/>
          <w:sz w:val="32"/>
          <w:szCs w:val="32"/>
          <w:rtl w:val="1"/>
        </w:rPr>
        <w:t xml:space="preserve">الصديق</w:t>
      </w:r>
      <w:r w:rsidDel="00000000" w:rsidR="00000000" w:rsidRPr="00000000">
        <w:rPr>
          <w:b w:val="1"/>
          <w:sz w:val="32"/>
          <w:szCs w:val="32"/>
          <w:rtl w:val="1"/>
        </w:rPr>
        <w:t xml:space="preserve"> </w:t>
      </w:r>
      <w:r w:rsidDel="00000000" w:rsidR="00000000" w:rsidRPr="00000000">
        <w:rPr>
          <w:b w:val="1"/>
          <w:sz w:val="32"/>
          <w:szCs w:val="32"/>
          <w:rtl w:val="1"/>
        </w:rPr>
        <w:t xml:space="preserve">اللي</w:t>
      </w:r>
      <w:r w:rsidDel="00000000" w:rsidR="00000000" w:rsidRPr="00000000">
        <w:rPr>
          <w:b w:val="1"/>
          <w:sz w:val="32"/>
          <w:szCs w:val="32"/>
          <w:rtl w:val="1"/>
        </w:rPr>
        <w:t xml:space="preserve"> </w:t>
      </w:r>
      <w:r w:rsidDel="00000000" w:rsidR="00000000" w:rsidRPr="00000000">
        <w:rPr>
          <w:b w:val="1"/>
          <w:sz w:val="32"/>
          <w:szCs w:val="32"/>
          <w:rtl w:val="1"/>
        </w:rPr>
        <w:t xml:space="preserve">تختاره</w:t>
      </w:r>
      <w:r w:rsidDel="00000000" w:rsidR="00000000" w:rsidRPr="00000000">
        <w:rPr>
          <w:b w:val="1"/>
          <w:sz w:val="32"/>
          <w:szCs w:val="32"/>
          <w:rtl w:val="0"/>
        </w:rPr>
        <w:t xml:space="preserve"> ؟ </w:t>
      </w:r>
    </w:p>
    <w:p w:rsidR="00000000" w:rsidDel="00000000" w:rsidP="00000000" w:rsidRDefault="00000000" w:rsidRPr="00000000" w14:paraId="000001B2">
      <w:pPr>
        <w:pageBreakBefore w:val="0"/>
        <w:ind w:left="360"/>
        <w:rPr>
          <w:b w:val="1"/>
          <w:sz w:val="32"/>
          <w:szCs w:val="32"/>
        </w:rPr>
      </w:pPr>
      <w:r w:rsidDel="00000000" w:rsidR="00000000" w:rsidRPr="00000000">
        <w:rPr>
          <w:b w:val="1"/>
          <w:sz w:val="32"/>
          <w:szCs w:val="32"/>
          <w:rtl w:val="0"/>
        </w:rPr>
        <w:t xml:space="preserve">Honest wise social cheerful helpful</w:t>
      </w:r>
    </w:p>
    <w:p w:rsidR="00000000" w:rsidDel="00000000" w:rsidP="00000000" w:rsidRDefault="00000000" w:rsidRPr="00000000" w14:paraId="000001B3">
      <w:pPr>
        <w:pageBreakBefore w:val="0"/>
        <w:rPr>
          <w:b w:val="1"/>
          <w:sz w:val="32"/>
          <w:szCs w:val="32"/>
        </w:rPr>
      </w:pPr>
      <w:r w:rsidDel="00000000" w:rsidR="00000000" w:rsidRPr="00000000">
        <w:rPr>
          <w:rtl w:val="0"/>
        </w:rPr>
      </w:r>
    </w:p>
    <w:p w:rsidR="00000000" w:rsidDel="00000000" w:rsidP="00000000" w:rsidRDefault="00000000" w:rsidRPr="00000000" w14:paraId="000001B4">
      <w:pPr>
        <w:pageBreakBefore w:val="0"/>
        <w:ind w:left="360"/>
        <w:rPr>
          <w:b w:val="1"/>
          <w:sz w:val="32"/>
          <w:szCs w:val="32"/>
        </w:rPr>
      </w:pPr>
      <w:r w:rsidDel="00000000" w:rsidR="00000000" w:rsidRPr="00000000">
        <w:rPr>
          <w:b w:val="1"/>
          <w:sz w:val="32"/>
          <w:szCs w:val="32"/>
          <w:rtl w:val="1"/>
        </w:rPr>
        <w:t xml:space="preserve">موقف</w:t>
      </w:r>
      <w:r w:rsidDel="00000000" w:rsidR="00000000" w:rsidRPr="00000000">
        <w:rPr>
          <w:b w:val="1"/>
          <w:sz w:val="32"/>
          <w:szCs w:val="32"/>
          <w:rtl w:val="1"/>
        </w:rPr>
        <w:t xml:space="preserve"> </w:t>
      </w:r>
      <w:r w:rsidDel="00000000" w:rsidR="00000000" w:rsidRPr="00000000">
        <w:rPr>
          <w:b w:val="1"/>
          <w:sz w:val="32"/>
          <w:szCs w:val="32"/>
          <w:rtl w:val="1"/>
        </w:rPr>
        <w:t xml:space="preserve">معين</w:t>
      </w:r>
      <w:r w:rsidDel="00000000" w:rsidR="00000000" w:rsidRPr="00000000">
        <w:rPr>
          <w:b w:val="1"/>
          <w:sz w:val="32"/>
          <w:szCs w:val="32"/>
          <w:rtl w:val="1"/>
        </w:rPr>
        <w:t xml:space="preserve"> </w:t>
      </w:r>
      <w:r w:rsidDel="00000000" w:rsidR="00000000" w:rsidRPr="00000000">
        <w:rPr>
          <w:b w:val="1"/>
          <w:sz w:val="32"/>
          <w:szCs w:val="32"/>
          <w:rtl w:val="1"/>
        </w:rPr>
        <w:t xml:space="preserve">حصل</w:t>
      </w:r>
      <w:r w:rsidDel="00000000" w:rsidR="00000000" w:rsidRPr="00000000">
        <w:rPr>
          <w:b w:val="1"/>
          <w:sz w:val="32"/>
          <w:szCs w:val="32"/>
          <w:rtl w:val="1"/>
        </w:rPr>
        <w:t xml:space="preserve"> </w:t>
      </w:r>
      <w:r w:rsidDel="00000000" w:rsidR="00000000" w:rsidRPr="00000000">
        <w:rPr>
          <w:b w:val="1"/>
          <w:sz w:val="32"/>
          <w:szCs w:val="32"/>
          <w:rtl w:val="1"/>
        </w:rPr>
        <w:t xml:space="preserve">معاك</w:t>
      </w:r>
      <w:r w:rsidDel="00000000" w:rsidR="00000000" w:rsidRPr="00000000">
        <w:rPr>
          <w:b w:val="1"/>
          <w:sz w:val="32"/>
          <w:szCs w:val="32"/>
          <w:rtl w:val="0"/>
        </w:rPr>
        <w:t xml:space="preserve"> ؟ </w:t>
      </w:r>
    </w:p>
    <w:p w:rsidR="00000000" w:rsidDel="00000000" w:rsidP="00000000" w:rsidRDefault="00000000" w:rsidRPr="00000000" w14:paraId="000001B5">
      <w:pPr>
        <w:pageBreakBefore w:val="0"/>
        <w:ind w:left="360"/>
        <w:rPr>
          <w:b w:val="1"/>
          <w:sz w:val="32"/>
          <w:szCs w:val="32"/>
        </w:rPr>
      </w:pPr>
      <w:r w:rsidDel="00000000" w:rsidR="00000000" w:rsidRPr="00000000">
        <w:rPr>
          <w:b w:val="1"/>
          <w:sz w:val="32"/>
          <w:szCs w:val="32"/>
          <w:rtl w:val="0"/>
        </w:rPr>
        <w:t xml:space="preserve">I attendED the engagement party of my friend and I did not know it belongs to him I considered it belongs to the my friend'S relative</w:t>
      </w:r>
    </w:p>
    <w:p w:rsidR="00000000" w:rsidDel="00000000" w:rsidP="00000000" w:rsidRDefault="00000000" w:rsidRPr="00000000" w14:paraId="000001B6">
      <w:pPr>
        <w:pageBreakBefore w:val="0"/>
        <w:ind w:left="360"/>
        <w:rPr>
          <w:b w:val="1"/>
          <w:sz w:val="32"/>
          <w:szCs w:val="32"/>
        </w:rPr>
      </w:pPr>
      <w:r w:rsidDel="00000000" w:rsidR="00000000" w:rsidRPr="00000000">
        <w:rPr>
          <w:b w:val="1"/>
          <w:sz w:val="32"/>
          <w:szCs w:val="32"/>
          <w:rtl w:val="0"/>
        </w:rPr>
        <w:t xml:space="preserve">It is due a problem in mobile network the voice was unclear</w:t>
      </w:r>
    </w:p>
    <w:p w:rsidR="00000000" w:rsidDel="00000000" w:rsidP="00000000" w:rsidRDefault="00000000" w:rsidRPr="00000000" w14:paraId="000001B7">
      <w:pPr>
        <w:pageBreakBefore w:val="0"/>
        <w:rPr>
          <w:b w:val="1"/>
          <w:sz w:val="32"/>
          <w:szCs w:val="32"/>
        </w:rPr>
      </w:pPr>
      <w:r w:rsidDel="00000000" w:rsidR="00000000" w:rsidRPr="00000000">
        <w:rPr>
          <w:rtl w:val="0"/>
        </w:rPr>
      </w:r>
    </w:p>
    <w:p w:rsidR="00000000" w:rsidDel="00000000" w:rsidP="00000000" w:rsidRDefault="00000000" w:rsidRPr="00000000" w14:paraId="000001B8">
      <w:pPr>
        <w:pageBreakBefore w:val="0"/>
        <w:ind w:left="360"/>
        <w:rPr>
          <w:b w:val="1"/>
          <w:sz w:val="32"/>
          <w:szCs w:val="32"/>
        </w:rPr>
      </w:pPr>
      <w:r w:rsidDel="00000000" w:rsidR="00000000" w:rsidRPr="00000000">
        <w:rPr>
          <w:b w:val="1"/>
          <w:sz w:val="32"/>
          <w:szCs w:val="32"/>
          <w:rtl w:val="0"/>
        </w:rPr>
        <w:t xml:space="preserve">----</w:t>
      </w:r>
      <w:sdt>
        <w:sdtPr>
          <w:tag w:val="goog_rdk_638"/>
        </w:sdtPr>
        <w:sdtContent>
          <w:ins w:author="Osama Afify" w:id="34" w:date="2022-03-13T23:51:50Z">
            <w:r w:rsidDel="00000000" w:rsidR="00000000" w:rsidRPr="00000000">
              <w:rPr>
                <w:b w:val="1"/>
                <w:sz w:val="32"/>
                <w:szCs w:val="32"/>
                <w:rtl w:val="0"/>
              </w:rPr>
              <w:t xml:space="preserve"> </w:t>
            </w:r>
          </w:ins>
        </w:sdtContent>
      </w:sdt>
      <w:r w:rsidDel="00000000" w:rsidR="00000000" w:rsidRPr="00000000">
        <w:rPr>
          <w:rtl w:val="0"/>
        </w:rPr>
      </w:r>
    </w:p>
    <w:p w:rsidR="00000000" w:rsidDel="00000000" w:rsidP="00000000" w:rsidRDefault="00000000" w:rsidRPr="00000000" w14:paraId="000001B9">
      <w:pPr>
        <w:pageBreakBefore w:val="0"/>
        <w:rPr>
          <w:b w:val="1"/>
          <w:sz w:val="32"/>
          <w:szCs w:val="32"/>
        </w:rPr>
      </w:pPr>
      <w:r w:rsidDel="00000000" w:rsidR="00000000" w:rsidRPr="00000000">
        <w:rPr>
          <w:rtl w:val="0"/>
        </w:rPr>
      </w:r>
    </w:p>
    <w:p w:rsidR="00000000" w:rsidDel="00000000" w:rsidP="00000000" w:rsidRDefault="00000000" w:rsidRPr="00000000" w14:paraId="000001BA">
      <w:pPr>
        <w:pageBreakBefore w:val="0"/>
        <w:ind w:left="360"/>
        <w:rPr>
          <w:b w:val="1"/>
          <w:sz w:val="32"/>
          <w:szCs w:val="32"/>
        </w:rPr>
      </w:pPr>
      <w:r w:rsidDel="00000000" w:rsidR="00000000" w:rsidRPr="00000000">
        <w:rPr>
          <w:b w:val="1"/>
          <w:sz w:val="32"/>
          <w:szCs w:val="32"/>
          <w:rtl w:val="1"/>
        </w:rPr>
        <w:t xml:space="preserve">بتعمل</w:t>
      </w:r>
      <w:r w:rsidDel="00000000" w:rsidR="00000000" w:rsidRPr="00000000">
        <w:rPr>
          <w:b w:val="1"/>
          <w:sz w:val="32"/>
          <w:szCs w:val="32"/>
          <w:rtl w:val="1"/>
        </w:rPr>
        <w:t xml:space="preserve"> </w:t>
      </w:r>
      <w:r w:rsidDel="00000000" w:rsidR="00000000" w:rsidRPr="00000000">
        <w:rPr>
          <w:b w:val="1"/>
          <w:sz w:val="32"/>
          <w:szCs w:val="32"/>
          <w:rtl w:val="1"/>
        </w:rPr>
        <w:t xml:space="preserve">ايه</w:t>
      </w:r>
      <w:r w:rsidDel="00000000" w:rsidR="00000000" w:rsidRPr="00000000">
        <w:rPr>
          <w:b w:val="1"/>
          <w:sz w:val="32"/>
          <w:szCs w:val="32"/>
          <w:rtl w:val="1"/>
        </w:rPr>
        <w:t xml:space="preserve"> </w:t>
      </w:r>
      <w:r w:rsidDel="00000000" w:rsidR="00000000" w:rsidRPr="00000000">
        <w:rPr>
          <w:b w:val="1"/>
          <w:sz w:val="32"/>
          <w:szCs w:val="32"/>
          <w:rtl w:val="1"/>
        </w:rPr>
        <w:t xml:space="preserve">للتسليه</w:t>
      </w:r>
      <w:r w:rsidDel="00000000" w:rsidR="00000000" w:rsidRPr="00000000">
        <w:rPr>
          <w:b w:val="1"/>
          <w:sz w:val="32"/>
          <w:szCs w:val="32"/>
          <w:rtl w:val="0"/>
        </w:rPr>
        <w:t xml:space="preserve"> ؟ </w:t>
      </w:r>
    </w:p>
    <w:p w:rsidR="00000000" w:rsidDel="00000000" w:rsidP="00000000" w:rsidRDefault="00000000" w:rsidRPr="00000000" w14:paraId="000001BB">
      <w:pPr>
        <w:pageBreakBefore w:val="0"/>
        <w:ind w:left="360"/>
        <w:rPr>
          <w:b w:val="1"/>
          <w:sz w:val="32"/>
          <w:szCs w:val="32"/>
        </w:rPr>
      </w:pPr>
      <w:r w:rsidDel="00000000" w:rsidR="00000000" w:rsidRPr="00000000">
        <w:rPr>
          <w:b w:val="1"/>
          <w:sz w:val="32"/>
          <w:szCs w:val="32"/>
          <w:rtl w:val="0"/>
        </w:rPr>
        <w:t xml:space="preserve">watching anime movies or documentary like national geographic </w:t>
      </w:r>
    </w:p>
    <w:p w:rsidR="00000000" w:rsidDel="00000000" w:rsidP="00000000" w:rsidRDefault="00000000" w:rsidRPr="00000000" w14:paraId="000001BC">
      <w:pPr>
        <w:pageBreakBefore w:val="0"/>
        <w:ind w:left="360"/>
        <w:rPr>
          <w:b w:val="1"/>
          <w:sz w:val="32"/>
          <w:szCs w:val="32"/>
        </w:rPr>
      </w:pPr>
      <w:r w:rsidDel="00000000" w:rsidR="00000000" w:rsidRPr="00000000">
        <w:rPr>
          <w:b w:val="1"/>
          <w:sz w:val="32"/>
          <w:szCs w:val="32"/>
          <w:rtl w:val="0"/>
        </w:rPr>
        <w:t xml:space="preserve">-------</w:t>
      </w:r>
    </w:p>
    <w:p w:rsidR="00000000" w:rsidDel="00000000" w:rsidP="00000000" w:rsidRDefault="00000000" w:rsidRPr="00000000" w14:paraId="000001BD">
      <w:pPr>
        <w:pageBreakBefore w:val="0"/>
        <w:ind w:left="360"/>
        <w:rPr>
          <w:b w:val="1"/>
          <w:sz w:val="32"/>
          <w:szCs w:val="32"/>
        </w:rPr>
      </w:pPr>
      <w:r w:rsidDel="00000000" w:rsidR="00000000" w:rsidRPr="00000000">
        <w:rPr>
          <w:b w:val="1"/>
          <w:sz w:val="32"/>
          <w:szCs w:val="32"/>
          <w:rtl w:val="1"/>
        </w:rPr>
        <w:t xml:space="preserve">اتكلم</w:t>
      </w:r>
      <w:r w:rsidDel="00000000" w:rsidR="00000000" w:rsidRPr="00000000">
        <w:rPr>
          <w:b w:val="1"/>
          <w:sz w:val="32"/>
          <w:szCs w:val="32"/>
          <w:rtl w:val="1"/>
        </w:rPr>
        <w:t xml:space="preserve"> </w:t>
      </w:r>
      <w:r w:rsidDel="00000000" w:rsidR="00000000" w:rsidRPr="00000000">
        <w:rPr>
          <w:b w:val="1"/>
          <w:sz w:val="32"/>
          <w:szCs w:val="32"/>
          <w:rtl w:val="1"/>
        </w:rPr>
        <w:t xml:space="preserve">دقيقه</w:t>
      </w:r>
      <w:r w:rsidDel="00000000" w:rsidR="00000000" w:rsidRPr="00000000">
        <w:rPr>
          <w:b w:val="1"/>
          <w:sz w:val="32"/>
          <w:szCs w:val="32"/>
          <w:rtl w:val="1"/>
        </w:rPr>
        <w:t xml:space="preserve"> </w:t>
      </w:r>
      <w:r w:rsidDel="00000000" w:rsidR="00000000" w:rsidRPr="00000000">
        <w:rPr>
          <w:b w:val="1"/>
          <w:sz w:val="32"/>
          <w:szCs w:val="32"/>
          <w:rtl w:val="1"/>
        </w:rPr>
        <w:t xml:space="preserve">عن</w:t>
      </w:r>
      <w:r w:rsidDel="00000000" w:rsidR="00000000" w:rsidRPr="00000000">
        <w:rPr>
          <w:b w:val="1"/>
          <w:sz w:val="32"/>
          <w:szCs w:val="32"/>
          <w:rtl w:val="1"/>
        </w:rPr>
        <w:t xml:space="preserve"> </w:t>
      </w:r>
      <w:r w:rsidDel="00000000" w:rsidR="00000000" w:rsidRPr="00000000">
        <w:rPr>
          <w:b w:val="1"/>
          <w:sz w:val="32"/>
          <w:szCs w:val="32"/>
          <w:rtl w:val="1"/>
        </w:rPr>
        <w:t xml:space="preserve">حاجه</w:t>
      </w:r>
      <w:r w:rsidDel="00000000" w:rsidR="00000000" w:rsidRPr="00000000">
        <w:rPr>
          <w:b w:val="1"/>
          <w:sz w:val="32"/>
          <w:szCs w:val="32"/>
          <w:rtl w:val="1"/>
        </w:rPr>
        <w:t xml:space="preserve"> </w:t>
      </w:r>
      <w:r w:rsidDel="00000000" w:rsidR="00000000" w:rsidRPr="00000000">
        <w:rPr>
          <w:b w:val="1"/>
          <w:sz w:val="32"/>
          <w:szCs w:val="32"/>
          <w:rtl w:val="1"/>
        </w:rPr>
        <w:t xml:space="preserve">من</w:t>
      </w:r>
      <w:r w:rsidDel="00000000" w:rsidR="00000000" w:rsidRPr="00000000">
        <w:rPr>
          <w:b w:val="1"/>
          <w:sz w:val="32"/>
          <w:szCs w:val="32"/>
          <w:rtl w:val="1"/>
        </w:rPr>
        <w:t xml:space="preserve"> </w:t>
      </w:r>
      <w:r w:rsidDel="00000000" w:rsidR="00000000" w:rsidRPr="00000000">
        <w:rPr>
          <w:b w:val="1"/>
          <w:sz w:val="32"/>
          <w:szCs w:val="32"/>
          <w:rtl w:val="1"/>
        </w:rPr>
        <w:t xml:space="preserve">الحاجات</w:t>
      </w:r>
      <w:r w:rsidDel="00000000" w:rsidR="00000000" w:rsidRPr="00000000">
        <w:rPr>
          <w:b w:val="1"/>
          <w:sz w:val="32"/>
          <w:szCs w:val="32"/>
          <w:rtl w:val="1"/>
        </w:rPr>
        <w:t xml:space="preserve"> </w:t>
      </w:r>
      <w:r w:rsidDel="00000000" w:rsidR="00000000" w:rsidRPr="00000000">
        <w:rPr>
          <w:b w:val="1"/>
          <w:sz w:val="32"/>
          <w:szCs w:val="32"/>
          <w:rtl w:val="1"/>
        </w:rPr>
        <w:t xml:space="preserve">اللي</w:t>
      </w:r>
      <w:r w:rsidDel="00000000" w:rsidR="00000000" w:rsidRPr="00000000">
        <w:rPr>
          <w:b w:val="1"/>
          <w:sz w:val="32"/>
          <w:szCs w:val="32"/>
          <w:rtl w:val="1"/>
        </w:rPr>
        <w:t xml:space="preserve"> </w:t>
      </w:r>
      <w:r w:rsidDel="00000000" w:rsidR="00000000" w:rsidRPr="00000000">
        <w:rPr>
          <w:b w:val="1"/>
          <w:sz w:val="32"/>
          <w:szCs w:val="32"/>
          <w:rtl w:val="1"/>
        </w:rPr>
        <w:t xml:space="preserve">بتعرف</w:t>
      </w:r>
      <w:r w:rsidDel="00000000" w:rsidR="00000000" w:rsidRPr="00000000">
        <w:rPr>
          <w:b w:val="1"/>
          <w:sz w:val="32"/>
          <w:szCs w:val="32"/>
          <w:rtl w:val="1"/>
        </w:rPr>
        <w:t xml:space="preserve"> </w:t>
      </w:r>
      <w:r w:rsidDel="00000000" w:rsidR="00000000" w:rsidRPr="00000000">
        <w:rPr>
          <w:b w:val="1"/>
          <w:sz w:val="32"/>
          <w:szCs w:val="32"/>
          <w:rtl w:val="1"/>
        </w:rPr>
        <w:t xml:space="preserve">تعملها</w:t>
      </w:r>
      <w:r w:rsidDel="00000000" w:rsidR="00000000" w:rsidRPr="00000000">
        <w:rPr>
          <w:b w:val="1"/>
          <w:sz w:val="32"/>
          <w:szCs w:val="32"/>
          <w:rtl w:val="0"/>
        </w:rPr>
        <w:t xml:space="preserve"> ؟ </w:t>
      </w:r>
    </w:p>
    <w:p w:rsidR="00000000" w:rsidDel="00000000" w:rsidP="00000000" w:rsidRDefault="00000000" w:rsidRPr="00000000" w14:paraId="000001BE">
      <w:pPr>
        <w:pageBreakBefore w:val="0"/>
        <w:ind w:left="360"/>
        <w:rPr>
          <w:b w:val="1"/>
          <w:sz w:val="32"/>
          <w:szCs w:val="32"/>
        </w:rPr>
      </w:pPr>
      <w:r w:rsidDel="00000000" w:rsidR="00000000" w:rsidRPr="00000000">
        <w:rPr>
          <w:b w:val="1"/>
          <w:sz w:val="32"/>
          <w:szCs w:val="32"/>
          <w:rtl w:val="0"/>
        </w:rPr>
        <w:t xml:space="preserve">I am a good researcher over internet</w:t>
      </w:r>
    </w:p>
    <w:p w:rsidR="00000000" w:rsidDel="00000000" w:rsidP="00000000" w:rsidRDefault="00000000" w:rsidRPr="00000000" w14:paraId="000001BF">
      <w:pPr>
        <w:pageBreakBefore w:val="0"/>
        <w:ind w:left="360"/>
        <w:rPr>
          <w:b w:val="1"/>
          <w:sz w:val="32"/>
          <w:szCs w:val="32"/>
        </w:rPr>
      </w:pPr>
      <w:r w:rsidDel="00000000" w:rsidR="00000000" w:rsidRPr="00000000">
        <w:rPr>
          <w:b w:val="1"/>
          <w:sz w:val="32"/>
          <w:szCs w:val="32"/>
          <w:rtl w:val="0"/>
        </w:rPr>
        <w:t xml:space="preserve">Any thing I need to get more information about I can get a trusted and useful data</w:t>
      </w:r>
    </w:p>
    <w:p w:rsidR="00000000" w:rsidDel="00000000" w:rsidP="00000000" w:rsidRDefault="00000000" w:rsidRPr="00000000" w14:paraId="000001C0">
      <w:pPr>
        <w:pageBreakBefore w:val="0"/>
        <w:rPr>
          <w:b w:val="1"/>
          <w:sz w:val="32"/>
          <w:szCs w:val="32"/>
        </w:rPr>
      </w:pPr>
      <w:r w:rsidDel="00000000" w:rsidR="00000000" w:rsidRPr="00000000">
        <w:rPr>
          <w:rtl w:val="0"/>
        </w:rPr>
      </w:r>
    </w:p>
    <w:p w:rsidR="00000000" w:rsidDel="00000000" w:rsidP="00000000" w:rsidRDefault="00000000" w:rsidRPr="00000000" w14:paraId="000001C1">
      <w:pPr>
        <w:pageBreakBefore w:val="0"/>
        <w:ind w:left="360"/>
        <w:rPr>
          <w:b w:val="1"/>
          <w:sz w:val="32"/>
          <w:szCs w:val="32"/>
        </w:rPr>
      </w:pPr>
      <w:r w:rsidDel="00000000" w:rsidR="00000000" w:rsidRPr="00000000">
        <w:rPr>
          <w:b w:val="1"/>
          <w:sz w:val="32"/>
          <w:szCs w:val="32"/>
          <w:rtl w:val="1"/>
        </w:rPr>
        <w:t xml:space="preserve">ايه</w:t>
      </w:r>
      <w:r w:rsidDel="00000000" w:rsidR="00000000" w:rsidRPr="00000000">
        <w:rPr>
          <w:b w:val="1"/>
          <w:sz w:val="32"/>
          <w:szCs w:val="32"/>
          <w:rtl w:val="1"/>
        </w:rPr>
        <w:t xml:space="preserve"> </w:t>
      </w:r>
      <w:r w:rsidDel="00000000" w:rsidR="00000000" w:rsidRPr="00000000">
        <w:rPr>
          <w:b w:val="1"/>
          <w:sz w:val="32"/>
          <w:szCs w:val="32"/>
          <w:rtl w:val="1"/>
        </w:rPr>
        <w:t xml:space="preserve">اكتر</w:t>
      </w:r>
      <w:r w:rsidDel="00000000" w:rsidR="00000000" w:rsidRPr="00000000">
        <w:rPr>
          <w:b w:val="1"/>
          <w:sz w:val="32"/>
          <w:szCs w:val="32"/>
          <w:rtl w:val="1"/>
        </w:rPr>
        <w:t xml:space="preserve"> </w:t>
      </w:r>
      <w:r w:rsidDel="00000000" w:rsidR="00000000" w:rsidRPr="00000000">
        <w:rPr>
          <w:b w:val="1"/>
          <w:sz w:val="32"/>
          <w:szCs w:val="32"/>
          <w:rtl w:val="1"/>
        </w:rPr>
        <w:t xml:space="preserve">مواقع</w:t>
      </w:r>
      <w:r w:rsidDel="00000000" w:rsidR="00000000" w:rsidRPr="00000000">
        <w:rPr>
          <w:b w:val="1"/>
          <w:sz w:val="32"/>
          <w:szCs w:val="32"/>
          <w:rtl w:val="1"/>
        </w:rPr>
        <w:t xml:space="preserve"> </w:t>
      </w:r>
      <w:r w:rsidDel="00000000" w:rsidR="00000000" w:rsidRPr="00000000">
        <w:rPr>
          <w:b w:val="1"/>
          <w:sz w:val="32"/>
          <w:szCs w:val="32"/>
          <w:rtl w:val="1"/>
        </w:rPr>
        <w:t xml:space="preserve">بتدخلها</w:t>
      </w:r>
      <w:r w:rsidDel="00000000" w:rsidR="00000000" w:rsidRPr="00000000">
        <w:rPr>
          <w:b w:val="1"/>
          <w:sz w:val="32"/>
          <w:szCs w:val="32"/>
          <w:rtl w:val="0"/>
        </w:rPr>
        <w:t xml:space="preserve"> ؟ </w:t>
      </w:r>
    </w:p>
    <w:p w:rsidR="00000000" w:rsidDel="00000000" w:rsidP="00000000" w:rsidRDefault="00000000" w:rsidRPr="00000000" w14:paraId="000001C2">
      <w:pPr>
        <w:pageBreakBefore w:val="0"/>
        <w:ind w:left="360"/>
        <w:rPr>
          <w:b w:val="1"/>
          <w:sz w:val="32"/>
          <w:szCs w:val="32"/>
        </w:rPr>
      </w:pPr>
      <w:r w:rsidDel="00000000" w:rsidR="00000000" w:rsidRPr="00000000">
        <w:rPr>
          <w:b w:val="1"/>
          <w:sz w:val="32"/>
          <w:szCs w:val="32"/>
          <w:rtl w:val="1"/>
        </w:rPr>
        <w:t xml:space="preserve">الامواقع</w:t>
      </w:r>
      <w:r w:rsidDel="00000000" w:rsidR="00000000" w:rsidRPr="00000000">
        <w:rPr>
          <w:b w:val="1"/>
          <w:sz w:val="32"/>
          <w:szCs w:val="32"/>
          <w:rtl w:val="1"/>
        </w:rPr>
        <w:t xml:space="preserve"> </w:t>
      </w:r>
      <w:r w:rsidDel="00000000" w:rsidR="00000000" w:rsidRPr="00000000">
        <w:rPr>
          <w:b w:val="1"/>
          <w:sz w:val="32"/>
          <w:szCs w:val="32"/>
          <w:rtl w:val="1"/>
        </w:rPr>
        <w:t xml:space="preserve">الاخباريه</w:t>
      </w:r>
      <w:r w:rsidDel="00000000" w:rsidR="00000000" w:rsidRPr="00000000">
        <w:rPr>
          <w:b w:val="1"/>
          <w:sz w:val="32"/>
          <w:szCs w:val="32"/>
          <w:rtl w:val="1"/>
        </w:rPr>
        <w:t xml:space="preserve"> </w:t>
      </w:r>
      <w:r w:rsidDel="00000000" w:rsidR="00000000" w:rsidRPr="00000000">
        <w:rPr>
          <w:b w:val="1"/>
          <w:sz w:val="32"/>
          <w:szCs w:val="32"/>
          <w:rtl w:val="1"/>
        </w:rPr>
        <w:t xml:space="preserve">و</w:t>
      </w:r>
      <w:r w:rsidDel="00000000" w:rsidR="00000000" w:rsidRPr="00000000">
        <w:rPr>
          <w:b w:val="1"/>
          <w:sz w:val="32"/>
          <w:szCs w:val="32"/>
          <w:rtl w:val="1"/>
        </w:rPr>
        <w:t xml:space="preserve"> </w:t>
      </w:r>
      <w:r w:rsidDel="00000000" w:rsidR="00000000" w:rsidRPr="00000000">
        <w:rPr>
          <w:b w:val="1"/>
          <w:sz w:val="32"/>
          <w:szCs w:val="32"/>
          <w:rtl w:val="1"/>
        </w:rPr>
        <w:t xml:space="preserve">التكنولوجيه</w:t>
      </w:r>
      <w:r w:rsidDel="00000000" w:rsidR="00000000" w:rsidRPr="00000000">
        <w:rPr>
          <w:b w:val="1"/>
          <w:sz w:val="32"/>
          <w:szCs w:val="32"/>
          <w:rtl w:val="1"/>
        </w:rPr>
        <w:t xml:space="preserve"> </w:t>
      </w:r>
      <w:r w:rsidDel="00000000" w:rsidR="00000000" w:rsidRPr="00000000">
        <w:rPr>
          <w:b w:val="1"/>
          <w:sz w:val="32"/>
          <w:szCs w:val="32"/>
          <w:rtl w:val="1"/>
        </w:rPr>
        <w:t xml:space="preserve">والتواصل</w:t>
      </w:r>
      <w:r w:rsidDel="00000000" w:rsidR="00000000" w:rsidRPr="00000000">
        <w:rPr>
          <w:b w:val="1"/>
          <w:sz w:val="32"/>
          <w:szCs w:val="32"/>
          <w:rtl w:val="1"/>
        </w:rPr>
        <w:t xml:space="preserve"> </w:t>
      </w:r>
      <w:r w:rsidDel="00000000" w:rsidR="00000000" w:rsidRPr="00000000">
        <w:rPr>
          <w:b w:val="1"/>
          <w:sz w:val="32"/>
          <w:szCs w:val="32"/>
          <w:rtl w:val="1"/>
        </w:rPr>
        <w:t xml:space="preserve">الاجتماعى</w:t>
      </w:r>
    </w:p>
    <w:p w:rsidR="00000000" w:rsidDel="00000000" w:rsidP="00000000" w:rsidRDefault="00000000" w:rsidRPr="00000000" w14:paraId="000001C3">
      <w:pPr>
        <w:pageBreakBefore w:val="0"/>
        <w:rPr>
          <w:b w:val="1"/>
          <w:sz w:val="32"/>
          <w:szCs w:val="32"/>
        </w:rPr>
      </w:pPr>
      <w:r w:rsidDel="00000000" w:rsidR="00000000" w:rsidRPr="00000000">
        <w:rPr>
          <w:rtl w:val="0"/>
        </w:rPr>
      </w:r>
    </w:p>
    <w:p w:rsidR="00000000" w:rsidDel="00000000" w:rsidP="00000000" w:rsidRDefault="00000000" w:rsidRPr="00000000" w14:paraId="000001C4">
      <w:pPr>
        <w:pageBreakBefore w:val="0"/>
        <w:ind w:left="360"/>
        <w:rPr>
          <w:b w:val="1"/>
          <w:sz w:val="32"/>
          <w:szCs w:val="32"/>
        </w:rPr>
      </w:pPr>
      <w:r w:rsidDel="00000000" w:rsidR="00000000" w:rsidRPr="00000000">
        <w:rPr>
          <w:b w:val="1"/>
          <w:sz w:val="32"/>
          <w:szCs w:val="32"/>
          <w:rtl w:val="1"/>
        </w:rPr>
        <w:t xml:space="preserve">شاركت</w:t>
      </w:r>
      <w:r w:rsidDel="00000000" w:rsidR="00000000" w:rsidRPr="00000000">
        <w:rPr>
          <w:b w:val="1"/>
          <w:sz w:val="32"/>
          <w:szCs w:val="32"/>
          <w:rtl w:val="1"/>
        </w:rPr>
        <w:t xml:space="preserve"> </w:t>
      </w:r>
      <w:r w:rsidDel="00000000" w:rsidR="00000000" w:rsidRPr="00000000">
        <w:rPr>
          <w:b w:val="1"/>
          <w:sz w:val="32"/>
          <w:szCs w:val="32"/>
          <w:rtl w:val="1"/>
        </w:rPr>
        <w:t xml:space="preserve">قبل</w:t>
      </w:r>
      <w:r w:rsidDel="00000000" w:rsidR="00000000" w:rsidRPr="00000000">
        <w:rPr>
          <w:b w:val="1"/>
          <w:sz w:val="32"/>
          <w:szCs w:val="32"/>
          <w:rtl w:val="1"/>
        </w:rPr>
        <w:t xml:space="preserve"> </w:t>
      </w:r>
      <w:r w:rsidDel="00000000" w:rsidR="00000000" w:rsidRPr="00000000">
        <w:rPr>
          <w:b w:val="1"/>
          <w:sz w:val="32"/>
          <w:szCs w:val="32"/>
          <w:rtl w:val="1"/>
        </w:rPr>
        <w:t xml:space="preserve">كده</w:t>
      </w:r>
      <w:r w:rsidDel="00000000" w:rsidR="00000000" w:rsidRPr="00000000">
        <w:rPr>
          <w:b w:val="1"/>
          <w:sz w:val="32"/>
          <w:szCs w:val="32"/>
          <w:rtl w:val="1"/>
        </w:rPr>
        <w:t xml:space="preserve"> </w:t>
      </w:r>
      <w:r w:rsidDel="00000000" w:rsidR="00000000" w:rsidRPr="00000000">
        <w:rPr>
          <w:b w:val="1"/>
          <w:sz w:val="32"/>
          <w:szCs w:val="32"/>
          <w:rtl w:val="1"/>
        </w:rPr>
        <w:t xml:space="preserve">فى</w:t>
      </w:r>
      <w:r w:rsidDel="00000000" w:rsidR="00000000" w:rsidRPr="00000000">
        <w:rPr>
          <w:b w:val="1"/>
          <w:sz w:val="32"/>
          <w:szCs w:val="32"/>
          <w:rtl w:val="1"/>
        </w:rPr>
        <w:t xml:space="preserve"> </w:t>
      </w:r>
      <w:r w:rsidDel="00000000" w:rsidR="00000000" w:rsidRPr="00000000">
        <w:rPr>
          <w:b w:val="1"/>
          <w:sz w:val="32"/>
          <w:szCs w:val="32"/>
          <w:rtl w:val="1"/>
        </w:rPr>
        <w:t xml:space="preserve">انشطه</w:t>
      </w:r>
      <w:r w:rsidDel="00000000" w:rsidR="00000000" w:rsidRPr="00000000">
        <w:rPr>
          <w:b w:val="1"/>
          <w:sz w:val="32"/>
          <w:szCs w:val="32"/>
          <w:rtl w:val="1"/>
        </w:rPr>
        <w:t xml:space="preserve"> </w:t>
      </w:r>
      <w:r w:rsidDel="00000000" w:rsidR="00000000" w:rsidRPr="00000000">
        <w:rPr>
          <w:b w:val="1"/>
          <w:sz w:val="32"/>
          <w:szCs w:val="32"/>
          <w:rtl w:val="1"/>
        </w:rPr>
        <w:t xml:space="preserve">خيريه</w:t>
      </w:r>
      <w:r w:rsidDel="00000000" w:rsidR="00000000" w:rsidRPr="00000000">
        <w:rPr>
          <w:b w:val="1"/>
          <w:sz w:val="32"/>
          <w:szCs w:val="32"/>
          <w:rtl w:val="1"/>
        </w:rPr>
        <w:t xml:space="preserve"> ؟ </w:t>
      </w:r>
      <w:r w:rsidDel="00000000" w:rsidR="00000000" w:rsidRPr="00000000">
        <w:rPr>
          <w:b w:val="1"/>
          <w:sz w:val="32"/>
          <w:szCs w:val="32"/>
          <w:rtl w:val="1"/>
        </w:rPr>
        <w:t xml:space="preserve">بتساعد</w:t>
      </w:r>
      <w:r w:rsidDel="00000000" w:rsidR="00000000" w:rsidRPr="00000000">
        <w:rPr>
          <w:b w:val="1"/>
          <w:sz w:val="32"/>
          <w:szCs w:val="32"/>
          <w:rtl w:val="1"/>
        </w:rPr>
        <w:t xml:space="preserve"> </w:t>
      </w:r>
      <w:r w:rsidDel="00000000" w:rsidR="00000000" w:rsidRPr="00000000">
        <w:rPr>
          <w:b w:val="1"/>
          <w:sz w:val="32"/>
          <w:szCs w:val="32"/>
          <w:rtl w:val="1"/>
        </w:rPr>
        <w:t xml:space="preserve">حد</w:t>
      </w:r>
      <w:r w:rsidDel="00000000" w:rsidR="00000000" w:rsidRPr="00000000">
        <w:rPr>
          <w:b w:val="1"/>
          <w:sz w:val="32"/>
          <w:szCs w:val="32"/>
          <w:rtl w:val="0"/>
        </w:rPr>
        <w:t xml:space="preserve"> ..؟</w:t>
      </w:r>
    </w:p>
    <w:p w:rsidR="00000000" w:rsidDel="00000000" w:rsidP="00000000" w:rsidRDefault="00000000" w:rsidRPr="00000000" w14:paraId="000001C5">
      <w:pPr>
        <w:pageBreakBefore w:val="0"/>
        <w:ind w:left="360"/>
        <w:rPr>
          <w:b w:val="1"/>
          <w:sz w:val="32"/>
          <w:szCs w:val="32"/>
        </w:rPr>
      </w:pPr>
      <w:r w:rsidDel="00000000" w:rsidR="00000000" w:rsidRPr="00000000">
        <w:rPr>
          <w:b w:val="1"/>
          <w:sz w:val="32"/>
          <w:szCs w:val="32"/>
          <w:rtl w:val="0"/>
        </w:rPr>
        <w:t xml:space="preserve">Yes , I am not an active member in resala charity organization but I will be I used to help them to find the  poor people in my country as they don’t have a sufficient information Besides  helping them in distribution process</w:t>
      </w:r>
    </w:p>
    <w:p w:rsidR="00000000" w:rsidDel="00000000" w:rsidP="00000000" w:rsidRDefault="00000000" w:rsidRPr="00000000" w14:paraId="000001C6">
      <w:pPr>
        <w:pageBreakBefore w:val="0"/>
        <w:ind w:left="360"/>
        <w:rPr>
          <w:b w:val="1"/>
          <w:sz w:val="32"/>
          <w:szCs w:val="32"/>
        </w:rPr>
      </w:pPr>
      <w:r w:rsidDel="00000000" w:rsidR="00000000" w:rsidRPr="00000000">
        <w:rPr>
          <w:b w:val="1"/>
          <w:sz w:val="32"/>
          <w:szCs w:val="32"/>
          <w:rtl w:val="0"/>
        </w:rPr>
        <w:t xml:space="preserve">As well as I help my mother at home special in kitchen I used to doing this with here since I was a young boy</w:t>
      </w:r>
    </w:p>
    <w:p w:rsidR="00000000" w:rsidDel="00000000" w:rsidP="00000000" w:rsidRDefault="00000000" w:rsidRPr="00000000" w14:paraId="000001C7">
      <w:pPr>
        <w:pageBreakBefore w:val="0"/>
        <w:rPr>
          <w:b w:val="1"/>
          <w:sz w:val="32"/>
          <w:szCs w:val="32"/>
        </w:rPr>
      </w:pPr>
      <w:r w:rsidDel="00000000" w:rsidR="00000000" w:rsidRPr="00000000">
        <w:rPr>
          <w:rtl w:val="0"/>
        </w:rPr>
      </w:r>
    </w:p>
    <w:p w:rsidR="00000000" w:rsidDel="00000000" w:rsidP="00000000" w:rsidRDefault="00000000" w:rsidRPr="00000000" w14:paraId="000001C8">
      <w:pPr>
        <w:pageBreakBefore w:val="0"/>
        <w:ind w:left="360"/>
        <w:rPr>
          <w:b w:val="1"/>
          <w:sz w:val="32"/>
          <w:szCs w:val="32"/>
        </w:rPr>
      </w:pPr>
      <w:r w:rsidDel="00000000" w:rsidR="00000000" w:rsidRPr="00000000">
        <w:rPr>
          <w:b w:val="1"/>
          <w:sz w:val="32"/>
          <w:szCs w:val="32"/>
          <w:rtl w:val="1"/>
        </w:rPr>
        <w:t xml:space="preserve">ايه</w:t>
      </w:r>
      <w:r w:rsidDel="00000000" w:rsidR="00000000" w:rsidRPr="00000000">
        <w:rPr>
          <w:b w:val="1"/>
          <w:sz w:val="32"/>
          <w:szCs w:val="32"/>
          <w:rtl w:val="1"/>
        </w:rPr>
        <w:t xml:space="preserve"> </w:t>
      </w:r>
      <w:r w:rsidDel="00000000" w:rsidR="00000000" w:rsidRPr="00000000">
        <w:rPr>
          <w:b w:val="1"/>
          <w:sz w:val="32"/>
          <w:szCs w:val="32"/>
          <w:rtl w:val="1"/>
        </w:rPr>
        <w:t xml:space="preserve">الفرق</w:t>
      </w:r>
      <w:r w:rsidDel="00000000" w:rsidR="00000000" w:rsidRPr="00000000">
        <w:rPr>
          <w:b w:val="1"/>
          <w:sz w:val="32"/>
          <w:szCs w:val="32"/>
          <w:rtl w:val="1"/>
        </w:rPr>
        <w:t xml:space="preserve"> </w:t>
      </w:r>
      <w:r w:rsidDel="00000000" w:rsidR="00000000" w:rsidRPr="00000000">
        <w:rPr>
          <w:b w:val="1"/>
          <w:sz w:val="32"/>
          <w:szCs w:val="32"/>
          <w:rtl w:val="1"/>
        </w:rPr>
        <w:t xml:space="preserve">بين</w:t>
      </w:r>
      <w:r w:rsidDel="00000000" w:rsidR="00000000" w:rsidRPr="00000000">
        <w:rPr>
          <w:b w:val="1"/>
          <w:sz w:val="32"/>
          <w:szCs w:val="32"/>
          <w:rtl w:val="1"/>
        </w:rPr>
        <w:t xml:space="preserve"> </w:t>
      </w:r>
      <w:r w:rsidDel="00000000" w:rsidR="00000000" w:rsidRPr="00000000">
        <w:rPr>
          <w:b w:val="1"/>
          <w:sz w:val="32"/>
          <w:szCs w:val="32"/>
          <w:rtl w:val="1"/>
        </w:rPr>
        <w:t xml:space="preserve">تويتر</w:t>
      </w:r>
      <w:r w:rsidDel="00000000" w:rsidR="00000000" w:rsidRPr="00000000">
        <w:rPr>
          <w:b w:val="1"/>
          <w:sz w:val="32"/>
          <w:szCs w:val="32"/>
          <w:rtl w:val="1"/>
        </w:rPr>
        <w:t xml:space="preserve"> </w:t>
      </w:r>
      <w:r w:rsidDel="00000000" w:rsidR="00000000" w:rsidRPr="00000000">
        <w:rPr>
          <w:b w:val="1"/>
          <w:sz w:val="32"/>
          <w:szCs w:val="32"/>
          <w:rtl w:val="1"/>
        </w:rPr>
        <w:t xml:space="preserve">و</w:t>
      </w:r>
      <w:r w:rsidDel="00000000" w:rsidR="00000000" w:rsidRPr="00000000">
        <w:rPr>
          <w:b w:val="1"/>
          <w:sz w:val="32"/>
          <w:szCs w:val="32"/>
          <w:rtl w:val="1"/>
        </w:rPr>
        <w:t xml:space="preserve"> </w:t>
      </w:r>
      <w:r w:rsidDel="00000000" w:rsidR="00000000" w:rsidRPr="00000000">
        <w:rPr>
          <w:b w:val="1"/>
          <w:sz w:val="32"/>
          <w:szCs w:val="32"/>
          <w:rtl w:val="1"/>
        </w:rPr>
        <w:t xml:space="preserve">فيسبوك</w:t>
      </w:r>
      <w:r w:rsidDel="00000000" w:rsidR="00000000" w:rsidRPr="00000000">
        <w:rPr>
          <w:b w:val="1"/>
          <w:sz w:val="32"/>
          <w:szCs w:val="32"/>
          <w:rtl w:val="0"/>
        </w:rPr>
        <w:t xml:space="preserve"> ؟ </w:t>
      </w:r>
    </w:p>
    <w:p w:rsidR="00000000" w:rsidDel="00000000" w:rsidP="00000000" w:rsidRDefault="00000000" w:rsidRPr="00000000" w14:paraId="000001C9">
      <w:pPr>
        <w:pageBreakBefore w:val="0"/>
        <w:ind w:left="360"/>
        <w:rPr>
          <w:b w:val="1"/>
          <w:sz w:val="32"/>
          <w:szCs w:val="32"/>
        </w:rPr>
      </w:pPr>
      <w:r w:rsidDel="00000000" w:rsidR="00000000" w:rsidRPr="00000000">
        <w:rPr>
          <w:b w:val="1"/>
          <w:sz w:val="32"/>
          <w:szCs w:val="32"/>
          <w:rtl w:val="0"/>
        </w:rPr>
        <w:t xml:space="preserve">Both are social media but the social media divided to 2 </w:t>
      </w:r>
      <w:sdt>
        <w:sdtPr>
          <w:tag w:val="goog_rdk_639"/>
        </w:sdtPr>
        <w:sdtContent>
          <w:ins w:author="Youssef Muhammad" w:id="35" w:date="2022-08-01T13:36:24Z">
            <w:r w:rsidDel="00000000" w:rsidR="00000000" w:rsidRPr="00000000">
              <w:rPr>
                <w:b w:val="1"/>
                <w:sz w:val="32"/>
                <w:szCs w:val="32"/>
                <w:rtl w:val="0"/>
              </w:rPr>
              <w:t xml:space="preserve">branches</w:t>
            </w:r>
          </w:ins>
        </w:sdtContent>
      </w:sdt>
      <w:sdt>
        <w:sdtPr>
          <w:tag w:val="goog_rdk_640"/>
        </w:sdtPr>
        <w:sdtContent>
          <w:del w:author="Youssef Muhammad" w:id="35" w:date="2022-08-01T13:36:24Z">
            <w:r w:rsidDel="00000000" w:rsidR="00000000" w:rsidRPr="00000000">
              <w:rPr>
                <w:b w:val="1"/>
                <w:sz w:val="32"/>
                <w:szCs w:val="32"/>
                <w:rtl w:val="0"/>
              </w:rPr>
              <w:delText xml:space="preserve">braches</w:delText>
            </w:r>
          </w:del>
        </w:sdtContent>
      </w:sdt>
      <w:r w:rsidDel="00000000" w:rsidR="00000000" w:rsidRPr="00000000">
        <w:rPr>
          <w:b w:val="1"/>
          <w:sz w:val="32"/>
          <w:szCs w:val="32"/>
          <w:rtl w:val="0"/>
        </w:rPr>
        <w:t xml:space="preserve"> social network like facebook and information network like twitter &amp; youtube &amp; flicher &amp; instagram</w:t>
      </w:r>
    </w:p>
    <w:p w:rsidR="00000000" w:rsidDel="00000000" w:rsidP="00000000" w:rsidRDefault="00000000" w:rsidRPr="00000000" w14:paraId="000001CA">
      <w:pPr>
        <w:pageBreakBefore w:val="0"/>
        <w:ind w:left="360"/>
        <w:rPr>
          <w:b w:val="1"/>
          <w:sz w:val="32"/>
          <w:szCs w:val="32"/>
        </w:rPr>
      </w:pPr>
      <w:r w:rsidDel="00000000" w:rsidR="00000000" w:rsidRPr="00000000">
        <w:rPr>
          <w:b w:val="1"/>
          <w:sz w:val="32"/>
          <w:szCs w:val="32"/>
          <w:rtl w:val="0"/>
        </w:rPr>
        <w:t xml:space="preserve">As facebook depend on adding friends that you want to share your life pics or video with so you set your privacy for specific people</w:t>
      </w:r>
    </w:p>
    <w:p w:rsidR="00000000" w:rsidDel="00000000" w:rsidP="00000000" w:rsidRDefault="00000000" w:rsidRPr="00000000" w14:paraId="000001CB">
      <w:pPr>
        <w:pageBreakBefore w:val="0"/>
        <w:ind w:left="360"/>
        <w:rPr>
          <w:b w:val="1"/>
          <w:sz w:val="32"/>
          <w:szCs w:val="32"/>
        </w:rPr>
      </w:pPr>
      <w:r w:rsidDel="00000000" w:rsidR="00000000" w:rsidRPr="00000000">
        <w:rPr>
          <w:b w:val="1"/>
          <w:sz w:val="32"/>
          <w:szCs w:val="32"/>
          <w:rtl w:val="0"/>
        </w:rPr>
        <w:t xml:space="preserve">And twitter is depend in following he other side has not to follow  and tweets is public so it’s an information network </w:t>
      </w:r>
    </w:p>
    <w:p w:rsidR="00000000" w:rsidDel="00000000" w:rsidP="00000000" w:rsidRDefault="00000000" w:rsidRPr="00000000" w14:paraId="000001CC">
      <w:pPr>
        <w:pageBreakBefore w:val="0"/>
        <w:ind w:left="360"/>
        <w:rPr>
          <w:b w:val="1"/>
          <w:sz w:val="32"/>
          <w:szCs w:val="32"/>
        </w:rPr>
      </w:pPr>
      <w:r w:rsidDel="00000000" w:rsidR="00000000" w:rsidRPr="00000000">
        <w:rPr>
          <w:b w:val="1"/>
          <w:sz w:val="32"/>
          <w:szCs w:val="32"/>
          <w:rtl w:val="0"/>
        </w:rPr>
        <w:t xml:space="preserve">-------</w:t>
      </w:r>
    </w:p>
    <w:p w:rsidR="00000000" w:rsidDel="00000000" w:rsidP="00000000" w:rsidRDefault="00000000" w:rsidRPr="00000000" w14:paraId="000001CD">
      <w:pPr>
        <w:pageBreakBefore w:val="0"/>
        <w:rPr>
          <w:b w:val="1"/>
          <w:sz w:val="32"/>
          <w:szCs w:val="32"/>
        </w:rPr>
      </w:pPr>
      <w:r w:rsidDel="00000000" w:rsidR="00000000" w:rsidRPr="00000000">
        <w:rPr>
          <w:rtl w:val="0"/>
        </w:rPr>
      </w:r>
    </w:p>
    <w:p w:rsidR="00000000" w:rsidDel="00000000" w:rsidP="00000000" w:rsidRDefault="00000000" w:rsidRPr="00000000" w14:paraId="000001CE">
      <w:pPr>
        <w:pageBreakBefore w:val="0"/>
        <w:ind w:left="360"/>
        <w:rPr>
          <w:b w:val="1"/>
          <w:sz w:val="32"/>
          <w:szCs w:val="32"/>
        </w:rPr>
      </w:pPr>
      <w:r w:rsidDel="00000000" w:rsidR="00000000" w:rsidRPr="00000000">
        <w:rPr>
          <w:b w:val="1"/>
          <w:sz w:val="32"/>
          <w:szCs w:val="32"/>
          <w:rtl w:val="1"/>
        </w:rPr>
        <w:t xml:space="preserve">بتتفرج</w:t>
      </w:r>
      <w:r w:rsidDel="00000000" w:rsidR="00000000" w:rsidRPr="00000000">
        <w:rPr>
          <w:b w:val="1"/>
          <w:sz w:val="32"/>
          <w:szCs w:val="32"/>
          <w:rtl w:val="1"/>
        </w:rPr>
        <w:t xml:space="preserve"> </w:t>
      </w:r>
      <w:r w:rsidDel="00000000" w:rsidR="00000000" w:rsidRPr="00000000">
        <w:rPr>
          <w:b w:val="1"/>
          <w:sz w:val="32"/>
          <w:szCs w:val="32"/>
          <w:rtl w:val="1"/>
        </w:rPr>
        <w:t xml:space="preserve">علي</w:t>
      </w:r>
      <w:r w:rsidDel="00000000" w:rsidR="00000000" w:rsidRPr="00000000">
        <w:rPr>
          <w:b w:val="1"/>
          <w:sz w:val="32"/>
          <w:szCs w:val="32"/>
          <w:rtl w:val="1"/>
        </w:rPr>
        <w:t xml:space="preserve"> </w:t>
      </w:r>
      <w:r w:rsidDel="00000000" w:rsidR="00000000" w:rsidRPr="00000000">
        <w:rPr>
          <w:b w:val="1"/>
          <w:sz w:val="32"/>
          <w:szCs w:val="32"/>
          <w:rtl w:val="1"/>
        </w:rPr>
        <w:t xml:space="preserve">افلام</w:t>
      </w:r>
      <w:r w:rsidDel="00000000" w:rsidR="00000000" w:rsidRPr="00000000">
        <w:rPr>
          <w:b w:val="1"/>
          <w:sz w:val="32"/>
          <w:szCs w:val="32"/>
          <w:rtl w:val="1"/>
        </w:rPr>
        <w:t xml:space="preserve"> ؟ </w:t>
      </w:r>
      <w:r w:rsidDel="00000000" w:rsidR="00000000" w:rsidRPr="00000000">
        <w:rPr>
          <w:b w:val="1"/>
          <w:sz w:val="32"/>
          <w:szCs w:val="32"/>
          <w:rtl w:val="1"/>
        </w:rPr>
        <w:t xml:space="preserve">اكتر</w:t>
      </w:r>
      <w:r w:rsidDel="00000000" w:rsidR="00000000" w:rsidRPr="00000000">
        <w:rPr>
          <w:b w:val="1"/>
          <w:sz w:val="32"/>
          <w:szCs w:val="32"/>
          <w:rtl w:val="1"/>
        </w:rPr>
        <w:t xml:space="preserve"> </w:t>
      </w:r>
      <w:r w:rsidDel="00000000" w:rsidR="00000000" w:rsidRPr="00000000">
        <w:rPr>
          <w:b w:val="1"/>
          <w:sz w:val="32"/>
          <w:szCs w:val="32"/>
          <w:rtl w:val="1"/>
        </w:rPr>
        <w:t xml:space="preserve">فيلم</w:t>
      </w:r>
      <w:r w:rsidDel="00000000" w:rsidR="00000000" w:rsidRPr="00000000">
        <w:rPr>
          <w:b w:val="1"/>
          <w:sz w:val="32"/>
          <w:szCs w:val="32"/>
          <w:rtl w:val="1"/>
        </w:rPr>
        <w:t xml:space="preserve"> </w:t>
      </w:r>
      <w:r w:rsidDel="00000000" w:rsidR="00000000" w:rsidRPr="00000000">
        <w:rPr>
          <w:b w:val="1"/>
          <w:sz w:val="32"/>
          <w:szCs w:val="32"/>
          <w:rtl w:val="1"/>
        </w:rPr>
        <w:t xml:space="preserve">بتحبه</w:t>
      </w:r>
      <w:r w:rsidDel="00000000" w:rsidR="00000000" w:rsidRPr="00000000">
        <w:rPr>
          <w:b w:val="1"/>
          <w:sz w:val="32"/>
          <w:szCs w:val="32"/>
          <w:rtl w:val="1"/>
        </w:rPr>
        <w:t xml:space="preserve"> </w:t>
      </w:r>
      <w:r w:rsidDel="00000000" w:rsidR="00000000" w:rsidRPr="00000000">
        <w:rPr>
          <w:b w:val="1"/>
          <w:sz w:val="32"/>
          <w:szCs w:val="32"/>
          <w:rtl w:val="1"/>
        </w:rPr>
        <w:t xml:space="preserve">ايه</w:t>
      </w:r>
      <w:r w:rsidDel="00000000" w:rsidR="00000000" w:rsidRPr="00000000">
        <w:rPr>
          <w:b w:val="1"/>
          <w:sz w:val="32"/>
          <w:szCs w:val="32"/>
          <w:rtl w:val="1"/>
        </w:rPr>
        <w:t xml:space="preserve"> ؟ </w:t>
      </w:r>
      <w:r w:rsidDel="00000000" w:rsidR="00000000" w:rsidRPr="00000000">
        <w:rPr>
          <w:b w:val="1"/>
          <w:sz w:val="32"/>
          <w:szCs w:val="32"/>
          <w:rtl w:val="1"/>
        </w:rPr>
        <w:t xml:space="preserve">اتكلم</w:t>
      </w:r>
      <w:r w:rsidDel="00000000" w:rsidR="00000000" w:rsidRPr="00000000">
        <w:rPr>
          <w:b w:val="1"/>
          <w:sz w:val="32"/>
          <w:szCs w:val="32"/>
          <w:rtl w:val="1"/>
        </w:rPr>
        <w:t xml:space="preserve"> </w:t>
      </w:r>
      <w:r w:rsidDel="00000000" w:rsidR="00000000" w:rsidRPr="00000000">
        <w:rPr>
          <w:b w:val="1"/>
          <w:sz w:val="32"/>
          <w:szCs w:val="32"/>
          <w:rtl w:val="1"/>
        </w:rPr>
        <w:t xml:space="preserve">عنه</w:t>
      </w:r>
      <w:r w:rsidDel="00000000" w:rsidR="00000000" w:rsidRPr="00000000">
        <w:rPr>
          <w:b w:val="1"/>
          <w:sz w:val="32"/>
          <w:szCs w:val="32"/>
          <w:rtl w:val="1"/>
        </w:rPr>
        <w:t xml:space="preserve"> </w:t>
      </w:r>
      <w:r w:rsidDel="00000000" w:rsidR="00000000" w:rsidRPr="00000000">
        <w:rPr>
          <w:b w:val="1"/>
          <w:sz w:val="32"/>
          <w:szCs w:val="32"/>
          <w:rtl w:val="1"/>
        </w:rPr>
        <w:t xml:space="preserve">لمده</w:t>
      </w:r>
      <w:r w:rsidDel="00000000" w:rsidR="00000000" w:rsidRPr="00000000">
        <w:rPr>
          <w:b w:val="1"/>
          <w:sz w:val="32"/>
          <w:szCs w:val="32"/>
          <w:rtl w:val="1"/>
        </w:rPr>
        <w:t xml:space="preserve"> </w:t>
      </w:r>
      <w:r w:rsidDel="00000000" w:rsidR="00000000" w:rsidRPr="00000000">
        <w:rPr>
          <w:b w:val="1"/>
          <w:sz w:val="32"/>
          <w:szCs w:val="32"/>
          <w:rtl w:val="1"/>
        </w:rPr>
        <w:t xml:space="preserve">دقيقه</w:t>
      </w:r>
      <w:r w:rsidDel="00000000" w:rsidR="00000000" w:rsidRPr="00000000">
        <w:rPr>
          <w:b w:val="1"/>
          <w:sz w:val="32"/>
          <w:szCs w:val="32"/>
          <w:rtl w:val="1"/>
        </w:rPr>
        <w:t xml:space="preserve">؟(</w:t>
      </w:r>
      <w:r w:rsidDel="00000000" w:rsidR="00000000" w:rsidRPr="00000000">
        <w:rPr>
          <w:b w:val="1"/>
          <w:sz w:val="32"/>
          <w:szCs w:val="32"/>
          <w:rtl w:val="1"/>
        </w:rPr>
        <w:t xml:space="preserve">اوكتاب</w:t>
      </w:r>
      <w:r w:rsidDel="00000000" w:rsidR="00000000" w:rsidRPr="00000000">
        <w:rPr>
          <w:b w:val="1"/>
          <w:sz w:val="32"/>
          <w:szCs w:val="32"/>
          <w:rtl w:val="0"/>
        </w:rPr>
        <w:t xml:space="preserve">)</w:t>
      </w:r>
    </w:p>
    <w:p w:rsidR="00000000" w:rsidDel="00000000" w:rsidP="00000000" w:rsidRDefault="00000000" w:rsidRPr="00000000" w14:paraId="000001CF">
      <w:pPr>
        <w:pageBreakBefore w:val="0"/>
        <w:ind w:left="360"/>
        <w:rPr>
          <w:b w:val="1"/>
          <w:sz w:val="32"/>
          <w:szCs w:val="32"/>
        </w:rPr>
      </w:pPr>
      <w:r w:rsidDel="00000000" w:rsidR="00000000" w:rsidRPr="00000000">
        <w:rPr>
          <w:b w:val="1"/>
          <w:sz w:val="32"/>
          <w:szCs w:val="32"/>
          <w:rtl w:val="0"/>
        </w:rPr>
        <w:t xml:space="preserve">I am a legend""</w:t>
      </w:r>
    </w:p>
    <w:p w:rsidR="00000000" w:rsidDel="00000000" w:rsidP="00000000" w:rsidRDefault="00000000" w:rsidRPr="00000000" w14:paraId="000001D0">
      <w:pPr>
        <w:pageBreakBefore w:val="0"/>
        <w:ind w:left="360"/>
        <w:rPr>
          <w:b w:val="1"/>
          <w:sz w:val="32"/>
          <w:szCs w:val="32"/>
        </w:rPr>
      </w:pPr>
      <w:r w:rsidDel="00000000" w:rsidR="00000000" w:rsidRPr="00000000">
        <w:rPr>
          <w:b w:val="1"/>
          <w:sz w:val="32"/>
          <w:szCs w:val="32"/>
          <w:rtl w:val="0"/>
        </w:rPr>
        <w:t xml:space="preserve">It is for will smith (the American actor) talk about an medical captain in American armed forces how stands alone against a virus that a spread overall the word most of people is died others became a monsters and a small percentage showed a protection against it</w:t>
      </w:r>
    </w:p>
    <w:p w:rsidR="00000000" w:rsidDel="00000000" w:rsidP="00000000" w:rsidRDefault="00000000" w:rsidRPr="00000000" w14:paraId="000001D1">
      <w:pPr>
        <w:pageBreakBefore w:val="0"/>
        <w:ind w:left="360"/>
        <w:rPr>
          <w:b w:val="1"/>
          <w:sz w:val="32"/>
          <w:szCs w:val="32"/>
        </w:rPr>
      </w:pPr>
      <w:r w:rsidDel="00000000" w:rsidR="00000000" w:rsidRPr="00000000">
        <w:rPr>
          <w:b w:val="1"/>
          <w:sz w:val="32"/>
          <w:szCs w:val="32"/>
          <w:rtl w:val="0"/>
        </w:rPr>
        <w:t xml:space="preserve">at the end of the movie he finally gets the antibodies and sent the anti bodies with a woman and a young boy that he met them as survivors</w:t>
      </w:r>
    </w:p>
    <w:p w:rsidR="00000000" w:rsidDel="00000000" w:rsidP="00000000" w:rsidRDefault="00000000" w:rsidRPr="00000000" w14:paraId="000001D2">
      <w:pPr>
        <w:pageBreakBefore w:val="0"/>
        <w:rPr>
          <w:b w:val="1"/>
          <w:sz w:val="32"/>
          <w:szCs w:val="32"/>
        </w:rPr>
      </w:pPr>
      <w:r w:rsidDel="00000000" w:rsidR="00000000" w:rsidRPr="00000000">
        <w:rPr>
          <w:rtl w:val="0"/>
        </w:rPr>
      </w:r>
    </w:p>
    <w:p w:rsidR="00000000" w:rsidDel="00000000" w:rsidP="00000000" w:rsidRDefault="00000000" w:rsidRPr="00000000" w14:paraId="000001D3">
      <w:pPr>
        <w:pageBreakBefore w:val="0"/>
        <w:ind w:left="360"/>
        <w:rPr>
          <w:b w:val="1"/>
          <w:sz w:val="32"/>
          <w:szCs w:val="32"/>
        </w:rPr>
      </w:pPr>
      <w:r w:rsidDel="00000000" w:rsidR="00000000" w:rsidRPr="00000000">
        <w:rPr>
          <w:b w:val="1"/>
          <w:sz w:val="32"/>
          <w:szCs w:val="32"/>
          <w:rtl w:val="1"/>
        </w:rPr>
        <w:t xml:space="preserve">قول</w:t>
      </w:r>
      <w:r w:rsidDel="00000000" w:rsidR="00000000" w:rsidRPr="00000000">
        <w:rPr>
          <w:b w:val="1"/>
          <w:sz w:val="32"/>
          <w:szCs w:val="32"/>
          <w:rtl w:val="1"/>
        </w:rPr>
        <w:t xml:space="preserve"> </w:t>
      </w:r>
      <w:r w:rsidDel="00000000" w:rsidR="00000000" w:rsidRPr="00000000">
        <w:rPr>
          <w:b w:val="1"/>
          <w:sz w:val="32"/>
          <w:szCs w:val="32"/>
          <w:rtl w:val="1"/>
        </w:rPr>
        <w:t xml:space="preserve">موقف</w:t>
      </w:r>
      <w:r w:rsidDel="00000000" w:rsidR="00000000" w:rsidRPr="00000000">
        <w:rPr>
          <w:b w:val="1"/>
          <w:sz w:val="32"/>
          <w:szCs w:val="32"/>
          <w:rtl w:val="1"/>
        </w:rPr>
        <w:t xml:space="preserve"> </w:t>
      </w:r>
      <w:r w:rsidDel="00000000" w:rsidR="00000000" w:rsidRPr="00000000">
        <w:rPr>
          <w:b w:val="1"/>
          <w:sz w:val="32"/>
          <w:szCs w:val="32"/>
          <w:rtl w:val="1"/>
        </w:rPr>
        <w:t xml:space="preserve">مضحك</w:t>
      </w:r>
      <w:r w:rsidDel="00000000" w:rsidR="00000000" w:rsidRPr="00000000">
        <w:rPr>
          <w:b w:val="1"/>
          <w:sz w:val="32"/>
          <w:szCs w:val="32"/>
          <w:rtl w:val="1"/>
        </w:rPr>
        <w:t xml:space="preserve"> </w:t>
      </w:r>
      <w:r w:rsidDel="00000000" w:rsidR="00000000" w:rsidRPr="00000000">
        <w:rPr>
          <w:b w:val="1"/>
          <w:sz w:val="32"/>
          <w:szCs w:val="32"/>
          <w:rtl w:val="1"/>
        </w:rPr>
        <w:t xml:space="preserve">حصل</w:t>
      </w:r>
      <w:r w:rsidDel="00000000" w:rsidR="00000000" w:rsidRPr="00000000">
        <w:rPr>
          <w:b w:val="1"/>
          <w:sz w:val="32"/>
          <w:szCs w:val="32"/>
          <w:rtl w:val="1"/>
        </w:rPr>
        <w:t xml:space="preserve"> </w:t>
      </w:r>
      <w:r w:rsidDel="00000000" w:rsidR="00000000" w:rsidRPr="00000000">
        <w:rPr>
          <w:b w:val="1"/>
          <w:sz w:val="32"/>
          <w:szCs w:val="32"/>
          <w:rtl w:val="1"/>
        </w:rPr>
        <w:t xml:space="preserve">معاك</w:t>
      </w:r>
      <w:r w:rsidDel="00000000" w:rsidR="00000000" w:rsidRPr="00000000">
        <w:rPr>
          <w:b w:val="1"/>
          <w:sz w:val="32"/>
          <w:szCs w:val="32"/>
          <w:rtl w:val="1"/>
        </w:rPr>
        <w:t xml:space="preserve"> </w:t>
      </w:r>
      <w:r w:rsidDel="00000000" w:rsidR="00000000" w:rsidRPr="00000000">
        <w:rPr>
          <w:b w:val="1"/>
          <w:sz w:val="32"/>
          <w:szCs w:val="32"/>
          <w:rtl w:val="1"/>
        </w:rPr>
        <w:t xml:space="preserve">في</w:t>
      </w:r>
      <w:r w:rsidDel="00000000" w:rsidR="00000000" w:rsidRPr="00000000">
        <w:rPr>
          <w:b w:val="1"/>
          <w:sz w:val="32"/>
          <w:szCs w:val="32"/>
          <w:rtl w:val="1"/>
        </w:rPr>
        <w:t xml:space="preserve"> </w:t>
      </w:r>
      <w:r w:rsidDel="00000000" w:rsidR="00000000" w:rsidRPr="00000000">
        <w:rPr>
          <w:b w:val="1"/>
          <w:sz w:val="32"/>
          <w:szCs w:val="32"/>
          <w:rtl w:val="1"/>
        </w:rPr>
        <w:t xml:space="preserve">المحل</w:t>
      </w:r>
      <w:r w:rsidDel="00000000" w:rsidR="00000000" w:rsidRPr="00000000">
        <w:rPr>
          <w:b w:val="1"/>
          <w:sz w:val="32"/>
          <w:szCs w:val="32"/>
          <w:rtl w:val="1"/>
        </w:rPr>
        <w:t xml:space="preserve">؟ ...</w:t>
      </w:r>
      <w:r w:rsidDel="00000000" w:rsidR="00000000" w:rsidRPr="00000000">
        <w:rPr>
          <w:b w:val="1"/>
          <w:sz w:val="32"/>
          <w:szCs w:val="32"/>
          <w:rtl w:val="1"/>
        </w:rPr>
        <w:t xml:space="preserve">عشان</w:t>
      </w:r>
      <w:r w:rsidDel="00000000" w:rsidR="00000000" w:rsidRPr="00000000">
        <w:rPr>
          <w:b w:val="1"/>
          <w:sz w:val="32"/>
          <w:szCs w:val="32"/>
          <w:rtl w:val="1"/>
        </w:rPr>
        <w:t xml:space="preserve"> </w:t>
      </w:r>
      <w:r w:rsidDel="00000000" w:rsidR="00000000" w:rsidRPr="00000000">
        <w:rPr>
          <w:b w:val="1"/>
          <w:sz w:val="32"/>
          <w:szCs w:val="32"/>
          <w:rtl w:val="1"/>
        </w:rPr>
        <w:t xml:space="preserve">قولت</w:t>
      </w:r>
      <w:r w:rsidDel="00000000" w:rsidR="00000000" w:rsidRPr="00000000">
        <w:rPr>
          <w:b w:val="1"/>
          <w:sz w:val="32"/>
          <w:szCs w:val="32"/>
          <w:rtl w:val="1"/>
        </w:rPr>
        <w:t xml:space="preserve"> </w:t>
      </w:r>
      <w:r w:rsidDel="00000000" w:rsidR="00000000" w:rsidRPr="00000000">
        <w:rPr>
          <w:b w:val="1"/>
          <w:sz w:val="32"/>
          <w:szCs w:val="32"/>
          <w:rtl w:val="1"/>
        </w:rPr>
        <w:t xml:space="preserve">اني</w:t>
      </w:r>
      <w:r w:rsidDel="00000000" w:rsidR="00000000" w:rsidRPr="00000000">
        <w:rPr>
          <w:b w:val="1"/>
          <w:sz w:val="32"/>
          <w:szCs w:val="32"/>
          <w:rtl w:val="1"/>
        </w:rPr>
        <w:t xml:space="preserve"> </w:t>
      </w:r>
      <w:r w:rsidDel="00000000" w:rsidR="00000000" w:rsidRPr="00000000">
        <w:rPr>
          <w:b w:val="1"/>
          <w:sz w:val="32"/>
          <w:szCs w:val="32"/>
          <w:rtl w:val="1"/>
        </w:rPr>
        <w:t xml:space="preserve">بروح</w:t>
      </w:r>
      <w:r w:rsidDel="00000000" w:rsidR="00000000" w:rsidRPr="00000000">
        <w:rPr>
          <w:b w:val="1"/>
          <w:sz w:val="32"/>
          <w:szCs w:val="32"/>
          <w:rtl w:val="1"/>
        </w:rPr>
        <w:t xml:space="preserve"> </w:t>
      </w:r>
      <w:r w:rsidDel="00000000" w:rsidR="00000000" w:rsidRPr="00000000">
        <w:rPr>
          <w:b w:val="1"/>
          <w:sz w:val="32"/>
          <w:szCs w:val="32"/>
          <w:rtl w:val="1"/>
        </w:rPr>
        <w:t xml:space="preserve">ا</w:t>
      </w:r>
      <w:sdt>
        <w:sdtPr>
          <w:tag w:val="goog_rdk_641"/>
        </w:sdtPr>
        <w:sdtContent>
          <w:ins w:author="omar mohamed" w:id="36" w:date="2022-08-22T13:36:46Z">
            <w:r w:rsidDel="00000000" w:rsidR="00000000" w:rsidRPr="00000000">
              <w:rPr>
                <w:b w:val="1"/>
                <w:sz w:val="32"/>
                <w:szCs w:val="32"/>
                <w:rtl w:val="1"/>
              </w:rPr>
              <w:t xml:space="preserve">لم</w:t>
            </w:r>
          </w:ins>
        </w:sdtContent>
      </w:sdt>
      <w:sdt>
        <w:sdtPr>
          <w:tag w:val="goog_rdk_642"/>
        </w:sdtPr>
        <w:sdtContent>
          <w:del w:author="omar mohamed" w:id="36" w:date="2022-08-22T13:36:46Z">
            <w:r w:rsidDel="00000000" w:rsidR="00000000" w:rsidRPr="00000000">
              <w:rPr>
                <w:b w:val="1"/>
                <w:sz w:val="32"/>
                <w:szCs w:val="32"/>
                <w:rtl w:val="1"/>
              </w:rPr>
              <w:delText xml:space="preserve">لم</w:delText>
            </w:r>
          </w:del>
        </w:sdtContent>
      </w:sdt>
      <w:r w:rsidDel="00000000" w:rsidR="00000000" w:rsidRPr="00000000">
        <w:rPr>
          <w:b w:val="1"/>
          <w:sz w:val="32"/>
          <w:szCs w:val="32"/>
          <w:rtl w:val="1"/>
        </w:rPr>
        <w:t xml:space="preserve">حل</w:t>
      </w:r>
      <w:r w:rsidDel="00000000" w:rsidR="00000000" w:rsidRPr="00000000">
        <w:rPr>
          <w:b w:val="1"/>
          <w:sz w:val="32"/>
          <w:szCs w:val="32"/>
          <w:rtl w:val="1"/>
        </w:rPr>
        <w:t xml:space="preserve"> </w:t>
      </w:r>
      <w:r w:rsidDel="00000000" w:rsidR="00000000" w:rsidRPr="00000000">
        <w:rPr>
          <w:b w:val="1"/>
          <w:sz w:val="32"/>
          <w:szCs w:val="32"/>
          <w:rtl w:val="1"/>
        </w:rPr>
        <w:t xml:space="preserve">بالليل</w:t>
      </w:r>
      <w:r w:rsidDel="00000000" w:rsidR="00000000" w:rsidRPr="00000000">
        <w:rPr>
          <w:b w:val="1"/>
          <w:sz w:val="32"/>
          <w:szCs w:val="32"/>
          <w:rtl w:val="0"/>
        </w:rPr>
        <w:t xml:space="preserve"> ................................................................................................................................................................................................................................................................................................................................................</w:t>
      </w:r>
    </w:p>
    <w:p w:rsidR="00000000" w:rsidDel="00000000" w:rsidP="00000000" w:rsidRDefault="00000000" w:rsidRPr="00000000" w14:paraId="000001D4">
      <w:pPr>
        <w:pageBreakBefore w:val="0"/>
        <w:rPr>
          <w:b w:val="1"/>
          <w:sz w:val="32"/>
          <w:szCs w:val="32"/>
        </w:rPr>
      </w:pPr>
      <w:r w:rsidDel="00000000" w:rsidR="00000000" w:rsidRPr="00000000">
        <w:rPr>
          <w:rtl w:val="0"/>
        </w:rPr>
      </w:r>
    </w:p>
    <w:p w:rsidR="00000000" w:rsidDel="00000000" w:rsidP="00000000" w:rsidRDefault="00000000" w:rsidRPr="00000000" w14:paraId="000001D5">
      <w:pPr>
        <w:pageBreakBefore w:val="0"/>
        <w:ind w:left="360"/>
        <w:rPr>
          <w:b w:val="1"/>
          <w:sz w:val="32"/>
          <w:szCs w:val="32"/>
        </w:rPr>
      </w:pPr>
      <w:r w:rsidDel="00000000" w:rsidR="00000000" w:rsidRPr="00000000">
        <w:rPr>
          <w:b w:val="1"/>
          <w:sz w:val="32"/>
          <w:szCs w:val="32"/>
          <w:rtl w:val="1"/>
        </w:rPr>
        <w:t xml:space="preserve">تعرف</w:t>
      </w:r>
      <w:r w:rsidDel="00000000" w:rsidR="00000000" w:rsidRPr="00000000">
        <w:rPr>
          <w:b w:val="1"/>
          <w:sz w:val="32"/>
          <w:szCs w:val="32"/>
          <w:rtl w:val="1"/>
        </w:rPr>
        <w:t xml:space="preserve"> </w:t>
      </w:r>
      <w:r w:rsidDel="00000000" w:rsidR="00000000" w:rsidRPr="00000000">
        <w:rPr>
          <w:b w:val="1"/>
          <w:sz w:val="32"/>
          <w:szCs w:val="32"/>
          <w:rtl w:val="1"/>
        </w:rPr>
        <w:t xml:space="preserve">ايه</w:t>
      </w:r>
      <w:r w:rsidDel="00000000" w:rsidR="00000000" w:rsidRPr="00000000">
        <w:rPr>
          <w:b w:val="1"/>
          <w:sz w:val="32"/>
          <w:szCs w:val="32"/>
          <w:rtl w:val="1"/>
        </w:rPr>
        <w:t xml:space="preserve"> </w:t>
      </w:r>
      <w:r w:rsidDel="00000000" w:rsidR="00000000" w:rsidRPr="00000000">
        <w:rPr>
          <w:b w:val="1"/>
          <w:sz w:val="32"/>
          <w:szCs w:val="32"/>
          <w:rtl w:val="1"/>
        </w:rPr>
        <w:t xml:space="preserve">عن</w:t>
      </w:r>
      <w:r w:rsidDel="00000000" w:rsidR="00000000" w:rsidRPr="00000000">
        <w:rPr>
          <w:b w:val="1"/>
          <w:sz w:val="32"/>
          <w:szCs w:val="32"/>
          <w:rtl w:val="1"/>
        </w:rPr>
        <w:t xml:space="preserve"> </w:t>
      </w:r>
      <w:r w:rsidDel="00000000" w:rsidR="00000000" w:rsidRPr="00000000">
        <w:rPr>
          <w:b w:val="1"/>
          <w:sz w:val="32"/>
          <w:szCs w:val="32"/>
          <w:rtl w:val="1"/>
        </w:rPr>
        <w:t xml:space="preserve">جمال</w:t>
      </w:r>
      <w:r w:rsidDel="00000000" w:rsidR="00000000" w:rsidRPr="00000000">
        <w:rPr>
          <w:b w:val="1"/>
          <w:sz w:val="32"/>
          <w:szCs w:val="32"/>
          <w:rtl w:val="1"/>
        </w:rPr>
        <w:t xml:space="preserve"> </w:t>
      </w:r>
      <w:r w:rsidDel="00000000" w:rsidR="00000000" w:rsidRPr="00000000">
        <w:rPr>
          <w:b w:val="1"/>
          <w:sz w:val="32"/>
          <w:szCs w:val="32"/>
          <w:rtl w:val="1"/>
        </w:rPr>
        <w:t xml:space="preserve">عبد</w:t>
      </w:r>
      <w:r w:rsidDel="00000000" w:rsidR="00000000" w:rsidRPr="00000000">
        <w:rPr>
          <w:b w:val="1"/>
          <w:sz w:val="32"/>
          <w:szCs w:val="32"/>
          <w:rtl w:val="1"/>
        </w:rPr>
        <w:t xml:space="preserve"> </w:t>
      </w:r>
      <w:r w:rsidDel="00000000" w:rsidR="00000000" w:rsidRPr="00000000">
        <w:rPr>
          <w:b w:val="1"/>
          <w:sz w:val="32"/>
          <w:szCs w:val="32"/>
          <w:rtl w:val="1"/>
        </w:rPr>
        <w:t xml:space="preserve">الناصر</w:t>
      </w:r>
      <w:r w:rsidDel="00000000" w:rsidR="00000000" w:rsidRPr="00000000">
        <w:rPr>
          <w:b w:val="1"/>
          <w:sz w:val="32"/>
          <w:szCs w:val="32"/>
          <w:rtl w:val="1"/>
        </w:rPr>
        <w:t xml:space="preserve"> ؟(</w:t>
      </w:r>
      <w:r w:rsidDel="00000000" w:rsidR="00000000" w:rsidRPr="00000000">
        <w:rPr>
          <w:b w:val="1"/>
          <w:sz w:val="32"/>
          <w:szCs w:val="32"/>
          <w:rtl w:val="1"/>
        </w:rPr>
        <w:t xml:space="preserve">شخصيات</w:t>
      </w:r>
      <w:r w:rsidDel="00000000" w:rsidR="00000000" w:rsidRPr="00000000">
        <w:rPr>
          <w:b w:val="1"/>
          <w:sz w:val="32"/>
          <w:szCs w:val="32"/>
          <w:rtl w:val="0"/>
        </w:rPr>
        <w:t xml:space="preserve">) </w:t>
      </w:r>
    </w:p>
    <w:p w:rsidR="00000000" w:rsidDel="00000000" w:rsidP="00000000" w:rsidRDefault="00000000" w:rsidRPr="00000000" w14:paraId="000001D6">
      <w:pPr>
        <w:pageBreakBefore w:val="0"/>
        <w:ind w:left="360"/>
        <w:rPr>
          <w:b w:val="1"/>
          <w:sz w:val="32"/>
          <w:szCs w:val="32"/>
        </w:rPr>
      </w:pPr>
      <w:r w:rsidDel="00000000" w:rsidR="00000000" w:rsidRPr="00000000">
        <w:rPr>
          <w:b w:val="1"/>
          <w:sz w:val="32"/>
          <w:szCs w:val="32"/>
          <w:rtl w:val="1"/>
        </w:rPr>
        <w:t xml:space="preserve">الزعيم</w:t>
      </w:r>
      <w:r w:rsidDel="00000000" w:rsidR="00000000" w:rsidRPr="00000000">
        <w:rPr>
          <w:b w:val="1"/>
          <w:sz w:val="32"/>
          <w:szCs w:val="32"/>
          <w:rtl w:val="1"/>
        </w:rPr>
        <w:t xml:space="preserve"> </w:t>
      </w:r>
      <w:r w:rsidDel="00000000" w:rsidR="00000000" w:rsidRPr="00000000">
        <w:rPr>
          <w:b w:val="1"/>
          <w:sz w:val="32"/>
          <w:szCs w:val="32"/>
          <w:rtl w:val="1"/>
        </w:rPr>
        <w:t xml:space="preserve">جمال</w:t>
      </w:r>
      <w:r w:rsidDel="00000000" w:rsidR="00000000" w:rsidRPr="00000000">
        <w:rPr>
          <w:b w:val="1"/>
          <w:sz w:val="32"/>
          <w:szCs w:val="32"/>
          <w:rtl w:val="1"/>
        </w:rPr>
        <w:t xml:space="preserve"> </w:t>
      </w:r>
      <w:r w:rsidDel="00000000" w:rsidR="00000000" w:rsidRPr="00000000">
        <w:rPr>
          <w:b w:val="1"/>
          <w:sz w:val="32"/>
          <w:szCs w:val="32"/>
          <w:rtl w:val="1"/>
        </w:rPr>
        <w:t xml:space="preserve">عبدالناصر</w:t>
      </w:r>
      <w:r w:rsidDel="00000000" w:rsidR="00000000" w:rsidRPr="00000000">
        <w:rPr>
          <w:b w:val="1"/>
          <w:sz w:val="32"/>
          <w:szCs w:val="32"/>
          <w:rtl w:val="1"/>
        </w:rPr>
        <w:t xml:space="preserve"> </w:t>
      </w:r>
      <w:r w:rsidDel="00000000" w:rsidR="00000000" w:rsidRPr="00000000">
        <w:rPr>
          <w:b w:val="1"/>
          <w:sz w:val="32"/>
          <w:szCs w:val="32"/>
          <w:rtl w:val="1"/>
        </w:rPr>
        <w:t xml:space="preserve">من</w:t>
      </w:r>
      <w:r w:rsidDel="00000000" w:rsidR="00000000" w:rsidRPr="00000000">
        <w:rPr>
          <w:b w:val="1"/>
          <w:sz w:val="32"/>
          <w:szCs w:val="32"/>
          <w:rtl w:val="1"/>
        </w:rPr>
        <w:t xml:space="preserve"> </w:t>
      </w:r>
      <w:r w:rsidDel="00000000" w:rsidR="00000000" w:rsidRPr="00000000">
        <w:rPr>
          <w:b w:val="1"/>
          <w:sz w:val="32"/>
          <w:szCs w:val="32"/>
          <w:rtl w:val="1"/>
        </w:rPr>
        <w:t xml:space="preserve">اهم</w:t>
      </w:r>
      <w:r w:rsidDel="00000000" w:rsidR="00000000" w:rsidRPr="00000000">
        <w:rPr>
          <w:b w:val="1"/>
          <w:sz w:val="32"/>
          <w:szCs w:val="32"/>
          <w:rtl w:val="1"/>
        </w:rPr>
        <w:t xml:space="preserve"> </w:t>
      </w:r>
      <w:r w:rsidDel="00000000" w:rsidR="00000000" w:rsidRPr="00000000">
        <w:rPr>
          <w:b w:val="1"/>
          <w:sz w:val="32"/>
          <w:szCs w:val="32"/>
          <w:rtl w:val="1"/>
        </w:rPr>
        <w:t xml:space="preserve">رموز</w:t>
      </w:r>
      <w:r w:rsidDel="00000000" w:rsidR="00000000" w:rsidRPr="00000000">
        <w:rPr>
          <w:b w:val="1"/>
          <w:sz w:val="32"/>
          <w:szCs w:val="32"/>
          <w:rtl w:val="1"/>
        </w:rPr>
        <w:t xml:space="preserve"> </w:t>
      </w:r>
      <w:r w:rsidDel="00000000" w:rsidR="00000000" w:rsidRPr="00000000">
        <w:rPr>
          <w:b w:val="1"/>
          <w:sz w:val="32"/>
          <w:szCs w:val="32"/>
          <w:rtl w:val="1"/>
        </w:rPr>
        <w:t xml:space="preserve">مصروثوره</w:t>
      </w:r>
      <w:r w:rsidDel="00000000" w:rsidR="00000000" w:rsidRPr="00000000">
        <w:rPr>
          <w:b w:val="1"/>
          <w:sz w:val="32"/>
          <w:szCs w:val="32"/>
          <w:rtl w:val="1"/>
        </w:rPr>
        <w:t xml:space="preserve"> 23 </w:t>
      </w:r>
      <w:r w:rsidDel="00000000" w:rsidR="00000000" w:rsidRPr="00000000">
        <w:rPr>
          <w:b w:val="1"/>
          <w:sz w:val="32"/>
          <w:szCs w:val="32"/>
          <w:rtl w:val="1"/>
        </w:rPr>
        <w:t xml:space="preserve">يوليه</w:t>
      </w:r>
      <w:r w:rsidDel="00000000" w:rsidR="00000000" w:rsidRPr="00000000">
        <w:rPr>
          <w:b w:val="1"/>
          <w:sz w:val="32"/>
          <w:szCs w:val="32"/>
          <w:rtl w:val="1"/>
        </w:rPr>
        <w:t xml:space="preserve"> </w:t>
      </w:r>
      <w:r w:rsidDel="00000000" w:rsidR="00000000" w:rsidRPr="00000000">
        <w:rPr>
          <w:b w:val="1"/>
          <w:sz w:val="32"/>
          <w:szCs w:val="32"/>
          <w:rtl w:val="1"/>
        </w:rPr>
        <w:t xml:space="preserve">اللى</w:t>
      </w:r>
      <w:r w:rsidDel="00000000" w:rsidR="00000000" w:rsidRPr="00000000">
        <w:rPr>
          <w:b w:val="1"/>
          <w:sz w:val="32"/>
          <w:szCs w:val="32"/>
          <w:rtl w:val="1"/>
        </w:rPr>
        <w:t xml:space="preserve"> </w:t>
      </w:r>
      <w:r w:rsidDel="00000000" w:rsidR="00000000" w:rsidRPr="00000000">
        <w:rPr>
          <w:b w:val="1"/>
          <w:sz w:val="32"/>
          <w:szCs w:val="32"/>
          <w:rtl w:val="1"/>
        </w:rPr>
        <w:t xml:space="preserve">قضت</w:t>
      </w:r>
      <w:r w:rsidDel="00000000" w:rsidR="00000000" w:rsidRPr="00000000">
        <w:rPr>
          <w:b w:val="1"/>
          <w:sz w:val="32"/>
          <w:szCs w:val="32"/>
          <w:rtl w:val="1"/>
        </w:rPr>
        <w:t xml:space="preserve"> </w:t>
      </w:r>
      <w:r w:rsidDel="00000000" w:rsidR="00000000" w:rsidRPr="00000000">
        <w:rPr>
          <w:b w:val="1"/>
          <w:sz w:val="32"/>
          <w:szCs w:val="32"/>
          <w:rtl w:val="1"/>
        </w:rPr>
        <w:t xml:space="preserve">على</w:t>
      </w:r>
      <w:r w:rsidDel="00000000" w:rsidR="00000000" w:rsidRPr="00000000">
        <w:rPr>
          <w:b w:val="1"/>
          <w:sz w:val="32"/>
          <w:szCs w:val="32"/>
          <w:rtl w:val="1"/>
        </w:rPr>
        <w:t xml:space="preserve"> </w:t>
      </w:r>
      <w:r w:rsidDel="00000000" w:rsidR="00000000" w:rsidRPr="00000000">
        <w:rPr>
          <w:b w:val="1"/>
          <w:sz w:val="32"/>
          <w:szCs w:val="32"/>
          <w:rtl w:val="1"/>
        </w:rPr>
        <w:t xml:space="preserve">الملكيه</w:t>
      </w:r>
      <w:r w:rsidDel="00000000" w:rsidR="00000000" w:rsidRPr="00000000">
        <w:rPr>
          <w:b w:val="1"/>
          <w:sz w:val="32"/>
          <w:szCs w:val="32"/>
          <w:rtl w:val="1"/>
        </w:rPr>
        <w:t xml:space="preserve"> </w:t>
      </w:r>
      <w:r w:rsidDel="00000000" w:rsidR="00000000" w:rsidRPr="00000000">
        <w:rPr>
          <w:b w:val="1"/>
          <w:sz w:val="32"/>
          <w:szCs w:val="32"/>
          <w:rtl w:val="1"/>
        </w:rPr>
        <w:t xml:space="preserve">و</w:t>
      </w:r>
      <w:r w:rsidDel="00000000" w:rsidR="00000000" w:rsidRPr="00000000">
        <w:rPr>
          <w:b w:val="1"/>
          <w:sz w:val="32"/>
          <w:szCs w:val="32"/>
          <w:rtl w:val="1"/>
        </w:rPr>
        <w:t xml:space="preserve"> </w:t>
      </w:r>
      <w:r w:rsidDel="00000000" w:rsidR="00000000" w:rsidRPr="00000000">
        <w:rPr>
          <w:b w:val="1"/>
          <w:sz w:val="32"/>
          <w:szCs w:val="32"/>
          <w:rtl w:val="1"/>
        </w:rPr>
        <w:t xml:space="preserve">الوجود</w:t>
      </w:r>
      <w:r w:rsidDel="00000000" w:rsidR="00000000" w:rsidRPr="00000000">
        <w:rPr>
          <w:b w:val="1"/>
          <w:sz w:val="32"/>
          <w:szCs w:val="32"/>
          <w:rtl w:val="1"/>
        </w:rPr>
        <w:t xml:space="preserve"> </w:t>
      </w:r>
      <w:r w:rsidDel="00000000" w:rsidR="00000000" w:rsidRPr="00000000">
        <w:rPr>
          <w:b w:val="1"/>
          <w:sz w:val="32"/>
          <w:szCs w:val="32"/>
          <w:rtl w:val="1"/>
        </w:rPr>
        <w:t xml:space="preserve">الانجليزى</w:t>
      </w:r>
      <w:r w:rsidDel="00000000" w:rsidR="00000000" w:rsidRPr="00000000">
        <w:rPr>
          <w:b w:val="1"/>
          <w:sz w:val="32"/>
          <w:szCs w:val="32"/>
          <w:rtl w:val="1"/>
        </w:rPr>
        <w:t xml:space="preserve"> </w:t>
      </w:r>
      <w:r w:rsidDel="00000000" w:rsidR="00000000" w:rsidRPr="00000000">
        <w:rPr>
          <w:b w:val="1"/>
          <w:sz w:val="32"/>
          <w:szCs w:val="32"/>
          <w:rtl w:val="1"/>
        </w:rPr>
        <w:t xml:space="preserve">فى</w:t>
      </w:r>
      <w:r w:rsidDel="00000000" w:rsidR="00000000" w:rsidRPr="00000000">
        <w:rPr>
          <w:b w:val="1"/>
          <w:sz w:val="32"/>
          <w:szCs w:val="32"/>
          <w:rtl w:val="1"/>
        </w:rPr>
        <w:t xml:space="preserve"> </w:t>
      </w:r>
      <w:r w:rsidDel="00000000" w:rsidR="00000000" w:rsidRPr="00000000">
        <w:rPr>
          <w:b w:val="1"/>
          <w:sz w:val="32"/>
          <w:szCs w:val="32"/>
          <w:rtl w:val="1"/>
        </w:rPr>
        <w:t xml:space="preserve">مر</w:t>
      </w:r>
      <w:r w:rsidDel="00000000" w:rsidR="00000000" w:rsidRPr="00000000">
        <w:rPr>
          <w:b w:val="1"/>
          <w:sz w:val="32"/>
          <w:szCs w:val="32"/>
          <w:rtl w:val="1"/>
        </w:rPr>
        <w:t xml:space="preserve"> </w:t>
      </w:r>
      <w:r w:rsidDel="00000000" w:rsidR="00000000" w:rsidRPr="00000000">
        <w:rPr>
          <w:b w:val="1"/>
          <w:sz w:val="32"/>
          <w:szCs w:val="32"/>
          <w:rtl w:val="1"/>
        </w:rPr>
        <w:t xml:space="preserve">امم</w:t>
      </w:r>
      <w:r w:rsidDel="00000000" w:rsidR="00000000" w:rsidRPr="00000000">
        <w:rPr>
          <w:b w:val="1"/>
          <w:sz w:val="32"/>
          <w:szCs w:val="32"/>
          <w:rtl w:val="1"/>
        </w:rPr>
        <w:t xml:space="preserve"> </w:t>
      </w:r>
      <w:r w:rsidDel="00000000" w:rsidR="00000000" w:rsidRPr="00000000">
        <w:rPr>
          <w:b w:val="1"/>
          <w:sz w:val="32"/>
          <w:szCs w:val="32"/>
          <w:rtl w:val="1"/>
        </w:rPr>
        <w:t xml:space="preserve">القناه</w:t>
      </w:r>
      <w:r w:rsidDel="00000000" w:rsidR="00000000" w:rsidRPr="00000000">
        <w:rPr>
          <w:b w:val="1"/>
          <w:sz w:val="32"/>
          <w:szCs w:val="32"/>
          <w:rtl w:val="1"/>
        </w:rPr>
        <w:t xml:space="preserve"> </w:t>
      </w:r>
      <w:r w:rsidDel="00000000" w:rsidR="00000000" w:rsidRPr="00000000">
        <w:rPr>
          <w:b w:val="1"/>
          <w:sz w:val="32"/>
          <w:szCs w:val="32"/>
          <w:rtl w:val="1"/>
        </w:rPr>
        <w:t xml:space="preserve">و</w:t>
      </w:r>
      <w:r w:rsidDel="00000000" w:rsidR="00000000" w:rsidRPr="00000000">
        <w:rPr>
          <w:b w:val="1"/>
          <w:sz w:val="32"/>
          <w:szCs w:val="32"/>
          <w:rtl w:val="1"/>
        </w:rPr>
        <w:t xml:space="preserve"> </w:t>
      </w:r>
      <w:r w:rsidDel="00000000" w:rsidR="00000000" w:rsidRPr="00000000">
        <w:rPr>
          <w:b w:val="1"/>
          <w:sz w:val="32"/>
          <w:szCs w:val="32"/>
          <w:rtl w:val="1"/>
        </w:rPr>
        <w:t xml:space="preserve">ووزع</w:t>
      </w:r>
      <w:r w:rsidDel="00000000" w:rsidR="00000000" w:rsidRPr="00000000">
        <w:rPr>
          <w:b w:val="1"/>
          <w:sz w:val="32"/>
          <w:szCs w:val="32"/>
          <w:rtl w:val="1"/>
        </w:rPr>
        <w:t xml:space="preserve"> </w:t>
      </w:r>
      <w:r w:rsidDel="00000000" w:rsidR="00000000" w:rsidRPr="00000000">
        <w:rPr>
          <w:b w:val="1"/>
          <w:sz w:val="32"/>
          <w:szCs w:val="32"/>
          <w:rtl w:val="1"/>
        </w:rPr>
        <w:t xml:space="preserve">اراضي</w:t>
      </w:r>
      <w:r w:rsidDel="00000000" w:rsidR="00000000" w:rsidRPr="00000000">
        <w:rPr>
          <w:b w:val="1"/>
          <w:sz w:val="32"/>
          <w:szCs w:val="32"/>
          <w:rtl w:val="1"/>
        </w:rPr>
        <w:t xml:space="preserve"> </w:t>
      </w:r>
      <w:r w:rsidDel="00000000" w:rsidR="00000000" w:rsidRPr="00000000">
        <w:rPr>
          <w:b w:val="1"/>
          <w:sz w:val="32"/>
          <w:szCs w:val="32"/>
          <w:rtl w:val="1"/>
        </w:rPr>
        <w:t xml:space="preserve">الاقطاعيين</w:t>
      </w:r>
      <w:r w:rsidDel="00000000" w:rsidR="00000000" w:rsidRPr="00000000">
        <w:rPr>
          <w:b w:val="1"/>
          <w:sz w:val="32"/>
          <w:szCs w:val="32"/>
          <w:rtl w:val="1"/>
        </w:rPr>
        <w:t xml:space="preserve"> </w:t>
      </w:r>
      <w:r w:rsidDel="00000000" w:rsidR="00000000" w:rsidRPr="00000000">
        <w:rPr>
          <w:b w:val="1"/>
          <w:sz w:val="32"/>
          <w:szCs w:val="32"/>
          <w:rtl w:val="1"/>
        </w:rPr>
        <w:t xml:space="preserve">على</w:t>
      </w:r>
      <w:r w:rsidDel="00000000" w:rsidR="00000000" w:rsidRPr="00000000">
        <w:rPr>
          <w:b w:val="1"/>
          <w:sz w:val="32"/>
          <w:szCs w:val="32"/>
          <w:rtl w:val="1"/>
        </w:rPr>
        <w:t xml:space="preserve"> </w:t>
      </w:r>
      <w:sdt>
        <w:sdtPr>
          <w:tag w:val="goog_rdk_643"/>
        </w:sdtPr>
        <w:sdtContent>
          <w:ins w:author="Tareq Zedan" w:id="37" w:date="2022-07-01T13:11:20Z">
            <w:r w:rsidDel="00000000" w:rsidR="00000000" w:rsidRPr="00000000">
              <w:rPr>
                <w:b w:val="1"/>
                <w:sz w:val="32"/>
                <w:szCs w:val="32"/>
                <w:rtl w:val="1"/>
              </w:rPr>
              <w:t xml:space="preserve">الفقراء</w:t>
            </w:r>
          </w:ins>
        </w:sdtContent>
      </w:sdt>
      <w:sdt>
        <w:sdtPr>
          <w:tag w:val="goog_rdk_644"/>
        </w:sdtPr>
        <w:sdtContent>
          <w:del w:author="Tareq Zedan" w:id="37" w:date="2022-07-01T13:11:20Z">
            <w:r w:rsidDel="00000000" w:rsidR="00000000" w:rsidRPr="00000000">
              <w:rPr>
                <w:b w:val="1"/>
                <w:sz w:val="32"/>
                <w:szCs w:val="32"/>
                <w:rtl w:val="1"/>
              </w:rPr>
              <w:delText xml:space="preserve">الفقرا</w:delText>
            </w:r>
          </w:del>
        </w:sdtContent>
      </w:sdt>
      <w:r w:rsidDel="00000000" w:rsidR="00000000" w:rsidRPr="00000000">
        <w:rPr>
          <w:rtl w:val="0"/>
        </w:rPr>
      </w:r>
      <w:r w:rsidDel="00000000" w:rsidR="00000000" w:rsidRPr="00000000">
        <w:rPr>
          <w:b w:val="1"/>
          <w:sz w:val="32"/>
          <w:szCs w:val="32"/>
          <w:rtl w:val="0"/>
        </w:rPr>
        <w:t xml:space="preserve"> </w:t>
      </w:r>
      <w:r w:rsidDel="00000000" w:rsidR="00000000" w:rsidRPr="00000000">
        <w:rPr>
          <w:b w:val="1"/>
          <w:sz w:val="32"/>
          <w:szCs w:val="32"/>
          <w:rtl w:val="1"/>
        </w:rPr>
        <w:t xml:space="preserve">وفى</w:t>
      </w:r>
      <w:r w:rsidDel="00000000" w:rsidR="00000000" w:rsidRPr="00000000">
        <w:rPr>
          <w:b w:val="1"/>
          <w:sz w:val="32"/>
          <w:szCs w:val="32"/>
          <w:rtl w:val="1"/>
        </w:rPr>
        <w:t xml:space="preserve"> </w:t>
      </w:r>
      <w:r w:rsidDel="00000000" w:rsidR="00000000" w:rsidRPr="00000000">
        <w:rPr>
          <w:b w:val="1"/>
          <w:sz w:val="32"/>
          <w:szCs w:val="32"/>
          <w:rtl w:val="1"/>
        </w:rPr>
        <w:t xml:space="preserve">عهده</w:t>
      </w:r>
      <w:r w:rsidDel="00000000" w:rsidR="00000000" w:rsidRPr="00000000">
        <w:rPr>
          <w:b w:val="1"/>
          <w:sz w:val="32"/>
          <w:szCs w:val="32"/>
          <w:rtl w:val="1"/>
        </w:rPr>
        <w:t xml:space="preserve"> </w:t>
      </w:r>
      <w:r w:rsidDel="00000000" w:rsidR="00000000" w:rsidRPr="00000000">
        <w:rPr>
          <w:b w:val="1"/>
          <w:sz w:val="32"/>
          <w:szCs w:val="32"/>
          <w:rtl w:val="1"/>
        </w:rPr>
        <w:t xml:space="preserve">انشأ</w:t>
      </w:r>
      <w:r w:rsidDel="00000000" w:rsidR="00000000" w:rsidRPr="00000000">
        <w:rPr>
          <w:b w:val="1"/>
          <w:sz w:val="32"/>
          <w:szCs w:val="32"/>
          <w:rtl w:val="1"/>
        </w:rPr>
        <w:t xml:space="preserve"> </w:t>
      </w:r>
      <w:r w:rsidDel="00000000" w:rsidR="00000000" w:rsidRPr="00000000">
        <w:rPr>
          <w:b w:val="1"/>
          <w:sz w:val="32"/>
          <w:szCs w:val="32"/>
          <w:rtl w:val="1"/>
        </w:rPr>
        <w:t xml:space="preserve">السد</w:t>
      </w:r>
      <w:r w:rsidDel="00000000" w:rsidR="00000000" w:rsidRPr="00000000">
        <w:rPr>
          <w:b w:val="1"/>
          <w:sz w:val="32"/>
          <w:szCs w:val="32"/>
          <w:rtl w:val="1"/>
        </w:rPr>
        <w:t xml:space="preserve"> </w:t>
      </w:r>
      <w:r w:rsidDel="00000000" w:rsidR="00000000" w:rsidRPr="00000000">
        <w:rPr>
          <w:b w:val="1"/>
          <w:sz w:val="32"/>
          <w:szCs w:val="32"/>
          <w:rtl w:val="1"/>
        </w:rPr>
        <w:t xml:space="preserve">العالى</w:t>
      </w:r>
      <w:r w:rsidDel="00000000" w:rsidR="00000000" w:rsidRPr="00000000">
        <w:rPr>
          <w:b w:val="1"/>
          <w:sz w:val="32"/>
          <w:szCs w:val="32"/>
          <w:rtl w:val="1"/>
        </w:rPr>
        <w:t xml:space="preserve"> </w:t>
      </w:r>
      <w:r w:rsidDel="00000000" w:rsidR="00000000" w:rsidRPr="00000000">
        <w:rPr>
          <w:b w:val="1"/>
          <w:sz w:val="32"/>
          <w:szCs w:val="32"/>
          <w:rtl w:val="1"/>
        </w:rPr>
        <w:t xml:space="preserve">والعديد</w:t>
      </w:r>
      <w:r w:rsidDel="00000000" w:rsidR="00000000" w:rsidRPr="00000000">
        <w:rPr>
          <w:b w:val="1"/>
          <w:sz w:val="32"/>
          <w:szCs w:val="32"/>
          <w:rtl w:val="1"/>
        </w:rPr>
        <w:t xml:space="preserve"> </w:t>
      </w:r>
      <w:r w:rsidDel="00000000" w:rsidR="00000000" w:rsidRPr="00000000">
        <w:rPr>
          <w:b w:val="1"/>
          <w:sz w:val="32"/>
          <w:szCs w:val="32"/>
          <w:rtl w:val="1"/>
        </w:rPr>
        <w:t xml:space="preserve">من</w:t>
      </w:r>
      <w:r w:rsidDel="00000000" w:rsidR="00000000" w:rsidRPr="00000000">
        <w:rPr>
          <w:b w:val="1"/>
          <w:sz w:val="32"/>
          <w:szCs w:val="32"/>
          <w:rtl w:val="1"/>
        </w:rPr>
        <w:t xml:space="preserve"> </w:t>
      </w:r>
      <w:r w:rsidDel="00000000" w:rsidR="00000000" w:rsidRPr="00000000">
        <w:rPr>
          <w:b w:val="1"/>
          <w:sz w:val="32"/>
          <w:szCs w:val="32"/>
          <w:rtl w:val="1"/>
        </w:rPr>
        <w:t xml:space="preserve">المصانع</w:t>
      </w:r>
      <w:r w:rsidDel="00000000" w:rsidR="00000000" w:rsidRPr="00000000">
        <w:rPr>
          <w:b w:val="1"/>
          <w:sz w:val="32"/>
          <w:szCs w:val="32"/>
          <w:rtl w:val="1"/>
        </w:rPr>
        <w:t xml:space="preserve"> </w:t>
      </w:r>
      <w:r w:rsidDel="00000000" w:rsidR="00000000" w:rsidRPr="00000000">
        <w:rPr>
          <w:b w:val="1"/>
          <w:sz w:val="32"/>
          <w:szCs w:val="32"/>
          <w:rtl w:val="1"/>
        </w:rPr>
        <w:t xml:space="preserve">الهامه</w:t>
      </w:r>
      <w:r w:rsidDel="00000000" w:rsidR="00000000" w:rsidRPr="00000000">
        <w:rPr>
          <w:b w:val="1"/>
          <w:sz w:val="32"/>
          <w:szCs w:val="32"/>
          <w:rtl w:val="1"/>
        </w:rPr>
        <w:t xml:space="preserve"> </w:t>
      </w:r>
      <w:r w:rsidDel="00000000" w:rsidR="00000000" w:rsidRPr="00000000">
        <w:rPr>
          <w:b w:val="1"/>
          <w:sz w:val="32"/>
          <w:szCs w:val="32"/>
          <w:rtl w:val="1"/>
        </w:rPr>
        <w:t xml:space="preserve">كمصنع</w:t>
      </w:r>
      <w:r w:rsidDel="00000000" w:rsidR="00000000" w:rsidRPr="00000000">
        <w:rPr>
          <w:b w:val="1"/>
          <w:sz w:val="32"/>
          <w:szCs w:val="32"/>
          <w:rtl w:val="1"/>
        </w:rPr>
        <w:t xml:space="preserve"> </w:t>
      </w:r>
      <w:r w:rsidDel="00000000" w:rsidR="00000000" w:rsidRPr="00000000">
        <w:rPr>
          <w:b w:val="1"/>
          <w:sz w:val="32"/>
          <w:szCs w:val="32"/>
          <w:rtl w:val="1"/>
        </w:rPr>
        <w:t xml:space="preserve">مصر</w:t>
      </w:r>
      <w:r w:rsidDel="00000000" w:rsidR="00000000" w:rsidRPr="00000000">
        <w:rPr>
          <w:b w:val="1"/>
          <w:sz w:val="32"/>
          <w:szCs w:val="32"/>
          <w:rtl w:val="1"/>
        </w:rPr>
        <w:t xml:space="preserve"> </w:t>
      </w:r>
      <w:r w:rsidDel="00000000" w:rsidR="00000000" w:rsidRPr="00000000">
        <w:rPr>
          <w:b w:val="1"/>
          <w:sz w:val="32"/>
          <w:szCs w:val="32"/>
          <w:rtl w:val="1"/>
        </w:rPr>
        <w:t xml:space="preserve">للالمنيوم</w:t>
      </w:r>
    </w:p>
    <w:p w:rsidR="00000000" w:rsidDel="00000000" w:rsidP="00000000" w:rsidRDefault="00000000" w:rsidRPr="00000000" w14:paraId="000001D7">
      <w:pPr>
        <w:pageBreakBefore w:val="0"/>
        <w:ind w:left="360"/>
        <w:rPr>
          <w:b w:val="1"/>
          <w:sz w:val="32"/>
          <w:szCs w:val="32"/>
        </w:rPr>
      </w:pPr>
      <w:r w:rsidDel="00000000" w:rsidR="00000000" w:rsidRPr="00000000">
        <w:rPr>
          <w:b w:val="1"/>
          <w:sz w:val="32"/>
          <w:szCs w:val="32"/>
          <w:rtl w:val="0"/>
        </w:rPr>
        <w:t xml:space="preserve">---</w:t>
      </w:r>
    </w:p>
    <w:p w:rsidR="00000000" w:rsidDel="00000000" w:rsidP="00000000" w:rsidRDefault="00000000" w:rsidRPr="00000000" w14:paraId="000001D8">
      <w:pPr>
        <w:pageBreakBefore w:val="0"/>
        <w:rPr>
          <w:b w:val="1"/>
          <w:sz w:val="32"/>
          <w:szCs w:val="32"/>
        </w:rPr>
      </w:pPr>
      <w:r w:rsidDel="00000000" w:rsidR="00000000" w:rsidRPr="00000000">
        <w:rPr>
          <w:rtl w:val="0"/>
        </w:rPr>
      </w:r>
    </w:p>
    <w:p w:rsidR="00000000" w:rsidDel="00000000" w:rsidP="00000000" w:rsidRDefault="00000000" w:rsidRPr="00000000" w14:paraId="000001D9">
      <w:pPr>
        <w:pageBreakBefore w:val="0"/>
        <w:ind w:left="360"/>
        <w:rPr>
          <w:b w:val="1"/>
          <w:sz w:val="32"/>
          <w:szCs w:val="32"/>
        </w:rPr>
      </w:pPr>
      <w:r w:rsidDel="00000000" w:rsidR="00000000" w:rsidRPr="00000000">
        <w:rPr>
          <w:b w:val="1"/>
          <w:sz w:val="32"/>
          <w:szCs w:val="32"/>
          <w:rtl w:val="1"/>
        </w:rPr>
        <w:t xml:space="preserve">مين</w:t>
      </w:r>
      <w:r w:rsidDel="00000000" w:rsidR="00000000" w:rsidRPr="00000000">
        <w:rPr>
          <w:b w:val="1"/>
          <w:sz w:val="32"/>
          <w:szCs w:val="32"/>
          <w:rtl w:val="1"/>
        </w:rPr>
        <w:t xml:space="preserve"> </w:t>
      </w:r>
      <w:r w:rsidDel="00000000" w:rsidR="00000000" w:rsidRPr="00000000">
        <w:rPr>
          <w:b w:val="1"/>
          <w:sz w:val="32"/>
          <w:szCs w:val="32"/>
          <w:rtl w:val="1"/>
        </w:rPr>
        <w:t xml:space="preserve">نلسون</w:t>
      </w:r>
      <w:r w:rsidDel="00000000" w:rsidR="00000000" w:rsidRPr="00000000">
        <w:rPr>
          <w:b w:val="1"/>
          <w:sz w:val="32"/>
          <w:szCs w:val="32"/>
          <w:rtl w:val="1"/>
        </w:rPr>
        <w:t xml:space="preserve"> </w:t>
      </w:r>
      <w:r w:rsidDel="00000000" w:rsidR="00000000" w:rsidRPr="00000000">
        <w:rPr>
          <w:b w:val="1"/>
          <w:sz w:val="32"/>
          <w:szCs w:val="32"/>
          <w:rtl w:val="1"/>
        </w:rPr>
        <w:t xml:space="preserve">مانديلا</w:t>
      </w:r>
      <w:r w:rsidDel="00000000" w:rsidR="00000000" w:rsidRPr="00000000">
        <w:rPr>
          <w:b w:val="1"/>
          <w:sz w:val="32"/>
          <w:szCs w:val="32"/>
          <w:rtl w:val="0"/>
        </w:rPr>
        <w:t xml:space="preserve"> ؟ </w:t>
      </w:r>
    </w:p>
    <w:p w:rsidR="00000000" w:rsidDel="00000000" w:rsidP="00000000" w:rsidRDefault="00000000" w:rsidRPr="00000000" w14:paraId="000001DA">
      <w:pPr>
        <w:pageBreakBefore w:val="0"/>
        <w:ind w:left="360"/>
        <w:rPr>
          <w:b w:val="1"/>
          <w:sz w:val="32"/>
          <w:szCs w:val="32"/>
        </w:rPr>
      </w:pPr>
      <w:r w:rsidDel="00000000" w:rsidR="00000000" w:rsidRPr="00000000">
        <w:rPr>
          <w:b w:val="1"/>
          <w:sz w:val="32"/>
          <w:szCs w:val="32"/>
          <w:rtl w:val="1"/>
        </w:rPr>
        <w:t xml:space="preserve">شخصيه</w:t>
      </w:r>
      <w:r w:rsidDel="00000000" w:rsidR="00000000" w:rsidRPr="00000000">
        <w:rPr>
          <w:b w:val="1"/>
          <w:sz w:val="32"/>
          <w:szCs w:val="32"/>
          <w:rtl w:val="1"/>
        </w:rPr>
        <w:t xml:space="preserve"> </w:t>
      </w:r>
      <w:r w:rsidDel="00000000" w:rsidR="00000000" w:rsidRPr="00000000">
        <w:rPr>
          <w:b w:val="1"/>
          <w:sz w:val="32"/>
          <w:szCs w:val="32"/>
          <w:rtl w:val="1"/>
        </w:rPr>
        <w:t xml:space="preserve">لجنوب</w:t>
      </w:r>
      <w:r w:rsidDel="00000000" w:rsidR="00000000" w:rsidRPr="00000000">
        <w:rPr>
          <w:b w:val="1"/>
          <w:sz w:val="32"/>
          <w:szCs w:val="32"/>
          <w:rtl w:val="1"/>
        </w:rPr>
        <w:t xml:space="preserve"> </w:t>
      </w:r>
      <w:r w:rsidDel="00000000" w:rsidR="00000000" w:rsidRPr="00000000">
        <w:rPr>
          <w:b w:val="1"/>
          <w:sz w:val="32"/>
          <w:szCs w:val="32"/>
          <w:rtl w:val="1"/>
        </w:rPr>
        <w:t xml:space="preserve">افريقى</w:t>
      </w:r>
      <w:r w:rsidDel="00000000" w:rsidR="00000000" w:rsidRPr="00000000">
        <w:rPr>
          <w:b w:val="1"/>
          <w:sz w:val="32"/>
          <w:szCs w:val="32"/>
          <w:rtl w:val="1"/>
        </w:rPr>
        <w:t xml:space="preserve"> </w:t>
      </w:r>
      <w:r w:rsidDel="00000000" w:rsidR="00000000" w:rsidRPr="00000000">
        <w:rPr>
          <w:b w:val="1"/>
          <w:sz w:val="32"/>
          <w:szCs w:val="32"/>
          <w:rtl w:val="1"/>
        </w:rPr>
        <w:t xml:space="preserve">قضي</w:t>
      </w:r>
      <w:r w:rsidDel="00000000" w:rsidR="00000000" w:rsidRPr="00000000">
        <w:rPr>
          <w:b w:val="1"/>
          <w:sz w:val="32"/>
          <w:szCs w:val="32"/>
          <w:rtl w:val="1"/>
        </w:rPr>
        <w:t xml:space="preserve"> </w:t>
      </w:r>
      <w:r w:rsidDel="00000000" w:rsidR="00000000" w:rsidRPr="00000000">
        <w:rPr>
          <w:b w:val="1"/>
          <w:sz w:val="32"/>
          <w:szCs w:val="32"/>
          <w:rtl w:val="1"/>
        </w:rPr>
        <w:t xml:space="preserve">عمره</w:t>
      </w:r>
      <w:r w:rsidDel="00000000" w:rsidR="00000000" w:rsidRPr="00000000">
        <w:rPr>
          <w:b w:val="1"/>
          <w:sz w:val="32"/>
          <w:szCs w:val="32"/>
          <w:rtl w:val="1"/>
        </w:rPr>
        <w:t xml:space="preserve"> </w:t>
      </w:r>
      <w:r w:rsidDel="00000000" w:rsidR="00000000" w:rsidRPr="00000000">
        <w:rPr>
          <w:b w:val="1"/>
          <w:sz w:val="32"/>
          <w:szCs w:val="32"/>
          <w:rtl w:val="1"/>
        </w:rPr>
        <w:t xml:space="preserve">فى</w:t>
      </w:r>
      <w:r w:rsidDel="00000000" w:rsidR="00000000" w:rsidRPr="00000000">
        <w:rPr>
          <w:b w:val="1"/>
          <w:sz w:val="32"/>
          <w:szCs w:val="32"/>
          <w:rtl w:val="1"/>
        </w:rPr>
        <w:t xml:space="preserve"> </w:t>
      </w:r>
      <w:r w:rsidDel="00000000" w:rsidR="00000000" w:rsidRPr="00000000">
        <w:rPr>
          <w:b w:val="1"/>
          <w:sz w:val="32"/>
          <w:szCs w:val="32"/>
          <w:rtl w:val="1"/>
        </w:rPr>
        <w:t xml:space="preserve">السجون</w:t>
      </w:r>
      <w:r w:rsidDel="00000000" w:rsidR="00000000" w:rsidRPr="00000000">
        <w:rPr>
          <w:b w:val="1"/>
          <w:sz w:val="32"/>
          <w:szCs w:val="32"/>
          <w:rtl w:val="1"/>
        </w:rPr>
        <w:t xml:space="preserve"> </w:t>
      </w:r>
      <w:r w:rsidDel="00000000" w:rsidR="00000000" w:rsidRPr="00000000">
        <w:rPr>
          <w:b w:val="1"/>
          <w:sz w:val="32"/>
          <w:szCs w:val="32"/>
          <w:rtl w:val="1"/>
        </w:rPr>
        <w:t xml:space="preserve">بسبب</w:t>
      </w:r>
      <w:r w:rsidDel="00000000" w:rsidR="00000000" w:rsidRPr="00000000">
        <w:rPr>
          <w:b w:val="1"/>
          <w:sz w:val="32"/>
          <w:szCs w:val="32"/>
          <w:rtl w:val="1"/>
        </w:rPr>
        <w:t xml:space="preserve"> </w:t>
      </w:r>
      <w:r w:rsidDel="00000000" w:rsidR="00000000" w:rsidRPr="00000000">
        <w:rPr>
          <w:b w:val="1"/>
          <w:sz w:val="32"/>
          <w:szCs w:val="32"/>
          <w:rtl w:val="1"/>
        </w:rPr>
        <w:t xml:space="preserve">التفرقه</w:t>
      </w:r>
      <w:r w:rsidDel="00000000" w:rsidR="00000000" w:rsidRPr="00000000">
        <w:rPr>
          <w:b w:val="1"/>
          <w:sz w:val="32"/>
          <w:szCs w:val="32"/>
          <w:rtl w:val="1"/>
        </w:rPr>
        <w:t xml:space="preserve"> </w:t>
      </w:r>
      <w:r w:rsidDel="00000000" w:rsidR="00000000" w:rsidRPr="00000000">
        <w:rPr>
          <w:b w:val="1"/>
          <w:sz w:val="32"/>
          <w:szCs w:val="32"/>
          <w:rtl w:val="1"/>
        </w:rPr>
        <w:t xml:space="preserve">العنصريه</w:t>
      </w:r>
      <w:r w:rsidDel="00000000" w:rsidR="00000000" w:rsidRPr="00000000">
        <w:rPr>
          <w:b w:val="1"/>
          <w:sz w:val="32"/>
          <w:szCs w:val="32"/>
          <w:rtl w:val="1"/>
        </w:rPr>
        <w:t xml:space="preserve"> </w:t>
      </w:r>
      <w:r w:rsidDel="00000000" w:rsidR="00000000" w:rsidRPr="00000000">
        <w:rPr>
          <w:b w:val="1"/>
          <w:sz w:val="32"/>
          <w:szCs w:val="32"/>
          <w:rtl w:val="1"/>
        </w:rPr>
        <w:t xml:space="preserve">و</w:t>
      </w:r>
      <w:r w:rsidDel="00000000" w:rsidR="00000000" w:rsidRPr="00000000">
        <w:rPr>
          <w:b w:val="1"/>
          <w:sz w:val="32"/>
          <w:szCs w:val="32"/>
          <w:rtl w:val="1"/>
        </w:rPr>
        <w:t xml:space="preserve"> </w:t>
      </w:r>
      <w:r w:rsidDel="00000000" w:rsidR="00000000" w:rsidRPr="00000000">
        <w:rPr>
          <w:b w:val="1"/>
          <w:sz w:val="32"/>
          <w:szCs w:val="32"/>
          <w:rtl w:val="1"/>
        </w:rPr>
        <w:t xml:space="preserve">رمز</w:t>
      </w:r>
      <w:r w:rsidDel="00000000" w:rsidR="00000000" w:rsidRPr="00000000">
        <w:rPr>
          <w:b w:val="1"/>
          <w:sz w:val="32"/>
          <w:szCs w:val="32"/>
          <w:rtl w:val="1"/>
        </w:rPr>
        <w:t xml:space="preserve"> </w:t>
      </w:r>
      <w:r w:rsidDel="00000000" w:rsidR="00000000" w:rsidRPr="00000000">
        <w:rPr>
          <w:b w:val="1"/>
          <w:sz w:val="32"/>
          <w:szCs w:val="32"/>
          <w:rtl w:val="1"/>
        </w:rPr>
        <w:t xml:space="preserve">من</w:t>
      </w:r>
      <w:r w:rsidDel="00000000" w:rsidR="00000000" w:rsidRPr="00000000">
        <w:rPr>
          <w:b w:val="1"/>
          <w:sz w:val="32"/>
          <w:szCs w:val="32"/>
          <w:rtl w:val="1"/>
        </w:rPr>
        <w:t xml:space="preserve"> </w:t>
      </w:r>
      <w:r w:rsidDel="00000000" w:rsidR="00000000" w:rsidRPr="00000000">
        <w:rPr>
          <w:b w:val="1"/>
          <w:sz w:val="32"/>
          <w:szCs w:val="32"/>
          <w:rtl w:val="1"/>
        </w:rPr>
        <w:t xml:space="preserve">رموز</w:t>
      </w:r>
      <w:r w:rsidDel="00000000" w:rsidR="00000000" w:rsidRPr="00000000">
        <w:rPr>
          <w:b w:val="1"/>
          <w:sz w:val="32"/>
          <w:szCs w:val="32"/>
          <w:rtl w:val="1"/>
        </w:rPr>
        <w:t xml:space="preserve"> </w:t>
      </w:r>
      <w:r w:rsidDel="00000000" w:rsidR="00000000" w:rsidRPr="00000000">
        <w:rPr>
          <w:b w:val="1"/>
          <w:sz w:val="32"/>
          <w:szCs w:val="32"/>
          <w:rtl w:val="1"/>
        </w:rPr>
        <w:t xml:space="preserve">التسامح</w:t>
      </w:r>
      <w:r w:rsidDel="00000000" w:rsidR="00000000" w:rsidRPr="00000000">
        <w:rPr>
          <w:b w:val="1"/>
          <w:sz w:val="32"/>
          <w:szCs w:val="32"/>
          <w:rtl w:val="1"/>
        </w:rPr>
        <w:t xml:space="preserve"> </w:t>
      </w:r>
      <w:r w:rsidDel="00000000" w:rsidR="00000000" w:rsidRPr="00000000">
        <w:rPr>
          <w:b w:val="1"/>
          <w:sz w:val="32"/>
          <w:szCs w:val="32"/>
          <w:rtl w:val="1"/>
        </w:rPr>
        <w:t xml:space="preserve">فى</w:t>
      </w:r>
      <w:r w:rsidDel="00000000" w:rsidR="00000000" w:rsidRPr="00000000">
        <w:rPr>
          <w:b w:val="1"/>
          <w:sz w:val="32"/>
          <w:szCs w:val="32"/>
          <w:rtl w:val="1"/>
        </w:rPr>
        <w:t xml:space="preserve"> </w:t>
      </w:r>
      <w:r w:rsidDel="00000000" w:rsidR="00000000" w:rsidRPr="00000000">
        <w:rPr>
          <w:b w:val="1"/>
          <w:sz w:val="32"/>
          <w:szCs w:val="32"/>
          <w:rtl w:val="1"/>
        </w:rPr>
        <w:t xml:space="preserve">العالم</w:t>
      </w:r>
      <w:r w:rsidDel="00000000" w:rsidR="00000000" w:rsidRPr="00000000">
        <w:rPr>
          <w:b w:val="1"/>
          <w:sz w:val="32"/>
          <w:szCs w:val="32"/>
          <w:rtl w:val="1"/>
        </w:rPr>
        <w:t xml:space="preserve"> </w:t>
      </w:r>
      <w:r w:rsidDel="00000000" w:rsidR="00000000" w:rsidRPr="00000000">
        <w:rPr>
          <w:b w:val="1"/>
          <w:sz w:val="32"/>
          <w:szCs w:val="32"/>
          <w:rtl w:val="1"/>
        </w:rPr>
        <w:t xml:space="preserve">لانه</w:t>
      </w:r>
      <w:r w:rsidDel="00000000" w:rsidR="00000000" w:rsidRPr="00000000">
        <w:rPr>
          <w:b w:val="1"/>
          <w:sz w:val="32"/>
          <w:szCs w:val="32"/>
          <w:rtl w:val="1"/>
        </w:rPr>
        <w:t xml:space="preserve"> </w:t>
      </w:r>
      <w:r w:rsidDel="00000000" w:rsidR="00000000" w:rsidRPr="00000000">
        <w:rPr>
          <w:b w:val="1"/>
          <w:sz w:val="32"/>
          <w:szCs w:val="32"/>
          <w:rtl w:val="1"/>
        </w:rPr>
        <w:t xml:space="preserve">ساعد</w:t>
      </w:r>
      <w:r w:rsidDel="00000000" w:rsidR="00000000" w:rsidRPr="00000000">
        <w:rPr>
          <w:b w:val="1"/>
          <w:sz w:val="32"/>
          <w:szCs w:val="32"/>
          <w:rtl w:val="1"/>
        </w:rPr>
        <w:t xml:space="preserve"> </w:t>
      </w:r>
      <w:r w:rsidDel="00000000" w:rsidR="00000000" w:rsidRPr="00000000">
        <w:rPr>
          <w:b w:val="1"/>
          <w:sz w:val="32"/>
          <w:szCs w:val="32"/>
          <w:rtl w:val="1"/>
        </w:rPr>
        <w:t xml:space="preserve">شعبه</w:t>
      </w:r>
      <w:r w:rsidDel="00000000" w:rsidR="00000000" w:rsidRPr="00000000">
        <w:rPr>
          <w:b w:val="1"/>
          <w:sz w:val="32"/>
          <w:szCs w:val="32"/>
          <w:rtl w:val="1"/>
        </w:rPr>
        <w:t xml:space="preserve"> </w:t>
      </w:r>
      <w:r w:rsidDel="00000000" w:rsidR="00000000" w:rsidRPr="00000000">
        <w:rPr>
          <w:b w:val="1"/>
          <w:sz w:val="32"/>
          <w:szCs w:val="32"/>
          <w:rtl w:val="1"/>
        </w:rPr>
        <w:t xml:space="preserve">على</w:t>
      </w:r>
      <w:r w:rsidDel="00000000" w:rsidR="00000000" w:rsidRPr="00000000">
        <w:rPr>
          <w:b w:val="1"/>
          <w:sz w:val="32"/>
          <w:szCs w:val="32"/>
          <w:rtl w:val="1"/>
        </w:rPr>
        <w:t xml:space="preserve"> </w:t>
      </w:r>
      <w:r w:rsidDel="00000000" w:rsidR="00000000" w:rsidRPr="00000000">
        <w:rPr>
          <w:b w:val="1"/>
          <w:sz w:val="32"/>
          <w:szCs w:val="32"/>
          <w:rtl w:val="1"/>
        </w:rPr>
        <w:t xml:space="preserve">نبذ</w:t>
      </w:r>
      <w:r w:rsidDel="00000000" w:rsidR="00000000" w:rsidRPr="00000000">
        <w:rPr>
          <w:b w:val="1"/>
          <w:sz w:val="32"/>
          <w:szCs w:val="32"/>
          <w:rtl w:val="1"/>
        </w:rPr>
        <w:t xml:space="preserve"> </w:t>
      </w:r>
      <w:r w:rsidDel="00000000" w:rsidR="00000000" w:rsidRPr="00000000">
        <w:rPr>
          <w:b w:val="1"/>
          <w:sz w:val="32"/>
          <w:szCs w:val="32"/>
          <w:rtl w:val="1"/>
        </w:rPr>
        <w:t xml:space="preserve">الخلافات</w:t>
      </w:r>
      <w:r w:rsidDel="00000000" w:rsidR="00000000" w:rsidRPr="00000000">
        <w:rPr>
          <w:b w:val="1"/>
          <w:sz w:val="32"/>
          <w:szCs w:val="32"/>
          <w:rtl w:val="1"/>
        </w:rPr>
        <w:t xml:space="preserve"> </w:t>
      </w:r>
      <w:r w:rsidDel="00000000" w:rsidR="00000000" w:rsidRPr="00000000">
        <w:rPr>
          <w:b w:val="1"/>
          <w:sz w:val="32"/>
          <w:szCs w:val="32"/>
          <w:rtl w:val="1"/>
        </w:rPr>
        <w:t xml:space="preserve">والتوحد</w:t>
      </w:r>
      <w:r w:rsidDel="00000000" w:rsidR="00000000" w:rsidRPr="00000000">
        <w:rPr>
          <w:b w:val="1"/>
          <w:sz w:val="32"/>
          <w:szCs w:val="32"/>
          <w:rtl w:val="1"/>
        </w:rPr>
        <w:t xml:space="preserve"> </w:t>
      </w:r>
      <w:r w:rsidDel="00000000" w:rsidR="00000000" w:rsidRPr="00000000">
        <w:rPr>
          <w:b w:val="1"/>
          <w:sz w:val="32"/>
          <w:szCs w:val="32"/>
          <w:rtl w:val="1"/>
        </w:rPr>
        <w:t xml:space="preserve">خلف</w:t>
      </w:r>
      <w:r w:rsidDel="00000000" w:rsidR="00000000" w:rsidRPr="00000000">
        <w:rPr>
          <w:b w:val="1"/>
          <w:sz w:val="32"/>
          <w:szCs w:val="32"/>
          <w:rtl w:val="1"/>
        </w:rPr>
        <w:t xml:space="preserve"> </w:t>
      </w:r>
      <w:r w:rsidDel="00000000" w:rsidR="00000000" w:rsidRPr="00000000">
        <w:rPr>
          <w:b w:val="1"/>
          <w:sz w:val="32"/>
          <w:szCs w:val="32"/>
          <w:rtl w:val="1"/>
        </w:rPr>
        <w:t xml:space="preserve">الوطن</w:t>
      </w:r>
      <w:r w:rsidDel="00000000" w:rsidR="00000000" w:rsidRPr="00000000">
        <w:rPr>
          <w:b w:val="1"/>
          <w:sz w:val="32"/>
          <w:szCs w:val="32"/>
          <w:rtl w:val="1"/>
        </w:rPr>
        <w:t xml:space="preserve"> </w:t>
      </w:r>
      <w:r w:rsidDel="00000000" w:rsidR="00000000" w:rsidRPr="00000000">
        <w:rPr>
          <w:b w:val="1"/>
          <w:sz w:val="32"/>
          <w:szCs w:val="32"/>
          <w:rtl w:val="1"/>
        </w:rPr>
        <w:t xml:space="preserve">بغض</w:t>
      </w:r>
      <w:r w:rsidDel="00000000" w:rsidR="00000000" w:rsidRPr="00000000">
        <w:rPr>
          <w:b w:val="1"/>
          <w:sz w:val="32"/>
          <w:szCs w:val="32"/>
          <w:rtl w:val="1"/>
        </w:rPr>
        <w:t xml:space="preserve"> </w:t>
      </w:r>
      <w:r w:rsidDel="00000000" w:rsidR="00000000" w:rsidRPr="00000000">
        <w:rPr>
          <w:b w:val="1"/>
          <w:sz w:val="32"/>
          <w:szCs w:val="32"/>
          <w:rtl w:val="1"/>
        </w:rPr>
        <w:t xml:space="preserve">النظر</w:t>
      </w:r>
      <w:r w:rsidDel="00000000" w:rsidR="00000000" w:rsidRPr="00000000">
        <w:rPr>
          <w:b w:val="1"/>
          <w:sz w:val="32"/>
          <w:szCs w:val="32"/>
          <w:rtl w:val="1"/>
        </w:rPr>
        <w:t xml:space="preserve"> </w:t>
      </w:r>
      <w:r w:rsidDel="00000000" w:rsidR="00000000" w:rsidRPr="00000000">
        <w:rPr>
          <w:b w:val="1"/>
          <w:sz w:val="32"/>
          <w:szCs w:val="32"/>
          <w:rtl w:val="1"/>
        </w:rPr>
        <w:t xml:space="preserve">عن</w:t>
      </w:r>
      <w:r w:rsidDel="00000000" w:rsidR="00000000" w:rsidRPr="00000000">
        <w:rPr>
          <w:b w:val="1"/>
          <w:sz w:val="32"/>
          <w:szCs w:val="32"/>
          <w:rtl w:val="1"/>
        </w:rPr>
        <w:t xml:space="preserve"> </w:t>
      </w:r>
      <w:r w:rsidDel="00000000" w:rsidR="00000000" w:rsidRPr="00000000">
        <w:rPr>
          <w:b w:val="1"/>
          <w:sz w:val="32"/>
          <w:szCs w:val="32"/>
          <w:rtl w:val="1"/>
        </w:rPr>
        <w:t xml:space="preserve">لون</w:t>
      </w:r>
      <w:r w:rsidDel="00000000" w:rsidR="00000000" w:rsidRPr="00000000">
        <w:rPr>
          <w:b w:val="1"/>
          <w:sz w:val="32"/>
          <w:szCs w:val="32"/>
          <w:rtl w:val="1"/>
        </w:rPr>
        <w:t xml:space="preserve"> </w:t>
      </w:r>
      <w:r w:rsidDel="00000000" w:rsidR="00000000" w:rsidRPr="00000000">
        <w:rPr>
          <w:b w:val="1"/>
          <w:sz w:val="32"/>
          <w:szCs w:val="32"/>
          <w:rtl w:val="1"/>
        </w:rPr>
        <w:t xml:space="preserve">البشره</w:t>
      </w:r>
      <w:r w:rsidDel="00000000" w:rsidR="00000000" w:rsidRPr="00000000">
        <w:rPr>
          <w:b w:val="1"/>
          <w:sz w:val="32"/>
          <w:szCs w:val="32"/>
          <w:rtl w:val="1"/>
        </w:rPr>
        <w:t xml:space="preserve"> </w:t>
      </w:r>
      <w:r w:rsidDel="00000000" w:rsidR="00000000" w:rsidRPr="00000000">
        <w:rPr>
          <w:b w:val="1"/>
          <w:sz w:val="32"/>
          <w:szCs w:val="32"/>
          <w:rtl w:val="1"/>
        </w:rPr>
        <w:t xml:space="preserve">فقضي</w:t>
      </w:r>
      <w:r w:rsidDel="00000000" w:rsidR="00000000" w:rsidRPr="00000000">
        <w:rPr>
          <w:b w:val="1"/>
          <w:sz w:val="32"/>
          <w:szCs w:val="32"/>
          <w:rtl w:val="1"/>
        </w:rPr>
        <w:t xml:space="preserve"> </w:t>
      </w:r>
      <w:r w:rsidDel="00000000" w:rsidR="00000000" w:rsidRPr="00000000">
        <w:rPr>
          <w:b w:val="1"/>
          <w:sz w:val="32"/>
          <w:szCs w:val="32"/>
          <w:rtl w:val="1"/>
        </w:rPr>
        <w:t xml:space="preserve">على</w:t>
      </w:r>
      <w:r w:rsidDel="00000000" w:rsidR="00000000" w:rsidRPr="00000000">
        <w:rPr>
          <w:b w:val="1"/>
          <w:sz w:val="32"/>
          <w:szCs w:val="32"/>
          <w:rtl w:val="1"/>
        </w:rPr>
        <w:t xml:space="preserve"> </w:t>
      </w:r>
      <w:r w:rsidDel="00000000" w:rsidR="00000000" w:rsidRPr="00000000">
        <w:rPr>
          <w:b w:val="1"/>
          <w:sz w:val="32"/>
          <w:szCs w:val="32"/>
          <w:rtl w:val="1"/>
        </w:rPr>
        <w:t xml:space="preserve">التفرقه</w:t>
      </w:r>
      <w:r w:rsidDel="00000000" w:rsidR="00000000" w:rsidRPr="00000000">
        <w:rPr>
          <w:b w:val="1"/>
          <w:sz w:val="32"/>
          <w:szCs w:val="32"/>
          <w:rtl w:val="1"/>
        </w:rPr>
        <w:t xml:space="preserve"> </w:t>
      </w:r>
      <w:r w:rsidDel="00000000" w:rsidR="00000000" w:rsidRPr="00000000">
        <w:rPr>
          <w:b w:val="1"/>
          <w:sz w:val="32"/>
          <w:szCs w:val="32"/>
          <w:rtl w:val="1"/>
        </w:rPr>
        <w:t xml:space="preserve">العنصريه</w:t>
      </w:r>
      <w:r w:rsidDel="00000000" w:rsidR="00000000" w:rsidRPr="00000000">
        <w:rPr>
          <w:b w:val="1"/>
          <w:sz w:val="32"/>
          <w:szCs w:val="32"/>
          <w:rtl w:val="1"/>
        </w:rPr>
        <w:t xml:space="preserve"> </w:t>
      </w:r>
      <w:r w:rsidDel="00000000" w:rsidR="00000000" w:rsidRPr="00000000">
        <w:rPr>
          <w:b w:val="1"/>
          <w:sz w:val="32"/>
          <w:szCs w:val="32"/>
          <w:rtl w:val="1"/>
        </w:rPr>
        <w:t xml:space="preserve">فى</w:t>
      </w:r>
      <w:r w:rsidDel="00000000" w:rsidR="00000000" w:rsidRPr="00000000">
        <w:rPr>
          <w:b w:val="1"/>
          <w:sz w:val="32"/>
          <w:szCs w:val="32"/>
          <w:rtl w:val="1"/>
        </w:rPr>
        <w:t xml:space="preserve"> </w:t>
      </w:r>
      <w:r w:rsidDel="00000000" w:rsidR="00000000" w:rsidRPr="00000000">
        <w:rPr>
          <w:b w:val="1"/>
          <w:sz w:val="32"/>
          <w:szCs w:val="32"/>
          <w:rtl w:val="1"/>
        </w:rPr>
        <w:t xml:space="preserve">نوب</w:t>
      </w:r>
      <w:r w:rsidDel="00000000" w:rsidR="00000000" w:rsidRPr="00000000">
        <w:rPr>
          <w:b w:val="1"/>
          <w:sz w:val="32"/>
          <w:szCs w:val="32"/>
          <w:rtl w:val="1"/>
        </w:rPr>
        <w:t xml:space="preserve"> </w:t>
      </w:r>
      <w:r w:rsidDel="00000000" w:rsidR="00000000" w:rsidRPr="00000000">
        <w:rPr>
          <w:b w:val="1"/>
          <w:sz w:val="32"/>
          <w:szCs w:val="32"/>
          <w:rtl w:val="1"/>
        </w:rPr>
        <w:t xml:space="preserve">اقريقا</w:t>
      </w:r>
    </w:p>
    <w:p w:rsidR="00000000" w:rsidDel="00000000" w:rsidP="00000000" w:rsidRDefault="00000000" w:rsidRPr="00000000" w14:paraId="000001DB">
      <w:pPr>
        <w:pageBreakBefore w:val="0"/>
        <w:rPr>
          <w:b w:val="1"/>
          <w:sz w:val="32"/>
          <w:szCs w:val="32"/>
        </w:rPr>
      </w:pPr>
      <w:r w:rsidDel="00000000" w:rsidR="00000000" w:rsidRPr="00000000">
        <w:rPr>
          <w:rtl w:val="0"/>
        </w:rPr>
      </w:r>
    </w:p>
    <w:p w:rsidR="00000000" w:rsidDel="00000000" w:rsidP="00000000" w:rsidRDefault="00000000" w:rsidRPr="00000000" w14:paraId="000001DC">
      <w:pPr>
        <w:pageBreakBefore w:val="0"/>
        <w:ind w:left="360"/>
        <w:rPr>
          <w:b w:val="1"/>
          <w:sz w:val="32"/>
          <w:szCs w:val="32"/>
        </w:rPr>
      </w:pPr>
      <w:r w:rsidDel="00000000" w:rsidR="00000000" w:rsidRPr="00000000">
        <w:rPr>
          <w:b w:val="1"/>
          <w:sz w:val="32"/>
          <w:szCs w:val="32"/>
          <w:rtl w:val="1"/>
        </w:rPr>
        <w:t xml:space="preserve">مين</w:t>
      </w:r>
      <w:r w:rsidDel="00000000" w:rsidR="00000000" w:rsidRPr="00000000">
        <w:rPr>
          <w:b w:val="1"/>
          <w:sz w:val="32"/>
          <w:szCs w:val="32"/>
          <w:rtl w:val="1"/>
        </w:rPr>
        <w:t xml:space="preserve"> </w:t>
      </w:r>
      <w:r w:rsidDel="00000000" w:rsidR="00000000" w:rsidRPr="00000000">
        <w:rPr>
          <w:b w:val="1"/>
          <w:sz w:val="32"/>
          <w:szCs w:val="32"/>
          <w:rtl w:val="1"/>
        </w:rPr>
        <w:t xml:space="preserve">غاندي</w:t>
      </w:r>
      <w:r w:rsidDel="00000000" w:rsidR="00000000" w:rsidRPr="00000000">
        <w:rPr>
          <w:b w:val="1"/>
          <w:sz w:val="32"/>
          <w:szCs w:val="32"/>
          <w:rtl w:val="0"/>
        </w:rPr>
        <w:t xml:space="preserve"> ؟ </w:t>
      </w:r>
    </w:p>
    <w:p w:rsidR="00000000" w:rsidDel="00000000" w:rsidP="00000000" w:rsidRDefault="00000000" w:rsidRPr="00000000" w14:paraId="000001DD">
      <w:pPr>
        <w:pageBreakBefore w:val="0"/>
        <w:ind w:left="360"/>
        <w:rPr>
          <w:b w:val="1"/>
          <w:sz w:val="32"/>
          <w:szCs w:val="32"/>
        </w:rPr>
      </w:pPr>
      <w:r w:rsidDel="00000000" w:rsidR="00000000" w:rsidRPr="00000000">
        <w:rPr>
          <w:b w:val="1"/>
          <w:sz w:val="32"/>
          <w:szCs w:val="32"/>
          <w:rtl w:val="1"/>
        </w:rPr>
        <w:t xml:space="preserve">شخصيه</w:t>
      </w:r>
      <w:r w:rsidDel="00000000" w:rsidR="00000000" w:rsidRPr="00000000">
        <w:rPr>
          <w:b w:val="1"/>
          <w:sz w:val="32"/>
          <w:szCs w:val="32"/>
          <w:rtl w:val="1"/>
        </w:rPr>
        <w:t xml:space="preserve"> </w:t>
      </w:r>
      <w:r w:rsidDel="00000000" w:rsidR="00000000" w:rsidRPr="00000000">
        <w:rPr>
          <w:b w:val="1"/>
          <w:sz w:val="32"/>
          <w:szCs w:val="32"/>
          <w:rtl w:val="1"/>
        </w:rPr>
        <w:t xml:space="preserve">هنديه</w:t>
      </w:r>
      <w:r w:rsidDel="00000000" w:rsidR="00000000" w:rsidRPr="00000000">
        <w:rPr>
          <w:b w:val="1"/>
          <w:sz w:val="32"/>
          <w:szCs w:val="32"/>
          <w:rtl w:val="1"/>
        </w:rPr>
        <w:t xml:space="preserve"> </w:t>
      </w:r>
      <w:r w:rsidDel="00000000" w:rsidR="00000000" w:rsidRPr="00000000">
        <w:rPr>
          <w:b w:val="1"/>
          <w:sz w:val="32"/>
          <w:szCs w:val="32"/>
          <w:rtl w:val="1"/>
        </w:rPr>
        <w:t xml:space="preserve">ورمز</w:t>
      </w:r>
      <w:r w:rsidDel="00000000" w:rsidR="00000000" w:rsidRPr="00000000">
        <w:rPr>
          <w:b w:val="1"/>
          <w:sz w:val="32"/>
          <w:szCs w:val="32"/>
          <w:rtl w:val="1"/>
        </w:rPr>
        <w:t xml:space="preserve"> </w:t>
      </w:r>
      <w:r w:rsidDel="00000000" w:rsidR="00000000" w:rsidRPr="00000000">
        <w:rPr>
          <w:b w:val="1"/>
          <w:sz w:val="32"/>
          <w:szCs w:val="32"/>
          <w:rtl w:val="1"/>
        </w:rPr>
        <w:t xml:space="preserve">لطريق</w:t>
      </w:r>
      <w:r w:rsidDel="00000000" w:rsidR="00000000" w:rsidRPr="00000000">
        <w:rPr>
          <w:b w:val="1"/>
          <w:sz w:val="32"/>
          <w:szCs w:val="32"/>
          <w:rtl w:val="1"/>
        </w:rPr>
        <w:t xml:space="preserve"> </w:t>
      </w:r>
      <w:r w:rsidDel="00000000" w:rsidR="00000000" w:rsidRPr="00000000">
        <w:rPr>
          <w:b w:val="1"/>
          <w:sz w:val="32"/>
          <w:szCs w:val="32"/>
          <w:rtl w:val="1"/>
        </w:rPr>
        <w:t xml:space="preserve">التغيير</w:t>
      </w:r>
      <w:r w:rsidDel="00000000" w:rsidR="00000000" w:rsidRPr="00000000">
        <w:rPr>
          <w:b w:val="1"/>
          <w:sz w:val="32"/>
          <w:szCs w:val="32"/>
          <w:rtl w:val="1"/>
        </w:rPr>
        <w:t xml:space="preserve"> </w:t>
      </w:r>
      <w:r w:rsidDel="00000000" w:rsidR="00000000" w:rsidRPr="00000000">
        <w:rPr>
          <w:b w:val="1"/>
          <w:sz w:val="32"/>
          <w:szCs w:val="32"/>
          <w:rtl w:val="1"/>
        </w:rPr>
        <w:t xml:space="preserve">السلمى</w:t>
      </w:r>
      <w:r w:rsidDel="00000000" w:rsidR="00000000" w:rsidRPr="00000000">
        <w:rPr>
          <w:b w:val="1"/>
          <w:sz w:val="32"/>
          <w:szCs w:val="32"/>
          <w:rtl w:val="1"/>
        </w:rPr>
        <w:t xml:space="preserve"> </w:t>
      </w:r>
      <w:r w:rsidDel="00000000" w:rsidR="00000000" w:rsidRPr="00000000">
        <w:rPr>
          <w:b w:val="1"/>
          <w:sz w:val="32"/>
          <w:szCs w:val="32"/>
          <w:rtl w:val="1"/>
        </w:rPr>
        <w:t xml:space="preserve">فى</w:t>
      </w:r>
      <w:r w:rsidDel="00000000" w:rsidR="00000000" w:rsidRPr="00000000">
        <w:rPr>
          <w:b w:val="1"/>
          <w:sz w:val="32"/>
          <w:szCs w:val="32"/>
          <w:rtl w:val="1"/>
        </w:rPr>
        <w:t xml:space="preserve"> </w:t>
      </w:r>
      <w:r w:rsidDel="00000000" w:rsidR="00000000" w:rsidRPr="00000000">
        <w:rPr>
          <w:b w:val="1"/>
          <w:sz w:val="32"/>
          <w:szCs w:val="32"/>
          <w:rtl w:val="1"/>
        </w:rPr>
        <w:t xml:space="preserve">العالم</w:t>
      </w:r>
      <w:r w:rsidDel="00000000" w:rsidR="00000000" w:rsidRPr="00000000">
        <w:rPr>
          <w:b w:val="1"/>
          <w:sz w:val="32"/>
          <w:szCs w:val="32"/>
          <w:rtl w:val="1"/>
        </w:rPr>
        <w:t xml:space="preserve"> </w:t>
      </w:r>
      <w:r w:rsidDel="00000000" w:rsidR="00000000" w:rsidRPr="00000000">
        <w:rPr>
          <w:b w:val="1"/>
          <w:sz w:val="32"/>
          <w:szCs w:val="32"/>
          <w:rtl w:val="1"/>
        </w:rPr>
        <w:t xml:space="preserve">فمكن</w:t>
      </w:r>
      <w:r w:rsidDel="00000000" w:rsidR="00000000" w:rsidRPr="00000000">
        <w:rPr>
          <w:b w:val="1"/>
          <w:sz w:val="32"/>
          <w:szCs w:val="32"/>
          <w:rtl w:val="1"/>
        </w:rPr>
        <w:t xml:space="preserve"> </w:t>
      </w:r>
      <w:r w:rsidDel="00000000" w:rsidR="00000000" w:rsidRPr="00000000">
        <w:rPr>
          <w:b w:val="1"/>
          <w:sz w:val="32"/>
          <w:szCs w:val="32"/>
          <w:rtl w:val="1"/>
        </w:rPr>
        <w:t xml:space="preserve">وطنه</w:t>
      </w:r>
      <w:r w:rsidDel="00000000" w:rsidR="00000000" w:rsidRPr="00000000">
        <w:rPr>
          <w:b w:val="1"/>
          <w:sz w:val="32"/>
          <w:szCs w:val="32"/>
          <w:rtl w:val="1"/>
        </w:rPr>
        <w:t xml:space="preserve"> </w:t>
      </w:r>
      <w:r w:rsidDel="00000000" w:rsidR="00000000" w:rsidRPr="00000000">
        <w:rPr>
          <w:b w:val="1"/>
          <w:sz w:val="32"/>
          <w:szCs w:val="32"/>
          <w:rtl w:val="1"/>
        </w:rPr>
        <w:t xml:space="preserve">من</w:t>
      </w:r>
      <w:r w:rsidDel="00000000" w:rsidR="00000000" w:rsidRPr="00000000">
        <w:rPr>
          <w:b w:val="1"/>
          <w:sz w:val="32"/>
          <w:szCs w:val="32"/>
          <w:rtl w:val="1"/>
        </w:rPr>
        <w:t xml:space="preserve"> </w:t>
      </w:r>
      <w:r w:rsidDel="00000000" w:rsidR="00000000" w:rsidRPr="00000000">
        <w:rPr>
          <w:b w:val="1"/>
          <w:sz w:val="32"/>
          <w:szCs w:val="32"/>
          <w:rtl w:val="1"/>
        </w:rPr>
        <w:t xml:space="preserve">التخلص</w:t>
      </w:r>
      <w:r w:rsidDel="00000000" w:rsidR="00000000" w:rsidRPr="00000000">
        <w:rPr>
          <w:b w:val="1"/>
          <w:sz w:val="32"/>
          <w:szCs w:val="32"/>
          <w:rtl w:val="1"/>
        </w:rPr>
        <w:t xml:space="preserve"> </w:t>
      </w:r>
      <w:r w:rsidDel="00000000" w:rsidR="00000000" w:rsidRPr="00000000">
        <w:rPr>
          <w:b w:val="1"/>
          <w:sz w:val="32"/>
          <w:szCs w:val="32"/>
          <w:rtl w:val="1"/>
        </w:rPr>
        <w:t xml:space="preserve">من</w:t>
      </w:r>
      <w:r w:rsidDel="00000000" w:rsidR="00000000" w:rsidRPr="00000000">
        <w:rPr>
          <w:b w:val="1"/>
          <w:sz w:val="32"/>
          <w:szCs w:val="32"/>
          <w:rtl w:val="1"/>
        </w:rPr>
        <w:t xml:space="preserve"> </w:t>
      </w:r>
      <w:r w:rsidDel="00000000" w:rsidR="00000000" w:rsidRPr="00000000">
        <w:rPr>
          <w:b w:val="1"/>
          <w:sz w:val="32"/>
          <w:szCs w:val="32"/>
          <w:rtl w:val="1"/>
        </w:rPr>
        <w:t xml:space="preserve">الانجليز</w:t>
      </w:r>
      <w:r w:rsidDel="00000000" w:rsidR="00000000" w:rsidRPr="00000000">
        <w:rPr>
          <w:b w:val="1"/>
          <w:sz w:val="32"/>
          <w:szCs w:val="32"/>
          <w:rtl w:val="1"/>
        </w:rPr>
        <w:t xml:space="preserve"> </w:t>
      </w:r>
      <w:r w:rsidDel="00000000" w:rsidR="00000000" w:rsidRPr="00000000">
        <w:rPr>
          <w:b w:val="1"/>
          <w:sz w:val="32"/>
          <w:szCs w:val="32"/>
          <w:rtl w:val="1"/>
        </w:rPr>
        <w:t xml:space="preserve">بدون</w:t>
      </w:r>
      <w:r w:rsidDel="00000000" w:rsidR="00000000" w:rsidRPr="00000000">
        <w:rPr>
          <w:b w:val="1"/>
          <w:sz w:val="32"/>
          <w:szCs w:val="32"/>
          <w:rtl w:val="1"/>
        </w:rPr>
        <w:t xml:space="preserve"> </w:t>
      </w:r>
      <w:r w:rsidDel="00000000" w:rsidR="00000000" w:rsidRPr="00000000">
        <w:rPr>
          <w:b w:val="1"/>
          <w:sz w:val="32"/>
          <w:szCs w:val="32"/>
          <w:rtl w:val="1"/>
        </w:rPr>
        <w:t xml:space="preserve">استخدام</w:t>
      </w:r>
      <w:r w:rsidDel="00000000" w:rsidR="00000000" w:rsidRPr="00000000">
        <w:rPr>
          <w:b w:val="1"/>
          <w:sz w:val="32"/>
          <w:szCs w:val="32"/>
          <w:rtl w:val="1"/>
        </w:rPr>
        <w:t xml:space="preserve"> </w:t>
      </w:r>
      <w:r w:rsidDel="00000000" w:rsidR="00000000" w:rsidRPr="00000000">
        <w:rPr>
          <w:b w:val="1"/>
          <w:sz w:val="32"/>
          <w:szCs w:val="32"/>
          <w:rtl w:val="1"/>
        </w:rPr>
        <w:t xml:space="preserve">السلاح</w:t>
      </w:r>
    </w:p>
    <w:p w:rsidR="00000000" w:rsidDel="00000000" w:rsidP="00000000" w:rsidRDefault="00000000" w:rsidRPr="00000000" w14:paraId="000001DE">
      <w:pPr>
        <w:pageBreakBefore w:val="0"/>
        <w:rPr>
          <w:b w:val="1"/>
          <w:sz w:val="32"/>
          <w:szCs w:val="32"/>
        </w:rPr>
      </w:pPr>
      <w:r w:rsidDel="00000000" w:rsidR="00000000" w:rsidRPr="00000000">
        <w:rPr>
          <w:rtl w:val="0"/>
        </w:rPr>
      </w:r>
    </w:p>
    <w:p w:rsidR="00000000" w:rsidDel="00000000" w:rsidP="00000000" w:rsidRDefault="00000000" w:rsidRPr="00000000" w14:paraId="000001DF">
      <w:pPr>
        <w:pageBreakBefore w:val="0"/>
        <w:ind w:left="360"/>
        <w:rPr>
          <w:b w:val="1"/>
          <w:sz w:val="32"/>
          <w:szCs w:val="32"/>
        </w:rPr>
      </w:pPr>
      <w:r w:rsidDel="00000000" w:rsidR="00000000" w:rsidRPr="00000000">
        <w:rPr>
          <w:b w:val="1"/>
          <w:sz w:val="32"/>
          <w:szCs w:val="32"/>
          <w:rtl w:val="1"/>
        </w:rPr>
        <w:t xml:space="preserve">مين</w:t>
      </w:r>
      <w:r w:rsidDel="00000000" w:rsidR="00000000" w:rsidRPr="00000000">
        <w:rPr>
          <w:b w:val="1"/>
          <w:sz w:val="32"/>
          <w:szCs w:val="32"/>
          <w:rtl w:val="1"/>
        </w:rPr>
        <w:t xml:space="preserve"> </w:t>
      </w:r>
      <w:r w:rsidDel="00000000" w:rsidR="00000000" w:rsidRPr="00000000">
        <w:rPr>
          <w:b w:val="1"/>
          <w:sz w:val="32"/>
          <w:szCs w:val="32"/>
          <w:rtl w:val="1"/>
        </w:rPr>
        <w:t xml:space="preserve">قدوتك</w:t>
      </w:r>
      <w:r w:rsidDel="00000000" w:rsidR="00000000" w:rsidRPr="00000000">
        <w:rPr>
          <w:b w:val="1"/>
          <w:sz w:val="32"/>
          <w:szCs w:val="32"/>
          <w:rtl w:val="1"/>
        </w:rPr>
        <w:t xml:space="preserve"> </w:t>
      </w:r>
      <w:r w:rsidDel="00000000" w:rsidR="00000000" w:rsidRPr="00000000">
        <w:rPr>
          <w:b w:val="1"/>
          <w:sz w:val="32"/>
          <w:szCs w:val="32"/>
          <w:rtl w:val="1"/>
        </w:rPr>
        <w:t xml:space="preserve">و</w:t>
      </w:r>
      <w:r w:rsidDel="00000000" w:rsidR="00000000" w:rsidRPr="00000000">
        <w:rPr>
          <w:b w:val="1"/>
          <w:sz w:val="32"/>
          <w:szCs w:val="32"/>
          <w:rtl w:val="1"/>
        </w:rPr>
        <w:t xml:space="preserve"> </w:t>
      </w:r>
      <w:r w:rsidDel="00000000" w:rsidR="00000000" w:rsidRPr="00000000">
        <w:rPr>
          <w:b w:val="1"/>
          <w:sz w:val="32"/>
          <w:szCs w:val="32"/>
          <w:rtl w:val="1"/>
        </w:rPr>
        <w:t xml:space="preserve">ليه</w:t>
      </w:r>
      <w:r w:rsidDel="00000000" w:rsidR="00000000" w:rsidRPr="00000000">
        <w:rPr>
          <w:b w:val="1"/>
          <w:sz w:val="32"/>
          <w:szCs w:val="32"/>
          <w:rtl w:val="0"/>
        </w:rPr>
        <w:t xml:space="preserve"> ؟ </w:t>
      </w:r>
    </w:p>
    <w:p w:rsidR="00000000" w:rsidDel="00000000" w:rsidP="00000000" w:rsidRDefault="00000000" w:rsidRPr="00000000" w14:paraId="000001E0">
      <w:pPr>
        <w:pageBreakBefore w:val="0"/>
        <w:ind w:left="360"/>
        <w:rPr>
          <w:b w:val="1"/>
          <w:sz w:val="32"/>
          <w:szCs w:val="32"/>
        </w:rPr>
      </w:pPr>
      <w:r w:rsidDel="00000000" w:rsidR="00000000" w:rsidRPr="00000000">
        <w:rPr>
          <w:b w:val="1"/>
          <w:sz w:val="32"/>
          <w:szCs w:val="32"/>
          <w:rtl w:val="1"/>
        </w:rPr>
        <w:t xml:space="preserve">كان</w:t>
      </w:r>
      <w:r w:rsidDel="00000000" w:rsidR="00000000" w:rsidRPr="00000000">
        <w:rPr>
          <w:b w:val="1"/>
          <w:sz w:val="32"/>
          <w:szCs w:val="32"/>
          <w:rtl w:val="1"/>
        </w:rPr>
        <w:t xml:space="preserve"> </w:t>
      </w:r>
      <w:r w:rsidDel="00000000" w:rsidR="00000000" w:rsidRPr="00000000">
        <w:rPr>
          <w:b w:val="1"/>
          <w:sz w:val="32"/>
          <w:szCs w:val="32"/>
          <w:rtl w:val="1"/>
        </w:rPr>
        <w:t xml:space="preserve">الدكتور</w:t>
      </w:r>
      <w:r w:rsidDel="00000000" w:rsidR="00000000" w:rsidRPr="00000000">
        <w:rPr>
          <w:b w:val="1"/>
          <w:sz w:val="32"/>
          <w:szCs w:val="32"/>
          <w:rtl w:val="1"/>
        </w:rPr>
        <w:t xml:space="preserve"> </w:t>
      </w:r>
      <w:r w:rsidDel="00000000" w:rsidR="00000000" w:rsidRPr="00000000">
        <w:rPr>
          <w:b w:val="1"/>
          <w:sz w:val="32"/>
          <w:szCs w:val="32"/>
          <w:rtl w:val="1"/>
        </w:rPr>
        <w:t xml:space="preserve">محمد</w:t>
      </w:r>
      <w:r w:rsidDel="00000000" w:rsidR="00000000" w:rsidRPr="00000000">
        <w:rPr>
          <w:b w:val="1"/>
          <w:sz w:val="32"/>
          <w:szCs w:val="32"/>
          <w:rtl w:val="1"/>
        </w:rPr>
        <w:t xml:space="preserve"> </w:t>
      </w:r>
      <w:r w:rsidDel="00000000" w:rsidR="00000000" w:rsidRPr="00000000">
        <w:rPr>
          <w:b w:val="1"/>
          <w:sz w:val="32"/>
          <w:szCs w:val="32"/>
          <w:rtl w:val="1"/>
        </w:rPr>
        <w:t xml:space="preserve">البرادعى</w:t>
      </w:r>
      <w:r w:rsidDel="00000000" w:rsidR="00000000" w:rsidRPr="00000000">
        <w:rPr>
          <w:b w:val="1"/>
          <w:sz w:val="32"/>
          <w:szCs w:val="32"/>
          <w:rtl w:val="1"/>
        </w:rPr>
        <w:t xml:space="preserve"> </w:t>
      </w:r>
      <w:r w:rsidDel="00000000" w:rsidR="00000000" w:rsidRPr="00000000">
        <w:rPr>
          <w:b w:val="1"/>
          <w:sz w:val="32"/>
          <w:szCs w:val="32"/>
          <w:rtl w:val="1"/>
        </w:rPr>
        <w:t xml:space="preserve">انسان</w:t>
      </w:r>
      <w:r w:rsidDel="00000000" w:rsidR="00000000" w:rsidRPr="00000000">
        <w:rPr>
          <w:b w:val="1"/>
          <w:sz w:val="32"/>
          <w:szCs w:val="32"/>
          <w:rtl w:val="1"/>
        </w:rPr>
        <w:t xml:space="preserve"> </w:t>
      </w:r>
      <w:r w:rsidDel="00000000" w:rsidR="00000000" w:rsidRPr="00000000">
        <w:rPr>
          <w:b w:val="1"/>
          <w:sz w:val="32"/>
          <w:szCs w:val="32"/>
          <w:rtl w:val="1"/>
        </w:rPr>
        <w:t xml:space="preserve">خبير</w:t>
      </w:r>
      <w:r w:rsidDel="00000000" w:rsidR="00000000" w:rsidRPr="00000000">
        <w:rPr>
          <w:b w:val="1"/>
          <w:sz w:val="32"/>
          <w:szCs w:val="32"/>
          <w:rtl w:val="1"/>
        </w:rPr>
        <w:t xml:space="preserve"> </w:t>
      </w:r>
      <w:r w:rsidDel="00000000" w:rsidR="00000000" w:rsidRPr="00000000">
        <w:rPr>
          <w:b w:val="1"/>
          <w:sz w:val="32"/>
          <w:szCs w:val="32"/>
          <w:rtl w:val="1"/>
        </w:rPr>
        <w:t xml:space="preserve">فى</w:t>
      </w:r>
      <w:r w:rsidDel="00000000" w:rsidR="00000000" w:rsidRPr="00000000">
        <w:rPr>
          <w:b w:val="1"/>
          <w:sz w:val="32"/>
          <w:szCs w:val="32"/>
          <w:rtl w:val="1"/>
        </w:rPr>
        <w:t xml:space="preserve"> </w:t>
      </w:r>
      <w:r w:rsidDel="00000000" w:rsidR="00000000" w:rsidRPr="00000000">
        <w:rPr>
          <w:b w:val="1"/>
          <w:sz w:val="32"/>
          <w:szCs w:val="32"/>
          <w:rtl w:val="1"/>
        </w:rPr>
        <w:t xml:space="preserve">مجاله</w:t>
      </w:r>
      <w:r w:rsidDel="00000000" w:rsidR="00000000" w:rsidRPr="00000000">
        <w:rPr>
          <w:b w:val="1"/>
          <w:sz w:val="32"/>
          <w:szCs w:val="32"/>
          <w:rtl w:val="1"/>
        </w:rPr>
        <w:t xml:space="preserve"> </w:t>
      </w:r>
      <w:r w:rsidDel="00000000" w:rsidR="00000000" w:rsidRPr="00000000">
        <w:rPr>
          <w:b w:val="1"/>
          <w:sz w:val="32"/>
          <w:szCs w:val="32"/>
          <w:rtl w:val="1"/>
        </w:rPr>
        <w:t xml:space="preserve">وامين</w:t>
      </w:r>
      <w:r w:rsidDel="00000000" w:rsidR="00000000" w:rsidRPr="00000000">
        <w:rPr>
          <w:b w:val="1"/>
          <w:sz w:val="32"/>
          <w:szCs w:val="32"/>
          <w:rtl w:val="1"/>
        </w:rPr>
        <w:t xml:space="preserve"> </w:t>
      </w:r>
      <w:r w:rsidDel="00000000" w:rsidR="00000000" w:rsidRPr="00000000">
        <w:rPr>
          <w:b w:val="1"/>
          <w:sz w:val="32"/>
          <w:szCs w:val="32"/>
          <w:rtl w:val="1"/>
        </w:rPr>
        <w:t xml:space="preserve">ولا</w:t>
      </w:r>
      <w:r w:rsidDel="00000000" w:rsidR="00000000" w:rsidRPr="00000000">
        <w:rPr>
          <w:b w:val="1"/>
          <w:sz w:val="32"/>
          <w:szCs w:val="32"/>
          <w:rtl w:val="1"/>
        </w:rPr>
        <w:t xml:space="preserve"> </w:t>
      </w:r>
      <w:r w:rsidDel="00000000" w:rsidR="00000000" w:rsidRPr="00000000">
        <w:rPr>
          <w:b w:val="1"/>
          <w:sz w:val="32"/>
          <w:szCs w:val="32"/>
          <w:rtl w:val="1"/>
        </w:rPr>
        <w:t xml:space="preserve">يكذب</w:t>
      </w:r>
      <w:r w:rsidDel="00000000" w:rsidR="00000000" w:rsidRPr="00000000">
        <w:rPr>
          <w:b w:val="1"/>
          <w:sz w:val="32"/>
          <w:szCs w:val="32"/>
          <w:rtl w:val="1"/>
        </w:rPr>
        <w:t xml:space="preserve">  </w:t>
      </w:r>
      <w:r w:rsidDel="00000000" w:rsidR="00000000" w:rsidRPr="00000000">
        <w:rPr>
          <w:b w:val="1"/>
          <w:sz w:val="32"/>
          <w:szCs w:val="32"/>
          <w:rtl w:val="1"/>
        </w:rPr>
        <w:t xml:space="preserve">ولكن</w:t>
      </w:r>
      <w:r w:rsidDel="00000000" w:rsidR="00000000" w:rsidRPr="00000000">
        <w:rPr>
          <w:b w:val="1"/>
          <w:sz w:val="32"/>
          <w:szCs w:val="32"/>
          <w:rtl w:val="1"/>
        </w:rPr>
        <w:t xml:space="preserve"> </w:t>
      </w:r>
      <w:r w:rsidDel="00000000" w:rsidR="00000000" w:rsidRPr="00000000">
        <w:rPr>
          <w:b w:val="1"/>
          <w:sz w:val="32"/>
          <w:szCs w:val="32"/>
          <w:rtl w:val="1"/>
        </w:rPr>
        <w:t xml:space="preserve">لا</w:t>
      </w:r>
      <w:r w:rsidDel="00000000" w:rsidR="00000000" w:rsidRPr="00000000">
        <w:rPr>
          <w:b w:val="1"/>
          <w:sz w:val="32"/>
          <w:szCs w:val="32"/>
          <w:rtl w:val="1"/>
        </w:rPr>
        <w:t xml:space="preserve"> </w:t>
      </w:r>
      <w:r w:rsidDel="00000000" w:rsidR="00000000" w:rsidRPr="00000000">
        <w:rPr>
          <w:b w:val="1"/>
          <w:sz w:val="32"/>
          <w:szCs w:val="32"/>
          <w:rtl w:val="1"/>
        </w:rPr>
        <w:t xml:space="preserve">اتفق</w:t>
      </w:r>
      <w:r w:rsidDel="00000000" w:rsidR="00000000" w:rsidRPr="00000000">
        <w:rPr>
          <w:b w:val="1"/>
          <w:sz w:val="32"/>
          <w:szCs w:val="32"/>
          <w:rtl w:val="1"/>
        </w:rPr>
        <w:t xml:space="preserve"> </w:t>
      </w:r>
      <w:r w:rsidDel="00000000" w:rsidR="00000000" w:rsidRPr="00000000">
        <w:rPr>
          <w:b w:val="1"/>
          <w:sz w:val="32"/>
          <w:szCs w:val="32"/>
          <w:rtl w:val="1"/>
        </w:rPr>
        <w:t xml:space="preserve">معاه</w:t>
      </w:r>
      <w:r w:rsidDel="00000000" w:rsidR="00000000" w:rsidRPr="00000000">
        <w:rPr>
          <w:b w:val="1"/>
          <w:sz w:val="32"/>
          <w:szCs w:val="32"/>
          <w:rtl w:val="1"/>
        </w:rPr>
        <w:t xml:space="preserve"> </w:t>
      </w:r>
      <w:r w:rsidDel="00000000" w:rsidR="00000000" w:rsidRPr="00000000">
        <w:rPr>
          <w:b w:val="1"/>
          <w:sz w:val="32"/>
          <w:szCs w:val="32"/>
          <w:rtl w:val="1"/>
        </w:rPr>
        <w:t xml:space="preserve">فى</w:t>
      </w:r>
      <w:r w:rsidDel="00000000" w:rsidR="00000000" w:rsidRPr="00000000">
        <w:rPr>
          <w:b w:val="1"/>
          <w:sz w:val="32"/>
          <w:szCs w:val="32"/>
          <w:rtl w:val="1"/>
        </w:rPr>
        <w:t xml:space="preserve"> </w:t>
      </w:r>
      <w:r w:rsidDel="00000000" w:rsidR="00000000" w:rsidRPr="00000000">
        <w:rPr>
          <w:b w:val="1"/>
          <w:sz w:val="32"/>
          <w:szCs w:val="32"/>
          <w:rtl w:val="1"/>
        </w:rPr>
        <w:t xml:space="preserve">بعض</w:t>
      </w:r>
      <w:r w:rsidDel="00000000" w:rsidR="00000000" w:rsidRPr="00000000">
        <w:rPr>
          <w:b w:val="1"/>
          <w:sz w:val="32"/>
          <w:szCs w:val="32"/>
          <w:rtl w:val="1"/>
        </w:rPr>
        <w:t xml:space="preserve"> </w:t>
      </w:r>
      <w:r w:rsidDel="00000000" w:rsidR="00000000" w:rsidRPr="00000000">
        <w:rPr>
          <w:b w:val="1"/>
          <w:sz w:val="32"/>
          <w:szCs w:val="32"/>
          <w:rtl w:val="1"/>
        </w:rPr>
        <w:t xml:space="preserve">الامور</w:t>
      </w:r>
    </w:p>
    <w:p w:rsidR="00000000" w:rsidDel="00000000" w:rsidP="00000000" w:rsidRDefault="00000000" w:rsidRPr="00000000" w14:paraId="000001E1">
      <w:pPr>
        <w:pageBreakBefore w:val="0"/>
        <w:ind w:left="360"/>
        <w:rPr>
          <w:b w:val="1"/>
          <w:sz w:val="32"/>
          <w:szCs w:val="32"/>
        </w:rPr>
      </w:pPr>
      <w:r w:rsidDel="00000000" w:rsidR="00000000" w:rsidRPr="00000000">
        <w:rPr>
          <w:b w:val="1"/>
          <w:sz w:val="32"/>
          <w:szCs w:val="32"/>
          <w:rtl w:val="1"/>
        </w:rPr>
        <w:t xml:space="preserve">والاختلاف</w:t>
      </w:r>
      <w:r w:rsidDel="00000000" w:rsidR="00000000" w:rsidRPr="00000000">
        <w:rPr>
          <w:b w:val="1"/>
          <w:sz w:val="32"/>
          <w:szCs w:val="32"/>
          <w:rtl w:val="1"/>
        </w:rPr>
        <w:t xml:space="preserve"> </w:t>
      </w:r>
      <w:r w:rsidDel="00000000" w:rsidR="00000000" w:rsidRPr="00000000">
        <w:rPr>
          <w:b w:val="1"/>
          <w:sz w:val="32"/>
          <w:szCs w:val="32"/>
          <w:rtl w:val="1"/>
        </w:rPr>
        <w:t xml:space="preserve">زاد</w:t>
      </w:r>
      <w:r w:rsidDel="00000000" w:rsidR="00000000" w:rsidRPr="00000000">
        <w:rPr>
          <w:b w:val="1"/>
          <w:sz w:val="32"/>
          <w:szCs w:val="32"/>
          <w:rtl w:val="1"/>
        </w:rPr>
        <w:t xml:space="preserve"> </w:t>
      </w:r>
      <w:r w:rsidDel="00000000" w:rsidR="00000000" w:rsidRPr="00000000">
        <w:rPr>
          <w:b w:val="1"/>
          <w:sz w:val="32"/>
          <w:szCs w:val="32"/>
          <w:rtl w:val="1"/>
        </w:rPr>
        <w:t xml:space="preserve">مؤخرا</w:t>
      </w:r>
    </w:p>
    <w:p w:rsidR="00000000" w:rsidDel="00000000" w:rsidP="00000000" w:rsidRDefault="00000000" w:rsidRPr="00000000" w14:paraId="000001E2">
      <w:pPr>
        <w:pageBreakBefore w:val="0"/>
        <w:rPr>
          <w:b w:val="1"/>
          <w:sz w:val="32"/>
          <w:szCs w:val="32"/>
        </w:rPr>
      </w:pPr>
      <w:r w:rsidDel="00000000" w:rsidR="00000000" w:rsidRPr="00000000">
        <w:rPr>
          <w:rtl w:val="0"/>
        </w:rPr>
      </w:r>
    </w:p>
    <w:p w:rsidR="00000000" w:rsidDel="00000000" w:rsidP="00000000" w:rsidRDefault="00000000" w:rsidRPr="00000000" w14:paraId="000001E3">
      <w:pPr>
        <w:pageBreakBefore w:val="0"/>
        <w:ind w:left="360"/>
        <w:rPr>
          <w:b w:val="1"/>
          <w:sz w:val="32"/>
          <w:szCs w:val="32"/>
        </w:rPr>
      </w:pPr>
      <w:r w:rsidDel="00000000" w:rsidR="00000000" w:rsidRPr="00000000">
        <w:rPr>
          <w:rtl w:val="0"/>
        </w:rPr>
      </w:r>
      <w:r w:rsidDel="00000000" w:rsidR="00000000" w:rsidRPr="00000000">
        <w:rPr>
          <w:b w:val="1"/>
          <w:sz w:val="32"/>
          <w:szCs w:val="32"/>
          <w:rtl w:val="0"/>
        </w:rPr>
        <w:t xml:space="preserve">5- </w:t>
      </w:r>
      <w:r w:rsidDel="00000000" w:rsidR="00000000" w:rsidRPr="00000000">
        <w:rPr>
          <w:b w:val="1"/>
          <w:sz w:val="32"/>
          <w:szCs w:val="32"/>
          <w:rtl w:val="1"/>
        </w:rPr>
        <w:t xml:space="preserve">من</w:t>
      </w:r>
      <w:r w:rsidDel="00000000" w:rsidR="00000000" w:rsidRPr="00000000">
        <w:rPr>
          <w:b w:val="1"/>
          <w:sz w:val="32"/>
          <w:szCs w:val="32"/>
          <w:rtl w:val="1"/>
        </w:rPr>
        <w:t xml:space="preserve"> </w:t>
      </w:r>
      <w:r w:rsidDel="00000000" w:rsidR="00000000" w:rsidRPr="00000000">
        <w:rPr>
          <w:b w:val="1"/>
          <w:sz w:val="32"/>
          <w:szCs w:val="32"/>
          <w:rtl w:val="1"/>
        </w:rPr>
        <w:t xml:space="preserve">ليوناردو</w:t>
      </w:r>
      <w:r w:rsidDel="00000000" w:rsidR="00000000" w:rsidRPr="00000000">
        <w:rPr>
          <w:b w:val="1"/>
          <w:sz w:val="32"/>
          <w:szCs w:val="32"/>
          <w:rtl w:val="1"/>
        </w:rPr>
        <w:t xml:space="preserve"> </w:t>
      </w:r>
      <w:r w:rsidDel="00000000" w:rsidR="00000000" w:rsidRPr="00000000">
        <w:rPr>
          <w:b w:val="1"/>
          <w:sz w:val="32"/>
          <w:szCs w:val="32"/>
          <w:rtl w:val="1"/>
        </w:rPr>
        <w:t xml:space="preserve">دافنشى</w:t>
      </w:r>
      <w:r w:rsidDel="00000000" w:rsidR="00000000" w:rsidRPr="00000000">
        <w:rPr>
          <w:b w:val="1"/>
          <w:sz w:val="32"/>
          <w:szCs w:val="32"/>
          <w:rtl w:val="1"/>
        </w:rPr>
        <w:t xml:space="preserve"> </w:t>
      </w:r>
      <w:r w:rsidDel="00000000" w:rsidR="00000000" w:rsidRPr="00000000">
        <w:rPr>
          <w:b w:val="1"/>
          <w:sz w:val="32"/>
          <w:szCs w:val="32"/>
          <w:rtl w:val="1"/>
        </w:rPr>
        <w:t xml:space="preserve">واشهر</w:t>
      </w:r>
      <w:r w:rsidDel="00000000" w:rsidR="00000000" w:rsidRPr="00000000">
        <w:rPr>
          <w:b w:val="1"/>
          <w:sz w:val="32"/>
          <w:szCs w:val="32"/>
          <w:rtl w:val="1"/>
        </w:rPr>
        <w:t xml:space="preserve"> </w:t>
      </w:r>
      <w:r w:rsidDel="00000000" w:rsidR="00000000" w:rsidRPr="00000000">
        <w:rPr>
          <w:b w:val="1"/>
          <w:sz w:val="32"/>
          <w:szCs w:val="32"/>
          <w:rtl w:val="1"/>
        </w:rPr>
        <w:t xml:space="preserve">لوحاته</w:t>
      </w:r>
      <w:r w:rsidDel="00000000" w:rsidR="00000000" w:rsidRPr="00000000">
        <w:rPr>
          <w:b w:val="1"/>
          <w:sz w:val="32"/>
          <w:szCs w:val="32"/>
          <w:rtl w:val="0"/>
        </w:rPr>
        <w:t xml:space="preserve">؟</w:t>
      </w:r>
    </w:p>
    <w:p w:rsidR="00000000" w:rsidDel="00000000" w:rsidP="00000000" w:rsidRDefault="00000000" w:rsidRPr="00000000" w14:paraId="000001E4">
      <w:pPr>
        <w:pageBreakBefore w:val="0"/>
        <w:ind w:left="360"/>
        <w:rPr>
          <w:b w:val="1"/>
          <w:sz w:val="32"/>
          <w:szCs w:val="32"/>
        </w:rPr>
      </w:pPr>
      <w:r w:rsidDel="00000000" w:rsidR="00000000" w:rsidRPr="00000000">
        <w:rPr>
          <w:b w:val="1"/>
          <w:sz w:val="32"/>
          <w:szCs w:val="32"/>
          <w:rtl w:val="1"/>
        </w:rPr>
        <w:t xml:space="preserve">رسام</w:t>
      </w:r>
      <w:r w:rsidDel="00000000" w:rsidR="00000000" w:rsidRPr="00000000">
        <w:rPr>
          <w:b w:val="1"/>
          <w:sz w:val="32"/>
          <w:szCs w:val="32"/>
          <w:rtl w:val="1"/>
        </w:rPr>
        <w:t xml:space="preserve"> </w:t>
      </w:r>
      <w:r w:rsidDel="00000000" w:rsidR="00000000" w:rsidRPr="00000000">
        <w:rPr>
          <w:b w:val="1"/>
          <w:sz w:val="32"/>
          <w:szCs w:val="32"/>
          <w:rtl w:val="1"/>
        </w:rPr>
        <w:t xml:space="preserve">انجليزى</w:t>
      </w:r>
      <w:r w:rsidDel="00000000" w:rsidR="00000000" w:rsidRPr="00000000">
        <w:rPr>
          <w:b w:val="1"/>
          <w:sz w:val="32"/>
          <w:szCs w:val="32"/>
          <w:rtl w:val="1"/>
        </w:rPr>
        <w:t xml:space="preserve"> </w:t>
      </w:r>
      <w:r w:rsidDel="00000000" w:rsidR="00000000" w:rsidRPr="00000000">
        <w:rPr>
          <w:b w:val="1"/>
          <w:sz w:val="32"/>
          <w:szCs w:val="32"/>
          <w:rtl w:val="1"/>
        </w:rPr>
        <w:t xml:space="preserve">معروف</w:t>
      </w:r>
      <w:r w:rsidDel="00000000" w:rsidR="00000000" w:rsidRPr="00000000">
        <w:rPr>
          <w:b w:val="1"/>
          <w:sz w:val="32"/>
          <w:szCs w:val="32"/>
          <w:rtl w:val="1"/>
        </w:rPr>
        <w:t xml:space="preserve"> </w:t>
      </w:r>
      <w:r w:rsidDel="00000000" w:rsidR="00000000" w:rsidRPr="00000000">
        <w:rPr>
          <w:b w:val="1"/>
          <w:sz w:val="32"/>
          <w:szCs w:val="32"/>
          <w:rtl w:val="1"/>
        </w:rPr>
        <w:t xml:space="preserve">من</w:t>
      </w:r>
      <w:r w:rsidDel="00000000" w:rsidR="00000000" w:rsidRPr="00000000">
        <w:rPr>
          <w:b w:val="1"/>
          <w:sz w:val="32"/>
          <w:szCs w:val="32"/>
          <w:rtl w:val="1"/>
        </w:rPr>
        <w:t xml:space="preserve"> </w:t>
      </w:r>
      <w:r w:rsidDel="00000000" w:rsidR="00000000" w:rsidRPr="00000000">
        <w:rPr>
          <w:b w:val="1"/>
          <w:sz w:val="32"/>
          <w:szCs w:val="32"/>
          <w:rtl w:val="1"/>
        </w:rPr>
        <w:t xml:space="preserve">رسامين</w:t>
      </w:r>
      <w:r w:rsidDel="00000000" w:rsidR="00000000" w:rsidRPr="00000000">
        <w:rPr>
          <w:b w:val="1"/>
          <w:sz w:val="32"/>
          <w:szCs w:val="32"/>
          <w:rtl w:val="1"/>
        </w:rPr>
        <w:t xml:space="preserve"> </w:t>
      </w:r>
      <w:r w:rsidDel="00000000" w:rsidR="00000000" w:rsidRPr="00000000">
        <w:rPr>
          <w:b w:val="1"/>
          <w:sz w:val="32"/>
          <w:szCs w:val="32"/>
          <w:rtl w:val="1"/>
        </w:rPr>
        <w:t xml:space="preserve">عصر</w:t>
      </w:r>
      <w:r w:rsidDel="00000000" w:rsidR="00000000" w:rsidRPr="00000000">
        <w:rPr>
          <w:b w:val="1"/>
          <w:sz w:val="32"/>
          <w:szCs w:val="32"/>
          <w:rtl w:val="1"/>
        </w:rPr>
        <w:t xml:space="preserve"> </w:t>
      </w:r>
      <w:r w:rsidDel="00000000" w:rsidR="00000000" w:rsidRPr="00000000">
        <w:rPr>
          <w:b w:val="1"/>
          <w:sz w:val="32"/>
          <w:szCs w:val="32"/>
          <w:rtl w:val="1"/>
        </w:rPr>
        <w:t xml:space="preserve">النهضه</w:t>
      </w:r>
      <w:r w:rsidDel="00000000" w:rsidR="00000000" w:rsidRPr="00000000">
        <w:rPr>
          <w:b w:val="1"/>
          <w:sz w:val="32"/>
          <w:szCs w:val="32"/>
          <w:rtl w:val="0"/>
        </w:rPr>
        <w:t xml:space="preserve"> </w:t>
      </w:r>
    </w:p>
    <w:p w:rsidR="00000000" w:rsidDel="00000000" w:rsidP="00000000" w:rsidRDefault="00000000" w:rsidRPr="00000000" w14:paraId="000001E5">
      <w:pPr>
        <w:pageBreakBefore w:val="0"/>
        <w:ind w:left="360"/>
        <w:rPr>
          <w:b w:val="1"/>
          <w:sz w:val="32"/>
          <w:szCs w:val="32"/>
        </w:rPr>
      </w:pPr>
      <w:r w:rsidDel="00000000" w:rsidR="00000000" w:rsidRPr="00000000">
        <w:rPr>
          <w:b w:val="1"/>
          <w:sz w:val="32"/>
          <w:szCs w:val="32"/>
          <w:rtl w:val="1"/>
        </w:rPr>
        <w:t xml:space="preserve">من</w:t>
      </w:r>
      <w:r w:rsidDel="00000000" w:rsidR="00000000" w:rsidRPr="00000000">
        <w:rPr>
          <w:b w:val="1"/>
          <w:sz w:val="32"/>
          <w:szCs w:val="32"/>
          <w:rtl w:val="1"/>
        </w:rPr>
        <w:t xml:space="preserve"> </w:t>
      </w:r>
      <w:r w:rsidDel="00000000" w:rsidR="00000000" w:rsidRPr="00000000">
        <w:rPr>
          <w:b w:val="1"/>
          <w:sz w:val="32"/>
          <w:szCs w:val="32"/>
          <w:rtl w:val="1"/>
        </w:rPr>
        <w:t xml:space="preserve">اشهر</w:t>
      </w:r>
      <w:r w:rsidDel="00000000" w:rsidR="00000000" w:rsidRPr="00000000">
        <w:rPr>
          <w:b w:val="1"/>
          <w:sz w:val="32"/>
          <w:szCs w:val="32"/>
          <w:rtl w:val="1"/>
        </w:rPr>
        <w:t xml:space="preserve"> </w:t>
      </w:r>
      <w:r w:rsidDel="00000000" w:rsidR="00000000" w:rsidRPr="00000000">
        <w:rPr>
          <w:b w:val="1"/>
          <w:sz w:val="32"/>
          <w:szCs w:val="32"/>
          <w:rtl w:val="1"/>
        </w:rPr>
        <w:t xml:space="preserve">لوحاته</w:t>
      </w:r>
      <w:r w:rsidDel="00000000" w:rsidR="00000000" w:rsidRPr="00000000">
        <w:rPr>
          <w:b w:val="1"/>
          <w:sz w:val="32"/>
          <w:szCs w:val="32"/>
          <w:rtl w:val="1"/>
        </w:rPr>
        <w:t xml:space="preserve"> </w:t>
      </w:r>
      <w:r w:rsidDel="00000000" w:rsidR="00000000" w:rsidRPr="00000000">
        <w:rPr>
          <w:b w:val="1"/>
          <w:sz w:val="32"/>
          <w:szCs w:val="32"/>
          <w:rtl w:val="1"/>
        </w:rPr>
        <w:t xml:space="preserve">الموناليزا</w:t>
      </w:r>
      <w:r w:rsidDel="00000000" w:rsidR="00000000" w:rsidRPr="00000000">
        <w:rPr>
          <w:b w:val="1"/>
          <w:sz w:val="32"/>
          <w:szCs w:val="32"/>
          <w:rtl w:val="1"/>
        </w:rPr>
        <w:t xml:space="preserve"> </w:t>
      </w:r>
      <w:r w:rsidDel="00000000" w:rsidR="00000000" w:rsidRPr="00000000">
        <w:rPr>
          <w:b w:val="1"/>
          <w:sz w:val="32"/>
          <w:szCs w:val="32"/>
          <w:rtl w:val="1"/>
        </w:rPr>
        <w:t xml:space="preserve">والعشاء</w:t>
      </w:r>
      <w:r w:rsidDel="00000000" w:rsidR="00000000" w:rsidRPr="00000000">
        <w:rPr>
          <w:b w:val="1"/>
          <w:sz w:val="32"/>
          <w:szCs w:val="32"/>
          <w:rtl w:val="1"/>
        </w:rPr>
        <w:t xml:space="preserve"> </w:t>
      </w:r>
      <w:r w:rsidDel="00000000" w:rsidR="00000000" w:rsidRPr="00000000">
        <w:rPr>
          <w:b w:val="1"/>
          <w:sz w:val="32"/>
          <w:szCs w:val="32"/>
          <w:rtl w:val="1"/>
        </w:rPr>
        <w:t xml:space="preserve">الاخير</w:t>
      </w:r>
    </w:p>
    <w:p w:rsidR="00000000" w:rsidDel="00000000" w:rsidP="00000000" w:rsidRDefault="00000000" w:rsidRPr="00000000" w14:paraId="000001E6">
      <w:pPr>
        <w:pageBreakBefore w:val="0"/>
        <w:ind w:left="360"/>
        <w:rPr>
          <w:b w:val="1"/>
          <w:sz w:val="32"/>
          <w:szCs w:val="32"/>
        </w:rPr>
      </w:pPr>
      <w:r w:rsidDel="00000000" w:rsidR="00000000" w:rsidRPr="00000000">
        <w:rPr>
          <w:b w:val="1"/>
          <w:sz w:val="32"/>
          <w:szCs w:val="32"/>
          <w:rtl w:val="1"/>
        </w:rPr>
        <w:t xml:space="preserve">وكان</w:t>
      </w:r>
      <w:r w:rsidDel="00000000" w:rsidR="00000000" w:rsidRPr="00000000">
        <w:rPr>
          <w:b w:val="1"/>
          <w:sz w:val="32"/>
          <w:szCs w:val="32"/>
          <w:rtl w:val="1"/>
        </w:rPr>
        <w:t xml:space="preserve"> </w:t>
      </w:r>
      <w:r w:rsidDel="00000000" w:rsidR="00000000" w:rsidRPr="00000000">
        <w:rPr>
          <w:b w:val="1"/>
          <w:sz w:val="32"/>
          <w:szCs w:val="32"/>
          <w:rtl w:val="1"/>
        </w:rPr>
        <w:t xml:space="preserve">ليه</w:t>
      </w:r>
      <w:r w:rsidDel="00000000" w:rsidR="00000000" w:rsidRPr="00000000">
        <w:rPr>
          <w:b w:val="1"/>
          <w:sz w:val="32"/>
          <w:szCs w:val="32"/>
          <w:rtl w:val="1"/>
        </w:rPr>
        <w:t xml:space="preserve"> </w:t>
      </w:r>
      <w:r w:rsidDel="00000000" w:rsidR="00000000" w:rsidRPr="00000000">
        <w:rPr>
          <w:b w:val="1"/>
          <w:sz w:val="32"/>
          <w:szCs w:val="32"/>
          <w:rtl w:val="1"/>
        </w:rPr>
        <w:t xml:space="preserve">ابحاث</w:t>
      </w:r>
      <w:r w:rsidDel="00000000" w:rsidR="00000000" w:rsidRPr="00000000">
        <w:rPr>
          <w:b w:val="1"/>
          <w:sz w:val="32"/>
          <w:szCs w:val="32"/>
          <w:rtl w:val="1"/>
        </w:rPr>
        <w:t xml:space="preserve"> </w:t>
      </w:r>
      <w:r w:rsidDel="00000000" w:rsidR="00000000" w:rsidRPr="00000000">
        <w:rPr>
          <w:b w:val="1"/>
          <w:sz w:val="32"/>
          <w:szCs w:val="32"/>
          <w:rtl w:val="1"/>
        </w:rPr>
        <w:t xml:space="preserve">فى</w:t>
      </w:r>
      <w:r w:rsidDel="00000000" w:rsidR="00000000" w:rsidRPr="00000000">
        <w:rPr>
          <w:b w:val="1"/>
          <w:sz w:val="32"/>
          <w:szCs w:val="32"/>
          <w:rtl w:val="1"/>
        </w:rPr>
        <w:t xml:space="preserve"> </w:t>
      </w:r>
      <w:r w:rsidDel="00000000" w:rsidR="00000000" w:rsidRPr="00000000">
        <w:rPr>
          <w:b w:val="1"/>
          <w:sz w:val="32"/>
          <w:szCs w:val="32"/>
          <w:rtl w:val="1"/>
        </w:rPr>
        <w:t xml:space="preserve">الحركه</w:t>
      </w:r>
      <w:r w:rsidDel="00000000" w:rsidR="00000000" w:rsidRPr="00000000">
        <w:rPr>
          <w:b w:val="1"/>
          <w:sz w:val="32"/>
          <w:szCs w:val="32"/>
          <w:rtl w:val="1"/>
        </w:rPr>
        <w:t xml:space="preserve"> </w:t>
      </w:r>
      <w:sdt>
        <w:sdtPr>
          <w:tag w:val="goog_rdk_645"/>
        </w:sdtPr>
        <w:sdtContent>
          <w:r w:rsidDel="00000000" w:rsidR="00000000" w:rsidRPr="00000000">
            <w:rPr>
              <w:b w:val="1"/>
              <w:sz w:val="32"/>
              <w:szCs w:val="32"/>
              <w:rtl w:val="1"/>
              <w:rPrChange w:author="Shimaa Rashad" w:id="38" w:date="2022-07-07T07:28:42Z">
                <w:rPr>
                  <w:b w:val="1"/>
                  <w:sz w:val="32"/>
                  <w:szCs w:val="32"/>
                </w:rPr>
              </w:rPrChange>
            </w:rPr>
            <w:t xml:space="preserve">والتشريح</w:t>
          </w:r>
        </w:sdtContent>
      </w:sdt>
      <w:r w:rsidDel="00000000" w:rsidR="00000000" w:rsidRPr="00000000">
        <w:rPr>
          <w:rtl w:val="0"/>
        </w:rPr>
      </w:r>
      <w:r w:rsidDel="00000000" w:rsidR="00000000" w:rsidRPr="00000000">
        <w:rPr>
          <w:b w:val="1"/>
          <w:sz w:val="32"/>
          <w:szCs w:val="32"/>
          <w:rtl w:val="0"/>
        </w:rPr>
        <w:t xml:space="preserve"> </w:t>
      </w:r>
      <w:r w:rsidDel="00000000" w:rsidR="00000000" w:rsidRPr="00000000">
        <w:rPr>
          <w:b w:val="1"/>
          <w:sz w:val="32"/>
          <w:szCs w:val="32"/>
          <w:rtl w:val="1"/>
        </w:rPr>
        <w:t xml:space="preserve">البصريات</w:t>
      </w:r>
    </w:p>
    <w:p w:rsidR="00000000" w:rsidDel="00000000" w:rsidP="00000000" w:rsidRDefault="00000000" w:rsidRPr="00000000" w14:paraId="000001E7">
      <w:pPr>
        <w:pageBreakBefore w:val="0"/>
        <w:rPr>
          <w:b w:val="1"/>
          <w:sz w:val="32"/>
          <w:szCs w:val="32"/>
        </w:rPr>
      </w:pPr>
      <w:r w:rsidDel="00000000" w:rsidR="00000000" w:rsidRPr="00000000">
        <w:rPr>
          <w:rtl w:val="0"/>
        </w:rPr>
      </w:r>
    </w:p>
    <w:p w:rsidR="00000000" w:rsidDel="00000000" w:rsidP="00000000" w:rsidRDefault="00000000" w:rsidRPr="00000000" w14:paraId="000001E8">
      <w:pPr>
        <w:pageBreakBefore w:val="0"/>
        <w:ind w:left="360"/>
        <w:rPr>
          <w:b w:val="1"/>
          <w:sz w:val="32"/>
          <w:szCs w:val="32"/>
        </w:rPr>
      </w:pPr>
      <w:r w:rsidDel="00000000" w:rsidR="00000000" w:rsidRPr="00000000">
        <w:rPr>
          <w:rtl w:val="0"/>
        </w:rPr>
      </w:r>
      <w:r w:rsidDel="00000000" w:rsidR="00000000" w:rsidRPr="00000000">
        <w:rPr>
          <w:b w:val="1"/>
          <w:sz w:val="32"/>
          <w:szCs w:val="32"/>
          <w:rtl w:val="0"/>
        </w:rPr>
        <w:t xml:space="preserve">6- </w:t>
      </w:r>
      <w:r w:rsidDel="00000000" w:rsidR="00000000" w:rsidRPr="00000000">
        <w:rPr>
          <w:b w:val="1"/>
          <w:sz w:val="32"/>
          <w:szCs w:val="32"/>
          <w:rtl w:val="1"/>
        </w:rPr>
        <w:t xml:space="preserve">عدد</w:t>
      </w:r>
      <w:r w:rsidDel="00000000" w:rsidR="00000000" w:rsidRPr="00000000">
        <w:rPr>
          <w:b w:val="1"/>
          <w:sz w:val="32"/>
          <w:szCs w:val="32"/>
          <w:rtl w:val="1"/>
        </w:rPr>
        <w:t xml:space="preserve"> </w:t>
      </w:r>
      <w:r w:rsidDel="00000000" w:rsidR="00000000" w:rsidRPr="00000000">
        <w:rPr>
          <w:b w:val="1"/>
          <w:sz w:val="32"/>
          <w:szCs w:val="32"/>
          <w:rtl w:val="1"/>
        </w:rPr>
        <w:t xml:space="preserve">كواكب</w:t>
      </w:r>
      <w:r w:rsidDel="00000000" w:rsidR="00000000" w:rsidRPr="00000000">
        <w:rPr>
          <w:b w:val="1"/>
          <w:sz w:val="32"/>
          <w:szCs w:val="32"/>
          <w:rtl w:val="1"/>
        </w:rPr>
        <w:t xml:space="preserve"> </w:t>
      </w:r>
      <w:r w:rsidDel="00000000" w:rsidR="00000000" w:rsidRPr="00000000">
        <w:rPr>
          <w:b w:val="1"/>
          <w:sz w:val="32"/>
          <w:szCs w:val="32"/>
          <w:rtl w:val="1"/>
        </w:rPr>
        <w:t xml:space="preserve">المجموعة</w:t>
      </w:r>
      <w:r w:rsidDel="00000000" w:rsidR="00000000" w:rsidRPr="00000000">
        <w:rPr>
          <w:b w:val="1"/>
          <w:sz w:val="32"/>
          <w:szCs w:val="32"/>
          <w:rtl w:val="1"/>
        </w:rPr>
        <w:t xml:space="preserve"> </w:t>
      </w:r>
      <w:r w:rsidDel="00000000" w:rsidR="00000000" w:rsidRPr="00000000">
        <w:rPr>
          <w:b w:val="1"/>
          <w:sz w:val="32"/>
          <w:szCs w:val="32"/>
          <w:rtl w:val="1"/>
        </w:rPr>
        <w:t xml:space="preserve">الشمسية</w:t>
      </w:r>
      <w:r w:rsidDel="00000000" w:rsidR="00000000" w:rsidRPr="00000000">
        <w:rPr>
          <w:b w:val="1"/>
          <w:sz w:val="32"/>
          <w:szCs w:val="32"/>
          <w:rtl w:val="1"/>
        </w:rPr>
        <w:t xml:space="preserve"> </w:t>
      </w:r>
      <w:r w:rsidDel="00000000" w:rsidR="00000000" w:rsidRPr="00000000">
        <w:rPr>
          <w:b w:val="1"/>
          <w:sz w:val="32"/>
          <w:szCs w:val="32"/>
          <w:rtl w:val="1"/>
        </w:rPr>
        <w:t xml:space="preserve">كام</w:t>
      </w:r>
      <w:r w:rsidDel="00000000" w:rsidR="00000000" w:rsidRPr="00000000">
        <w:rPr>
          <w:b w:val="1"/>
          <w:sz w:val="32"/>
          <w:szCs w:val="32"/>
          <w:rtl w:val="0"/>
        </w:rPr>
        <w:t xml:space="preserve">؟</w:t>
      </w:r>
    </w:p>
    <w:p w:rsidR="00000000" w:rsidDel="00000000" w:rsidP="00000000" w:rsidRDefault="00000000" w:rsidRPr="00000000" w14:paraId="000001E9">
      <w:pPr>
        <w:pageBreakBefore w:val="0"/>
        <w:ind w:left="360"/>
        <w:rPr>
          <w:b w:val="1"/>
          <w:sz w:val="32"/>
          <w:szCs w:val="32"/>
        </w:rPr>
      </w:pPr>
      <w:r w:rsidDel="00000000" w:rsidR="00000000" w:rsidRPr="00000000">
        <w:rPr>
          <w:rtl w:val="0"/>
        </w:rPr>
      </w:r>
      <w:r w:rsidDel="00000000" w:rsidR="00000000" w:rsidRPr="00000000">
        <w:rPr>
          <w:b w:val="1"/>
          <w:sz w:val="32"/>
          <w:szCs w:val="32"/>
          <w:rtl w:val="0"/>
        </w:rPr>
        <w:t xml:space="preserve">8 </w:t>
      </w:r>
      <w:r w:rsidDel="00000000" w:rsidR="00000000" w:rsidRPr="00000000">
        <w:rPr>
          <w:b w:val="1"/>
          <w:sz w:val="32"/>
          <w:szCs w:val="32"/>
          <w:rtl w:val="1"/>
        </w:rPr>
        <w:t xml:space="preserve">كواكب</w:t>
      </w:r>
      <w:r w:rsidDel="00000000" w:rsidR="00000000" w:rsidRPr="00000000">
        <w:rPr>
          <w:b w:val="1"/>
          <w:sz w:val="32"/>
          <w:szCs w:val="32"/>
          <w:rtl w:val="1"/>
        </w:rPr>
        <w:t xml:space="preserve"> + 5 </w:t>
      </w:r>
      <w:r w:rsidDel="00000000" w:rsidR="00000000" w:rsidRPr="00000000">
        <w:rPr>
          <w:b w:val="1"/>
          <w:sz w:val="32"/>
          <w:szCs w:val="32"/>
          <w:rtl w:val="1"/>
        </w:rPr>
        <w:t xml:space="preserve">اقزام</w:t>
      </w:r>
    </w:p>
    <w:p w:rsidR="00000000" w:rsidDel="00000000" w:rsidP="00000000" w:rsidRDefault="00000000" w:rsidRPr="00000000" w14:paraId="000001EA">
      <w:pPr>
        <w:pageBreakBefore w:val="0"/>
        <w:ind w:left="360"/>
        <w:rPr>
          <w:b w:val="1"/>
          <w:sz w:val="32"/>
          <w:szCs w:val="32"/>
        </w:rPr>
      </w:pPr>
      <w:r w:rsidDel="00000000" w:rsidR="00000000" w:rsidRPr="00000000">
        <w:rPr>
          <w:b w:val="1"/>
          <w:sz w:val="32"/>
          <w:szCs w:val="32"/>
          <w:rtl w:val="1"/>
        </w:rPr>
        <w:t xml:space="preserve">الكوكب</w:t>
      </w:r>
      <w:r w:rsidDel="00000000" w:rsidR="00000000" w:rsidRPr="00000000">
        <w:rPr>
          <w:b w:val="1"/>
          <w:sz w:val="32"/>
          <w:szCs w:val="32"/>
          <w:rtl w:val="1"/>
        </w:rPr>
        <w:t xml:space="preserve"> </w:t>
      </w:r>
      <w:r w:rsidDel="00000000" w:rsidR="00000000" w:rsidRPr="00000000">
        <w:rPr>
          <w:b w:val="1"/>
          <w:sz w:val="32"/>
          <w:szCs w:val="32"/>
          <w:rtl w:val="1"/>
        </w:rPr>
        <w:t xml:space="preserve">لازم</w:t>
      </w:r>
      <w:r w:rsidDel="00000000" w:rsidR="00000000" w:rsidRPr="00000000">
        <w:rPr>
          <w:b w:val="1"/>
          <w:sz w:val="32"/>
          <w:szCs w:val="32"/>
          <w:rtl w:val="1"/>
        </w:rPr>
        <w:t xml:space="preserve"> </w:t>
      </w:r>
      <w:r w:rsidDel="00000000" w:rsidR="00000000" w:rsidRPr="00000000">
        <w:rPr>
          <w:b w:val="1"/>
          <w:sz w:val="32"/>
          <w:szCs w:val="32"/>
          <w:rtl w:val="1"/>
        </w:rPr>
        <w:t xml:space="preserve">يكون</w:t>
      </w:r>
      <w:r w:rsidDel="00000000" w:rsidR="00000000" w:rsidRPr="00000000">
        <w:rPr>
          <w:b w:val="1"/>
          <w:sz w:val="32"/>
          <w:szCs w:val="32"/>
          <w:rtl w:val="1"/>
        </w:rPr>
        <w:t xml:space="preserve"> </w:t>
      </w:r>
      <w:r w:rsidDel="00000000" w:rsidR="00000000" w:rsidRPr="00000000">
        <w:rPr>
          <w:b w:val="1"/>
          <w:sz w:val="32"/>
          <w:szCs w:val="32"/>
          <w:rtl w:val="1"/>
        </w:rPr>
        <w:t xml:space="preserve">ليه</w:t>
      </w:r>
      <w:r w:rsidDel="00000000" w:rsidR="00000000" w:rsidRPr="00000000">
        <w:rPr>
          <w:b w:val="1"/>
          <w:sz w:val="32"/>
          <w:szCs w:val="32"/>
          <w:rtl w:val="1"/>
        </w:rPr>
        <w:t xml:space="preserve"> </w:t>
      </w:r>
      <w:r w:rsidDel="00000000" w:rsidR="00000000" w:rsidRPr="00000000">
        <w:rPr>
          <w:b w:val="1"/>
          <w:sz w:val="32"/>
          <w:szCs w:val="32"/>
          <w:rtl w:val="1"/>
        </w:rPr>
        <w:t xml:space="preserve">مدار</w:t>
      </w:r>
      <w:r w:rsidDel="00000000" w:rsidR="00000000" w:rsidRPr="00000000">
        <w:rPr>
          <w:b w:val="1"/>
          <w:sz w:val="32"/>
          <w:szCs w:val="32"/>
          <w:rtl w:val="1"/>
        </w:rPr>
        <w:t xml:space="preserve"> </w:t>
      </w:r>
      <w:r w:rsidDel="00000000" w:rsidR="00000000" w:rsidRPr="00000000">
        <w:rPr>
          <w:b w:val="1"/>
          <w:sz w:val="32"/>
          <w:szCs w:val="32"/>
          <w:rtl w:val="1"/>
        </w:rPr>
        <w:t xml:space="preserve">حول</w:t>
      </w:r>
      <w:r w:rsidDel="00000000" w:rsidR="00000000" w:rsidRPr="00000000">
        <w:rPr>
          <w:b w:val="1"/>
          <w:sz w:val="32"/>
          <w:szCs w:val="32"/>
          <w:rtl w:val="1"/>
        </w:rPr>
        <w:t xml:space="preserve"> </w:t>
      </w:r>
      <w:r w:rsidDel="00000000" w:rsidR="00000000" w:rsidRPr="00000000">
        <w:rPr>
          <w:b w:val="1"/>
          <w:sz w:val="32"/>
          <w:szCs w:val="32"/>
          <w:rtl w:val="1"/>
        </w:rPr>
        <w:t xml:space="preserve">نجم</w:t>
      </w:r>
      <w:r w:rsidDel="00000000" w:rsidR="00000000" w:rsidRPr="00000000">
        <w:rPr>
          <w:b w:val="1"/>
          <w:sz w:val="32"/>
          <w:szCs w:val="32"/>
          <w:rtl w:val="1"/>
        </w:rPr>
        <w:t xml:space="preserve"> </w:t>
      </w:r>
      <w:r w:rsidDel="00000000" w:rsidR="00000000" w:rsidRPr="00000000">
        <w:rPr>
          <w:b w:val="1"/>
          <w:sz w:val="32"/>
          <w:szCs w:val="32"/>
          <w:rtl w:val="1"/>
        </w:rPr>
        <w:t xml:space="preserve">و</w:t>
      </w:r>
      <w:r w:rsidDel="00000000" w:rsidR="00000000" w:rsidRPr="00000000">
        <w:rPr>
          <w:b w:val="1"/>
          <w:sz w:val="32"/>
          <w:szCs w:val="32"/>
          <w:rtl w:val="1"/>
        </w:rPr>
        <w:t xml:space="preserve"> </w:t>
      </w:r>
      <w:r w:rsidDel="00000000" w:rsidR="00000000" w:rsidRPr="00000000">
        <w:rPr>
          <w:b w:val="1"/>
          <w:sz w:val="32"/>
          <w:szCs w:val="32"/>
          <w:rtl w:val="1"/>
        </w:rPr>
        <w:t xml:space="preserve">تكون</w:t>
      </w:r>
      <w:r w:rsidDel="00000000" w:rsidR="00000000" w:rsidRPr="00000000">
        <w:rPr>
          <w:b w:val="1"/>
          <w:sz w:val="32"/>
          <w:szCs w:val="32"/>
          <w:rtl w:val="1"/>
        </w:rPr>
        <w:t xml:space="preserve"> </w:t>
      </w:r>
      <w:r w:rsidDel="00000000" w:rsidR="00000000" w:rsidRPr="00000000">
        <w:rPr>
          <w:b w:val="1"/>
          <w:sz w:val="32"/>
          <w:szCs w:val="32"/>
          <w:rtl w:val="1"/>
        </w:rPr>
        <w:t xml:space="preserve">جاذبيته</w:t>
      </w:r>
      <w:r w:rsidDel="00000000" w:rsidR="00000000" w:rsidRPr="00000000">
        <w:rPr>
          <w:b w:val="1"/>
          <w:sz w:val="32"/>
          <w:szCs w:val="32"/>
          <w:rtl w:val="1"/>
        </w:rPr>
        <w:t xml:space="preserve"> </w:t>
      </w:r>
      <w:r w:rsidDel="00000000" w:rsidR="00000000" w:rsidRPr="00000000">
        <w:rPr>
          <w:b w:val="1"/>
          <w:sz w:val="32"/>
          <w:szCs w:val="32"/>
          <w:rtl w:val="1"/>
        </w:rPr>
        <w:t xml:space="preserve">مخلياه</w:t>
      </w:r>
      <w:r w:rsidDel="00000000" w:rsidR="00000000" w:rsidRPr="00000000">
        <w:rPr>
          <w:b w:val="1"/>
          <w:sz w:val="32"/>
          <w:szCs w:val="32"/>
          <w:rtl w:val="1"/>
        </w:rPr>
        <w:t xml:space="preserve"> </w:t>
      </w:r>
      <w:r w:rsidDel="00000000" w:rsidR="00000000" w:rsidRPr="00000000">
        <w:rPr>
          <w:b w:val="1"/>
          <w:sz w:val="32"/>
          <w:szCs w:val="32"/>
          <w:rtl w:val="1"/>
        </w:rPr>
        <w:t xml:space="preserve">دائرى</w:t>
      </w:r>
      <w:r w:rsidDel="00000000" w:rsidR="00000000" w:rsidRPr="00000000">
        <w:rPr>
          <w:b w:val="1"/>
          <w:sz w:val="32"/>
          <w:szCs w:val="32"/>
          <w:rtl w:val="1"/>
        </w:rPr>
        <w:t xml:space="preserve"> </w:t>
      </w:r>
      <w:r w:rsidDel="00000000" w:rsidR="00000000" w:rsidRPr="00000000">
        <w:rPr>
          <w:b w:val="1"/>
          <w:sz w:val="32"/>
          <w:szCs w:val="32"/>
          <w:rtl w:val="1"/>
        </w:rPr>
        <w:t xml:space="preserve">و</w:t>
      </w:r>
      <w:r w:rsidDel="00000000" w:rsidR="00000000" w:rsidRPr="00000000">
        <w:rPr>
          <w:b w:val="1"/>
          <w:sz w:val="32"/>
          <w:szCs w:val="32"/>
          <w:rtl w:val="1"/>
        </w:rPr>
        <w:t xml:space="preserve"> </w:t>
      </w:r>
      <w:r w:rsidDel="00000000" w:rsidR="00000000" w:rsidRPr="00000000">
        <w:rPr>
          <w:b w:val="1"/>
          <w:sz w:val="32"/>
          <w:szCs w:val="32"/>
          <w:rtl w:val="1"/>
        </w:rPr>
        <w:t xml:space="preserve">كمان</w:t>
      </w:r>
      <w:r w:rsidDel="00000000" w:rsidR="00000000" w:rsidRPr="00000000">
        <w:rPr>
          <w:b w:val="1"/>
          <w:sz w:val="32"/>
          <w:szCs w:val="32"/>
          <w:rtl w:val="1"/>
        </w:rPr>
        <w:t xml:space="preserve"> </w:t>
      </w:r>
      <w:r w:rsidDel="00000000" w:rsidR="00000000" w:rsidRPr="00000000">
        <w:rPr>
          <w:b w:val="1"/>
          <w:sz w:val="32"/>
          <w:szCs w:val="32"/>
          <w:rtl w:val="1"/>
        </w:rPr>
        <w:t xml:space="preserve">تخلى</w:t>
      </w:r>
      <w:r w:rsidDel="00000000" w:rsidR="00000000" w:rsidRPr="00000000">
        <w:rPr>
          <w:b w:val="1"/>
          <w:sz w:val="32"/>
          <w:szCs w:val="32"/>
          <w:rtl w:val="1"/>
        </w:rPr>
        <w:t xml:space="preserve"> </w:t>
      </w:r>
      <w:r w:rsidDel="00000000" w:rsidR="00000000" w:rsidRPr="00000000">
        <w:rPr>
          <w:b w:val="1"/>
          <w:sz w:val="32"/>
          <w:szCs w:val="32"/>
          <w:rtl w:val="1"/>
        </w:rPr>
        <w:t xml:space="preserve">اجسام</w:t>
      </w:r>
      <w:r w:rsidDel="00000000" w:rsidR="00000000" w:rsidRPr="00000000">
        <w:rPr>
          <w:b w:val="1"/>
          <w:sz w:val="32"/>
          <w:szCs w:val="32"/>
          <w:rtl w:val="1"/>
        </w:rPr>
        <w:t xml:space="preserve"> </w:t>
      </w:r>
      <w:r w:rsidDel="00000000" w:rsidR="00000000" w:rsidRPr="00000000">
        <w:rPr>
          <w:b w:val="1"/>
          <w:sz w:val="32"/>
          <w:szCs w:val="32"/>
          <w:rtl w:val="1"/>
        </w:rPr>
        <w:t xml:space="preserve">اخرى</w:t>
      </w:r>
      <w:r w:rsidDel="00000000" w:rsidR="00000000" w:rsidRPr="00000000">
        <w:rPr>
          <w:b w:val="1"/>
          <w:sz w:val="32"/>
          <w:szCs w:val="32"/>
          <w:rtl w:val="1"/>
        </w:rPr>
        <w:t xml:space="preserve"> </w:t>
      </w:r>
      <w:r w:rsidDel="00000000" w:rsidR="00000000" w:rsidRPr="00000000">
        <w:rPr>
          <w:b w:val="1"/>
          <w:sz w:val="32"/>
          <w:szCs w:val="32"/>
          <w:rtl w:val="1"/>
        </w:rPr>
        <w:t xml:space="preserve">بقى</w:t>
      </w:r>
      <w:r w:rsidDel="00000000" w:rsidR="00000000" w:rsidRPr="00000000">
        <w:rPr>
          <w:b w:val="1"/>
          <w:sz w:val="32"/>
          <w:szCs w:val="32"/>
          <w:rtl w:val="1"/>
        </w:rPr>
        <w:t xml:space="preserve"> </w:t>
      </w:r>
      <w:r w:rsidDel="00000000" w:rsidR="00000000" w:rsidRPr="00000000">
        <w:rPr>
          <w:b w:val="1"/>
          <w:sz w:val="32"/>
          <w:szCs w:val="32"/>
          <w:rtl w:val="1"/>
        </w:rPr>
        <w:t xml:space="preserve">فى</w:t>
      </w:r>
      <w:r w:rsidDel="00000000" w:rsidR="00000000" w:rsidRPr="00000000">
        <w:rPr>
          <w:b w:val="1"/>
          <w:sz w:val="32"/>
          <w:szCs w:val="32"/>
          <w:rtl w:val="1"/>
        </w:rPr>
        <w:t xml:space="preserve"> </w:t>
      </w:r>
      <w:r w:rsidDel="00000000" w:rsidR="00000000" w:rsidRPr="00000000">
        <w:rPr>
          <w:b w:val="1"/>
          <w:sz w:val="32"/>
          <w:szCs w:val="32"/>
          <w:rtl w:val="1"/>
        </w:rPr>
        <w:t xml:space="preserve">مداره</w:t>
      </w:r>
    </w:p>
    <w:p w:rsidR="00000000" w:rsidDel="00000000" w:rsidP="00000000" w:rsidRDefault="00000000" w:rsidRPr="00000000" w14:paraId="000001EB">
      <w:pPr>
        <w:pageBreakBefore w:val="0"/>
        <w:rPr>
          <w:b w:val="1"/>
          <w:sz w:val="32"/>
          <w:szCs w:val="32"/>
        </w:rPr>
      </w:pPr>
      <w:r w:rsidDel="00000000" w:rsidR="00000000" w:rsidRPr="00000000">
        <w:rPr>
          <w:rtl w:val="0"/>
        </w:rPr>
      </w:r>
    </w:p>
    <w:p w:rsidR="00000000" w:rsidDel="00000000" w:rsidP="00000000" w:rsidRDefault="00000000" w:rsidRPr="00000000" w14:paraId="000001EC">
      <w:pPr>
        <w:pageBreakBefore w:val="0"/>
        <w:ind w:left="360"/>
        <w:rPr>
          <w:b w:val="1"/>
          <w:sz w:val="32"/>
          <w:szCs w:val="32"/>
        </w:rPr>
      </w:pPr>
      <w:r w:rsidDel="00000000" w:rsidR="00000000" w:rsidRPr="00000000">
        <w:rPr>
          <w:b w:val="1"/>
          <w:sz w:val="32"/>
          <w:szCs w:val="32"/>
          <w:rtl w:val="1"/>
        </w:rPr>
        <w:t xml:space="preserve">مين</w:t>
      </w:r>
      <w:r w:rsidDel="00000000" w:rsidR="00000000" w:rsidRPr="00000000">
        <w:rPr>
          <w:b w:val="1"/>
          <w:sz w:val="32"/>
          <w:szCs w:val="32"/>
          <w:rtl w:val="1"/>
        </w:rPr>
        <w:t xml:space="preserve"> </w:t>
      </w:r>
      <w:r w:rsidDel="00000000" w:rsidR="00000000" w:rsidRPr="00000000">
        <w:rPr>
          <w:b w:val="1"/>
          <w:sz w:val="32"/>
          <w:szCs w:val="32"/>
          <w:rtl w:val="1"/>
        </w:rPr>
        <w:t xml:space="preserve">هوه</w:t>
      </w:r>
      <w:r w:rsidDel="00000000" w:rsidR="00000000" w:rsidRPr="00000000">
        <w:rPr>
          <w:b w:val="1"/>
          <w:sz w:val="32"/>
          <w:szCs w:val="32"/>
          <w:rtl w:val="1"/>
        </w:rPr>
        <w:t xml:space="preserve"> </w:t>
      </w:r>
      <w:r w:rsidDel="00000000" w:rsidR="00000000" w:rsidRPr="00000000">
        <w:rPr>
          <w:b w:val="1"/>
          <w:sz w:val="32"/>
          <w:szCs w:val="32"/>
          <w:rtl w:val="1"/>
        </w:rPr>
        <w:t xml:space="preserve">شكسبير</w:t>
      </w:r>
      <w:r w:rsidDel="00000000" w:rsidR="00000000" w:rsidRPr="00000000">
        <w:rPr>
          <w:b w:val="1"/>
          <w:sz w:val="32"/>
          <w:szCs w:val="32"/>
          <w:rtl w:val="1"/>
        </w:rPr>
        <w:t xml:space="preserve"> ؟؟ </w:t>
      </w:r>
      <w:r w:rsidDel="00000000" w:rsidR="00000000" w:rsidRPr="00000000">
        <w:rPr>
          <w:b w:val="1"/>
          <w:sz w:val="32"/>
          <w:szCs w:val="32"/>
          <w:rtl w:val="1"/>
        </w:rPr>
        <w:t xml:space="preserve">طيب</w:t>
      </w:r>
      <w:r w:rsidDel="00000000" w:rsidR="00000000" w:rsidRPr="00000000">
        <w:rPr>
          <w:b w:val="1"/>
          <w:sz w:val="32"/>
          <w:szCs w:val="32"/>
          <w:rtl w:val="1"/>
        </w:rPr>
        <w:t xml:space="preserve"> </w:t>
      </w:r>
      <w:r w:rsidDel="00000000" w:rsidR="00000000" w:rsidRPr="00000000">
        <w:rPr>
          <w:b w:val="1"/>
          <w:sz w:val="32"/>
          <w:szCs w:val="32"/>
          <w:rtl w:val="1"/>
        </w:rPr>
        <w:t xml:space="preserve">ايه</w:t>
      </w:r>
      <w:r w:rsidDel="00000000" w:rsidR="00000000" w:rsidRPr="00000000">
        <w:rPr>
          <w:b w:val="1"/>
          <w:sz w:val="32"/>
          <w:szCs w:val="32"/>
          <w:rtl w:val="1"/>
        </w:rPr>
        <w:t xml:space="preserve"> </w:t>
      </w:r>
      <w:r w:rsidDel="00000000" w:rsidR="00000000" w:rsidRPr="00000000">
        <w:rPr>
          <w:b w:val="1"/>
          <w:sz w:val="32"/>
          <w:szCs w:val="32"/>
          <w:rtl w:val="1"/>
        </w:rPr>
        <w:t xml:space="preserve">رواياته</w:t>
      </w:r>
      <w:r w:rsidDel="00000000" w:rsidR="00000000" w:rsidRPr="00000000">
        <w:rPr>
          <w:b w:val="1"/>
          <w:sz w:val="32"/>
          <w:szCs w:val="32"/>
          <w:rtl w:val="0"/>
        </w:rPr>
        <w:t xml:space="preserve"> ؟؟</w:t>
      </w:r>
    </w:p>
    <w:p w:rsidR="00000000" w:rsidDel="00000000" w:rsidP="00000000" w:rsidRDefault="00000000" w:rsidRPr="00000000" w14:paraId="000001ED">
      <w:pPr>
        <w:pageBreakBefore w:val="0"/>
        <w:ind w:left="360"/>
        <w:rPr>
          <w:b w:val="1"/>
          <w:sz w:val="32"/>
          <w:szCs w:val="32"/>
        </w:rPr>
      </w:pPr>
      <w:r w:rsidDel="00000000" w:rsidR="00000000" w:rsidRPr="00000000">
        <w:rPr>
          <w:b w:val="1"/>
          <w:sz w:val="32"/>
          <w:szCs w:val="32"/>
          <w:rtl w:val="1"/>
        </w:rPr>
        <w:t xml:space="preserve">روائي</w:t>
      </w:r>
      <w:r w:rsidDel="00000000" w:rsidR="00000000" w:rsidRPr="00000000">
        <w:rPr>
          <w:b w:val="1"/>
          <w:sz w:val="32"/>
          <w:szCs w:val="32"/>
          <w:rtl w:val="1"/>
        </w:rPr>
        <w:t xml:space="preserve"> </w:t>
      </w:r>
      <w:r w:rsidDel="00000000" w:rsidR="00000000" w:rsidRPr="00000000">
        <w:rPr>
          <w:b w:val="1"/>
          <w:sz w:val="32"/>
          <w:szCs w:val="32"/>
          <w:rtl w:val="1"/>
        </w:rPr>
        <w:t xml:space="preserve">انجليزى</w:t>
      </w:r>
      <w:r w:rsidDel="00000000" w:rsidR="00000000" w:rsidRPr="00000000">
        <w:rPr>
          <w:b w:val="1"/>
          <w:sz w:val="32"/>
          <w:szCs w:val="32"/>
          <w:rtl w:val="1"/>
        </w:rPr>
        <w:t xml:space="preserve"> </w:t>
      </w:r>
      <w:r w:rsidDel="00000000" w:rsidR="00000000" w:rsidRPr="00000000">
        <w:rPr>
          <w:b w:val="1"/>
          <w:sz w:val="32"/>
          <w:szCs w:val="32"/>
          <w:rtl w:val="1"/>
        </w:rPr>
        <w:t xml:space="preserve">ومن</w:t>
      </w:r>
      <w:r w:rsidDel="00000000" w:rsidR="00000000" w:rsidRPr="00000000">
        <w:rPr>
          <w:b w:val="1"/>
          <w:sz w:val="32"/>
          <w:szCs w:val="32"/>
          <w:rtl w:val="1"/>
        </w:rPr>
        <w:t xml:space="preserve"> </w:t>
      </w:r>
      <w:r w:rsidDel="00000000" w:rsidR="00000000" w:rsidRPr="00000000">
        <w:rPr>
          <w:b w:val="1"/>
          <w:sz w:val="32"/>
          <w:szCs w:val="32"/>
          <w:rtl w:val="1"/>
        </w:rPr>
        <w:t xml:space="preserve">اشهر</w:t>
      </w:r>
      <w:r w:rsidDel="00000000" w:rsidR="00000000" w:rsidRPr="00000000">
        <w:rPr>
          <w:b w:val="1"/>
          <w:sz w:val="32"/>
          <w:szCs w:val="32"/>
          <w:rtl w:val="1"/>
        </w:rPr>
        <w:t xml:space="preserve"> </w:t>
      </w:r>
      <w:r w:rsidDel="00000000" w:rsidR="00000000" w:rsidRPr="00000000">
        <w:rPr>
          <w:b w:val="1"/>
          <w:sz w:val="32"/>
          <w:szCs w:val="32"/>
          <w:rtl w:val="1"/>
        </w:rPr>
        <w:t xml:space="preserve">الروائيين</w:t>
      </w:r>
      <w:r w:rsidDel="00000000" w:rsidR="00000000" w:rsidRPr="00000000">
        <w:rPr>
          <w:b w:val="1"/>
          <w:sz w:val="32"/>
          <w:szCs w:val="32"/>
          <w:rtl w:val="1"/>
        </w:rPr>
        <w:t xml:space="preserve"> </w:t>
      </w:r>
      <w:r w:rsidDel="00000000" w:rsidR="00000000" w:rsidRPr="00000000">
        <w:rPr>
          <w:b w:val="1"/>
          <w:sz w:val="32"/>
          <w:szCs w:val="32"/>
          <w:rtl w:val="1"/>
        </w:rPr>
        <w:t xml:space="preserve">فى</w:t>
      </w:r>
      <w:r w:rsidDel="00000000" w:rsidR="00000000" w:rsidRPr="00000000">
        <w:rPr>
          <w:b w:val="1"/>
          <w:sz w:val="32"/>
          <w:szCs w:val="32"/>
          <w:rtl w:val="1"/>
        </w:rPr>
        <w:t xml:space="preserve"> </w:t>
      </w:r>
      <w:r w:rsidDel="00000000" w:rsidR="00000000" w:rsidRPr="00000000">
        <w:rPr>
          <w:b w:val="1"/>
          <w:sz w:val="32"/>
          <w:szCs w:val="32"/>
          <w:rtl w:val="1"/>
        </w:rPr>
        <w:t xml:space="preserve">العالم</w:t>
      </w:r>
      <w:r w:rsidDel="00000000" w:rsidR="00000000" w:rsidRPr="00000000">
        <w:rPr>
          <w:b w:val="1"/>
          <w:sz w:val="32"/>
          <w:szCs w:val="32"/>
          <w:rtl w:val="1"/>
        </w:rPr>
        <w:t xml:space="preserve"> </w:t>
      </w:r>
      <w:r w:rsidDel="00000000" w:rsidR="00000000" w:rsidRPr="00000000">
        <w:rPr>
          <w:b w:val="1"/>
          <w:sz w:val="32"/>
          <w:szCs w:val="32"/>
          <w:rtl w:val="1"/>
        </w:rPr>
        <w:t xml:space="preserve">ومن</w:t>
      </w:r>
      <w:r w:rsidDel="00000000" w:rsidR="00000000" w:rsidRPr="00000000">
        <w:rPr>
          <w:b w:val="1"/>
          <w:sz w:val="32"/>
          <w:szCs w:val="32"/>
          <w:rtl w:val="1"/>
        </w:rPr>
        <w:t xml:space="preserve"> </w:t>
      </w:r>
      <w:r w:rsidDel="00000000" w:rsidR="00000000" w:rsidRPr="00000000">
        <w:rPr>
          <w:b w:val="1"/>
          <w:sz w:val="32"/>
          <w:szCs w:val="32"/>
          <w:rtl w:val="1"/>
        </w:rPr>
        <w:t xml:space="preserve">اشهر</w:t>
      </w:r>
      <w:r w:rsidDel="00000000" w:rsidR="00000000" w:rsidRPr="00000000">
        <w:rPr>
          <w:b w:val="1"/>
          <w:sz w:val="32"/>
          <w:szCs w:val="32"/>
          <w:rtl w:val="1"/>
        </w:rPr>
        <w:t xml:space="preserve"> </w:t>
      </w:r>
      <w:r w:rsidDel="00000000" w:rsidR="00000000" w:rsidRPr="00000000">
        <w:rPr>
          <w:b w:val="1"/>
          <w:sz w:val="32"/>
          <w:szCs w:val="32"/>
          <w:rtl w:val="1"/>
        </w:rPr>
        <w:t xml:space="preserve">رواياته</w:t>
      </w:r>
      <w:r w:rsidDel="00000000" w:rsidR="00000000" w:rsidRPr="00000000">
        <w:rPr>
          <w:b w:val="1"/>
          <w:sz w:val="32"/>
          <w:szCs w:val="32"/>
          <w:rtl w:val="1"/>
        </w:rPr>
        <w:t xml:space="preserve"> </w:t>
      </w:r>
      <w:sdt>
        <w:sdtPr>
          <w:tag w:val="goog_rdk_646"/>
        </w:sdtPr>
        <w:sdtContent>
          <w:del w:author="Mohamed Nassar" w:id="39" w:date="2022-03-17T14:54:08Z">
            <w:r w:rsidDel="00000000" w:rsidR="00000000" w:rsidRPr="00000000">
              <w:rPr>
                <w:b w:val="1"/>
                <w:sz w:val="32"/>
                <w:szCs w:val="32"/>
                <w:rtl w:val="1"/>
              </w:rPr>
              <w:delText xml:space="preserve">البؤساء</w:delText>
            </w:r>
          </w:del>
        </w:sdtContent>
      </w:sdt>
      <w:sdt>
        <w:sdtPr>
          <w:tag w:val="goog_rdk_647"/>
        </w:sdtPr>
        <w:sdtContent>
          <w:ins w:author="Mohamed Nassar" w:id="39" w:date="2022-03-17T14:54:08Z">
            <w:r w:rsidDel="00000000" w:rsidR="00000000" w:rsidRPr="00000000">
              <w:rPr>
                <w:rtl w:val="0"/>
              </w:rPr>
            </w:r>
            <w:r w:rsidDel="00000000" w:rsidR="00000000" w:rsidRPr="00000000">
              <w:rPr>
                <w:b w:val="1"/>
                <w:sz w:val="32"/>
                <w:szCs w:val="32"/>
                <w:rtl w:val="0"/>
              </w:rPr>
              <w:t xml:space="preserve"> </w:t>
            </w:r>
            <w:r w:rsidDel="00000000" w:rsidR="00000000" w:rsidRPr="00000000">
              <w:rPr>
                <w:b w:val="1"/>
                <w:sz w:val="32"/>
                <w:szCs w:val="32"/>
                <w:rtl w:val="1"/>
              </w:rPr>
              <w:t xml:space="preserve">هاملت</w:t>
            </w:r>
          </w:ins>
        </w:sdtContent>
      </w:sdt>
      <w:r w:rsidDel="00000000" w:rsidR="00000000" w:rsidRPr="00000000">
        <w:rPr>
          <w:rtl w:val="0"/>
        </w:rPr>
      </w:r>
    </w:p>
    <w:p w:rsidR="00000000" w:rsidDel="00000000" w:rsidP="00000000" w:rsidRDefault="00000000" w:rsidRPr="00000000" w14:paraId="000001EE">
      <w:pPr>
        <w:pageBreakBefore w:val="0"/>
        <w:rPr>
          <w:b w:val="1"/>
          <w:sz w:val="32"/>
          <w:szCs w:val="32"/>
        </w:rPr>
      </w:pPr>
      <w:r w:rsidDel="00000000" w:rsidR="00000000" w:rsidRPr="00000000">
        <w:rPr>
          <w:rtl w:val="0"/>
        </w:rPr>
      </w:r>
    </w:p>
    <w:p w:rsidR="00000000" w:rsidDel="00000000" w:rsidP="00000000" w:rsidRDefault="00000000" w:rsidRPr="00000000" w14:paraId="000001EF">
      <w:pPr>
        <w:pageBreakBefore w:val="0"/>
        <w:ind w:left="360"/>
        <w:rPr>
          <w:b w:val="1"/>
          <w:sz w:val="32"/>
          <w:szCs w:val="32"/>
        </w:rPr>
      </w:pPr>
      <w:r w:rsidDel="00000000" w:rsidR="00000000" w:rsidRPr="00000000">
        <w:rPr>
          <w:b w:val="1"/>
          <w:sz w:val="32"/>
          <w:szCs w:val="32"/>
          <w:rtl w:val="1"/>
        </w:rPr>
        <w:t xml:space="preserve">طيب</w:t>
      </w:r>
      <w:r w:rsidDel="00000000" w:rsidR="00000000" w:rsidRPr="00000000">
        <w:rPr>
          <w:b w:val="1"/>
          <w:sz w:val="32"/>
          <w:szCs w:val="32"/>
          <w:rtl w:val="1"/>
        </w:rPr>
        <w:t xml:space="preserve"> </w:t>
      </w:r>
      <w:r w:rsidDel="00000000" w:rsidR="00000000" w:rsidRPr="00000000">
        <w:rPr>
          <w:b w:val="1"/>
          <w:sz w:val="32"/>
          <w:szCs w:val="32"/>
          <w:rtl w:val="1"/>
        </w:rPr>
        <w:t xml:space="preserve">مين</w:t>
      </w:r>
      <w:r w:rsidDel="00000000" w:rsidR="00000000" w:rsidRPr="00000000">
        <w:rPr>
          <w:b w:val="1"/>
          <w:sz w:val="32"/>
          <w:szCs w:val="32"/>
          <w:rtl w:val="1"/>
        </w:rPr>
        <w:t xml:space="preserve"> </w:t>
      </w:r>
      <w:r w:rsidDel="00000000" w:rsidR="00000000" w:rsidRPr="00000000">
        <w:rPr>
          <w:b w:val="1"/>
          <w:sz w:val="32"/>
          <w:szCs w:val="32"/>
          <w:rtl w:val="1"/>
        </w:rPr>
        <w:t xml:space="preserve">جيفارا</w:t>
      </w:r>
      <w:r w:rsidDel="00000000" w:rsidR="00000000" w:rsidRPr="00000000">
        <w:rPr>
          <w:b w:val="1"/>
          <w:sz w:val="32"/>
          <w:szCs w:val="32"/>
          <w:rtl w:val="0"/>
        </w:rPr>
        <w:t xml:space="preserve"> ؟</w:t>
      </w:r>
    </w:p>
    <w:p w:rsidR="00000000" w:rsidDel="00000000" w:rsidP="00000000" w:rsidRDefault="00000000" w:rsidRPr="00000000" w14:paraId="000001F0">
      <w:pPr>
        <w:pageBreakBefore w:val="0"/>
        <w:ind w:left="360"/>
        <w:rPr>
          <w:b w:val="1"/>
          <w:sz w:val="32"/>
          <w:szCs w:val="32"/>
        </w:rPr>
      </w:pPr>
      <w:r w:rsidDel="00000000" w:rsidR="00000000" w:rsidRPr="00000000">
        <w:rPr>
          <w:b w:val="1"/>
          <w:sz w:val="32"/>
          <w:szCs w:val="32"/>
          <w:rtl w:val="1"/>
        </w:rPr>
        <w:t xml:space="preserve">هو</w:t>
      </w:r>
      <w:r w:rsidDel="00000000" w:rsidR="00000000" w:rsidRPr="00000000">
        <w:rPr>
          <w:b w:val="1"/>
          <w:sz w:val="32"/>
          <w:szCs w:val="32"/>
          <w:rtl w:val="1"/>
        </w:rPr>
        <w:t xml:space="preserve"> </w:t>
      </w:r>
      <w:r w:rsidDel="00000000" w:rsidR="00000000" w:rsidRPr="00000000">
        <w:rPr>
          <w:b w:val="1"/>
          <w:sz w:val="32"/>
          <w:szCs w:val="32"/>
          <w:rtl w:val="1"/>
        </w:rPr>
        <w:t xml:space="preserve">رمز</w:t>
      </w:r>
      <w:r w:rsidDel="00000000" w:rsidR="00000000" w:rsidRPr="00000000">
        <w:rPr>
          <w:b w:val="1"/>
          <w:sz w:val="32"/>
          <w:szCs w:val="32"/>
          <w:rtl w:val="1"/>
        </w:rPr>
        <w:t xml:space="preserve"> </w:t>
      </w:r>
      <w:r w:rsidDel="00000000" w:rsidR="00000000" w:rsidRPr="00000000">
        <w:rPr>
          <w:b w:val="1"/>
          <w:sz w:val="32"/>
          <w:szCs w:val="32"/>
          <w:rtl w:val="1"/>
        </w:rPr>
        <w:t xml:space="preserve">للثوره</w:t>
      </w:r>
      <w:r w:rsidDel="00000000" w:rsidR="00000000" w:rsidRPr="00000000">
        <w:rPr>
          <w:b w:val="1"/>
          <w:sz w:val="32"/>
          <w:szCs w:val="32"/>
          <w:rtl w:val="1"/>
        </w:rPr>
        <w:t xml:space="preserve"> </w:t>
      </w:r>
      <w:r w:rsidDel="00000000" w:rsidR="00000000" w:rsidRPr="00000000">
        <w:rPr>
          <w:b w:val="1"/>
          <w:sz w:val="32"/>
          <w:szCs w:val="32"/>
          <w:rtl w:val="1"/>
        </w:rPr>
        <w:t xml:space="preserve">فى</w:t>
      </w:r>
      <w:r w:rsidDel="00000000" w:rsidR="00000000" w:rsidRPr="00000000">
        <w:rPr>
          <w:b w:val="1"/>
          <w:sz w:val="32"/>
          <w:szCs w:val="32"/>
          <w:rtl w:val="1"/>
        </w:rPr>
        <w:t xml:space="preserve"> </w:t>
      </w:r>
      <w:r w:rsidDel="00000000" w:rsidR="00000000" w:rsidRPr="00000000">
        <w:rPr>
          <w:b w:val="1"/>
          <w:sz w:val="32"/>
          <w:szCs w:val="32"/>
          <w:rtl w:val="1"/>
        </w:rPr>
        <w:t xml:space="preserve">العالم</w:t>
      </w:r>
      <w:r w:rsidDel="00000000" w:rsidR="00000000" w:rsidRPr="00000000">
        <w:rPr>
          <w:b w:val="1"/>
          <w:sz w:val="32"/>
          <w:szCs w:val="32"/>
          <w:rtl w:val="1"/>
        </w:rPr>
        <w:t xml:space="preserve"> </w:t>
      </w:r>
      <w:r w:rsidDel="00000000" w:rsidR="00000000" w:rsidRPr="00000000">
        <w:rPr>
          <w:b w:val="1"/>
          <w:sz w:val="32"/>
          <w:szCs w:val="32"/>
          <w:rtl w:val="1"/>
        </w:rPr>
        <w:t xml:space="preserve">كان</w:t>
      </w:r>
      <w:r w:rsidDel="00000000" w:rsidR="00000000" w:rsidRPr="00000000">
        <w:rPr>
          <w:b w:val="1"/>
          <w:sz w:val="32"/>
          <w:szCs w:val="32"/>
          <w:rtl w:val="1"/>
        </w:rPr>
        <w:t xml:space="preserve"> </w:t>
      </w:r>
      <w:r w:rsidDel="00000000" w:rsidR="00000000" w:rsidRPr="00000000">
        <w:rPr>
          <w:b w:val="1"/>
          <w:sz w:val="32"/>
          <w:szCs w:val="32"/>
          <w:rtl w:val="1"/>
        </w:rPr>
        <w:t xml:space="preserve">من</w:t>
      </w:r>
      <w:r w:rsidDel="00000000" w:rsidR="00000000" w:rsidRPr="00000000">
        <w:rPr>
          <w:b w:val="1"/>
          <w:sz w:val="32"/>
          <w:szCs w:val="32"/>
          <w:rtl w:val="1"/>
        </w:rPr>
        <w:t xml:space="preserve"> </w:t>
      </w:r>
      <w:r w:rsidDel="00000000" w:rsidR="00000000" w:rsidRPr="00000000">
        <w:rPr>
          <w:b w:val="1"/>
          <w:sz w:val="32"/>
          <w:szCs w:val="32"/>
          <w:rtl w:val="1"/>
        </w:rPr>
        <w:t xml:space="preserve">امريكا</w:t>
      </w:r>
      <w:r w:rsidDel="00000000" w:rsidR="00000000" w:rsidRPr="00000000">
        <w:rPr>
          <w:b w:val="1"/>
          <w:sz w:val="32"/>
          <w:szCs w:val="32"/>
          <w:rtl w:val="1"/>
        </w:rPr>
        <w:t xml:space="preserve"> </w:t>
      </w:r>
      <w:r w:rsidDel="00000000" w:rsidR="00000000" w:rsidRPr="00000000">
        <w:rPr>
          <w:b w:val="1"/>
          <w:sz w:val="32"/>
          <w:szCs w:val="32"/>
          <w:rtl w:val="1"/>
        </w:rPr>
        <w:t xml:space="preserve">الجنوبيه</w:t>
      </w:r>
      <w:r w:rsidDel="00000000" w:rsidR="00000000" w:rsidRPr="00000000">
        <w:rPr>
          <w:b w:val="1"/>
          <w:sz w:val="32"/>
          <w:szCs w:val="32"/>
          <w:rtl w:val="1"/>
        </w:rPr>
        <w:t xml:space="preserve"> </w:t>
      </w:r>
      <w:r w:rsidDel="00000000" w:rsidR="00000000" w:rsidRPr="00000000">
        <w:rPr>
          <w:b w:val="1"/>
          <w:sz w:val="32"/>
          <w:szCs w:val="32"/>
          <w:rtl w:val="1"/>
        </w:rPr>
        <w:t xml:space="preserve">ومن</w:t>
      </w:r>
      <w:r w:rsidDel="00000000" w:rsidR="00000000" w:rsidRPr="00000000">
        <w:rPr>
          <w:b w:val="1"/>
          <w:sz w:val="32"/>
          <w:szCs w:val="32"/>
          <w:rtl w:val="1"/>
        </w:rPr>
        <w:t xml:space="preserve"> </w:t>
      </w:r>
      <w:r w:rsidDel="00000000" w:rsidR="00000000" w:rsidRPr="00000000">
        <w:rPr>
          <w:b w:val="1"/>
          <w:sz w:val="32"/>
          <w:szCs w:val="32"/>
          <w:rtl w:val="1"/>
        </w:rPr>
        <w:t xml:space="preserve">اشهر</w:t>
      </w:r>
      <w:r w:rsidDel="00000000" w:rsidR="00000000" w:rsidRPr="00000000">
        <w:rPr>
          <w:b w:val="1"/>
          <w:sz w:val="32"/>
          <w:szCs w:val="32"/>
          <w:rtl w:val="1"/>
        </w:rPr>
        <w:t xml:space="preserve"> </w:t>
      </w:r>
      <w:r w:rsidDel="00000000" w:rsidR="00000000" w:rsidRPr="00000000">
        <w:rPr>
          <w:b w:val="1"/>
          <w:sz w:val="32"/>
          <w:szCs w:val="32"/>
          <w:rtl w:val="1"/>
        </w:rPr>
        <w:t xml:space="preserve">مقولاته</w:t>
      </w:r>
      <w:r w:rsidDel="00000000" w:rsidR="00000000" w:rsidRPr="00000000">
        <w:rPr>
          <w:b w:val="1"/>
          <w:sz w:val="32"/>
          <w:szCs w:val="32"/>
          <w:rtl w:val="1"/>
        </w:rPr>
        <w:t xml:space="preserve"> </w:t>
      </w:r>
      <w:r w:rsidDel="00000000" w:rsidR="00000000" w:rsidRPr="00000000">
        <w:rPr>
          <w:b w:val="1"/>
          <w:sz w:val="32"/>
          <w:szCs w:val="32"/>
          <w:rtl w:val="1"/>
        </w:rPr>
        <w:t xml:space="preserve">اينما</w:t>
      </w:r>
      <w:r w:rsidDel="00000000" w:rsidR="00000000" w:rsidRPr="00000000">
        <w:rPr>
          <w:b w:val="1"/>
          <w:sz w:val="32"/>
          <w:szCs w:val="32"/>
          <w:rtl w:val="1"/>
        </w:rPr>
        <w:t xml:space="preserve"> </w:t>
      </w:r>
      <w:r w:rsidDel="00000000" w:rsidR="00000000" w:rsidRPr="00000000">
        <w:rPr>
          <w:b w:val="1"/>
          <w:sz w:val="32"/>
          <w:szCs w:val="32"/>
          <w:rtl w:val="1"/>
        </w:rPr>
        <w:t xml:space="preserve">وجد</w:t>
      </w:r>
      <w:r w:rsidDel="00000000" w:rsidR="00000000" w:rsidRPr="00000000">
        <w:rPr>
          <w:b w:val="1"/>
          <w:sz w:val="32"/>
          <w:szCs w:val="32"/>
          <w:rtl w:val="1"/>
        </w:rPr>
        <w:t xml:space="preserve"> </w:t>
      </w:r>
      <w:sdt>
        <w:sdtPr>
          <w:tag w:val="goog_rdk_648"/>
        </w:sdtPr>
        <w:sdtContent>
          <w:ins w:author="Amira Eid" w:id="40" w:date="2022-07-05T09:38:05Z">
            <w:r w:rsidDel="00000000" w:rsidR="00000000" w:rsidRPr="00000000">
              <w:rPr>
                <w:b w:val="1"/>
                <w:sz w:val="32"/>
                <w:szCs w:val="32"/>
                <w:rtl w:val="1"/>
              </w:rPr>
              <w:t xml:space="preserve">الظلم</w:t>
            </w:r>
            <w:r w:rsidDel="00000000" w:rsidR="00000000" w:rsidRPr="00000000">
              <w:rPr>
                <w:b w:val="1"/>
                <w:sz w:val="32"/>
                <w:szCs w:val="32"/>
                <w:rtl w:val="1"/>
              </w:rPr>
              <w:t xml:space="preserve"> </w:t>
            </w:r>
          </w:ins>
        </w:sdtContent>
      </w:sdt>
      <w:sdt>
        <w:sdtPr>
          <w:tag w:val="goog_rdk_649"/>
        </w:sdtPr>
        <w:sdtContent>
          <w:del w:author="Amira Eid" w:id="40" w:date="2022-07-05T09:38:05Z">
            <w:r w:rsidDel="00000000" w:rsidR="00000000" w:rsidRPr="00000000">
              <w:rPr>
                <w:b w:val="1"/>
                <w:sz w:val="32"/>
                <w:szCs w:val="32"/>
                <w:rtl w:val="1"/>
              </w:rPr>
              <w:delText xml:space="preserve">الظبم</w:delText>
            </w:r>
          </w:del>
        </w:sdtContent>
      </w:sdt>
      <w:r w:rsidDel="00000000" w:rsidR="00000000" w:rsidRPr="00000000">
        <w:rPr>
          <w:rtl w:val="0"/>
        </w:rPr>
      </w:r>
      <w:r w:rsidDel="00000000" w:rsidR="00000000" w:rsidRPr="00000000">
        <w:rPr>
          <w:b w:val="1"/>
          <w:sz w:val="32"/>
          <w:szCs w:val="32"/>
          <w:rtl w:val="0"/>
        </w:rPr>
        <w:t xml:space="preserve"> </w:t>
      </w:r>
      <w:r w:rsidDel="00000000" w:rsidR="00000000" w:rsidRPr="00000000">
        <w:rPr>
          <w:b w:val="1"/>
          <w:sz w:val="32"/>
          <w:szCs w:val="32"/>
          <w:rtl w:val="1"/>
        </w:rPr>
        <w:t xml:space="preserve">فهذا</w:t>
      </w:r>
      <w:r w:rsidDel="00000000" w:rsidR="00000000" w:rsidRPr="00000000">
        <w:rPr>
          <w:b w:val="1"/>
          <w:sz w:val="32"/>
          <w:szCs w:val="32"/>
          <w:rtl w:val="1"/>
        </w:rPr>
        <w:t xml:space="preserve"> </w:t>
      </w:r>
      <w:r w:rsidDel="00000000" w:rsidR="00000000" w:rsidRPr="00000000">
        <w:rPr>
          <w:b w:val="1"/>
          <w:sz w:val="32"/>
          <w:szCs w:val="32"/>
          <w:rtl w:val="1"/>
        </w:rPr>
        <w:t xml:space="preserve">وطنى</w:t>
      </w:r>
    </w:p>
    <w:p w:rsidR="00000000" w:rsidDel="00000000" w:rsidP="00000000" w:rsidRDefault="00000000" w:rsidRPr="00000000" w14:paraId="000001F1">
      <w:pPr>
        <w:pageBreakBefore w:val="0"/>
        <w:rPr>
          <w:b w:val="1"/>
          <w:sz w:val="32"/>
          <w:szCs w:val="32"/>
        </w:rPr>
      </w:pPr>
      <w:r w:rsidDel="00000000" w:rsidR="00000000" w:rsidRPr="00000000">
        <w:rPr>
          <w:rtl w:val="0"/>
        </w:rPr>
      </w:r>
    </w:p>
    <w:p w:rsidR="00000000" w:rsidDel="00000000" w:rsidP="00000000" w:rsidRDefault="00000000" w:rsidRPr="00000000" w14:paraId="000001F2">
      <w:pPr>
        <w:pageBreakBefore w:val="0"/>
        <w:ind w:left="360"/>
        <w:rPr>
          <w:b w:val="1"/>
          <w:sz w:val="32"/>
          <w:szCs w:val="32"/>
        </w:rPr>
      </w:pPr>
      <w:r w:rsidDel="00000000" w:rsidR="00000000" w:rsidRPr="00000000">
        <w:rPr>
          <w:b w:val="1"/>
          <w:sz w:val="32"/>
          <w:szCs w:val="32"/>
          <w:rtl w:val="1"/>
        </w:rPr>
        <w:t xml:space="preserve">طيب</w:t>
      </w:r>
      <w:r w:rsidDel="00000000" w:rsidR="00000000" w:rsidRPr="00000000">
        <w:rPr>
          <w:b w:val="1"/>
          <w:sz w:val="32"/>
          <w:szCs w:val="32"/>
          <w:rtl w:val="1"/>
        </w:rPr>
        <w:t xml:space="preserve"> </w:t>
      </w:r>
      <w:r w:rsidDel="00000000" w:rsidR="00000000" w:rsidRPr="00000000">
        <w:rPr>
          <w:b w:val="1"/>
          <w:sz w:val="32"/>
          <w:szCs w:val="32"/>
          <w:rtl w:val="1"/>
        </w:rPr>
        <w:t xml:space="preserve">مين</w:t>
      </w:r>
      <w:r w:rsidDel="00000000" w:rsidR="00000000" w:rsidRPr="00000000">
        <w:rPr>
          <w:b w:val="1"/>
          <w:sz w:val="32"/>
          <w:szCs w:val="32"/>
          <w:rtl w:val="1"/>
        </w:rPr>
        <w:t xml:space="preserve"> </w:t>
      </w:r>
      <w:r w:rsidDel="00000000" w:rsidR="00000000" w:rsidRPr="00000000">
        <w:rPr>
          <w:b w:val="1"/>
          <w:sz w:val="32"/>
          <w:szCs w:val="32"/>
          <w:rtl w:val="1"/>
        </w:rPr>
        <w:t xml:space="preserve">حسنين</w:t>
      </w:r>
      <w:r w:rsidDel="00000000" w:rsidR="00000000" w:rsidRPr="00000000">
        <w:rPr>
          <w:b w:val="1"/>
          <w:sz w:val="32"/>
          <w:szCs w:val="32"/>
          <w:rtl w:val="1"/>
        </w:rPr>
        <w:t xml:space="preserve"> </w:t>
      </w:r>
      <w:r w:rsidDel="00000000" w:rsidR="00000000" w:rsidRPr="00000000">
        <w:rPr>
          <w:b w:val="1"/>
          <w:sz w:val="32"/>
          <w:szCs w:val="32"/>
          <w:rtl w:val="1"/>
        </w:rPr>
        <w:t xml:space="preserve">هيكل</w:t>
      </w:r>
      <w:r w:rsidDel="00000000" w:rsidR="00000000" w:rsidRPr="00000000">
        <w:rPr>
          <w:b w:val="1"/>
          <w:sz w:val="32"/>
          <w:szCs w:val="32"/>
          <w:rtl w:val="0"/>
        </w:rPr>
        <w:t xml:space="preserve"> ؟</w:t>
      </w:r>
    </w:p>
    <w:p w:rsidR="00000000" w:rsidDel="00000000" w:rsidP="00000000" w:rsidRDefault="00000000" w:rsidRPr="00000000" w14:paraId="000001F3">
      <w:pPr>
        <w:pageBreakBefore w:val="0"/>
        <w:ind w:left="6120"/>
        <w:rPr>
          <w:b w:val="1"/>
          <w:sz w:val="32"/>
          <w:szCs w:val="32"/>
        </w:rPr>
      </w:pPr>
      <w:r w:rsidDel="00000000" w:rsidR="00000000" w:rsidRPr="00000000">
        <w:rPr>
          <w:b w:val="1"/>
          <w:sz w:val="32"/>
          <w:szCs w:val="32"/>
          <w:rtl w:val="1"/>
        </w:rPr>
        <w:t xml:space="preserve">صحفى</w:t>
      </w:r>
      <w:r w:rsidDel="00000000" w:rsidR="00000000" w:rsidRPr="00000000">
        <w:rPr>
          <w:b w:val="1"/>
          <w:sz w:val="32"/>
          <w:szCs w:val="32"/>
          <w:rtl w:val="1"/>
        </w:rPr>
        <w:t xml:space="preserve"> </w:t>
      </w:r>
      <w:r w:rsidDel="00000000" w:rsidR="00000000" w:rsidRPr="00000000">
        <w:rPr>
          <w:b w:val="1"/>
          <w:sz w:val="32"/>
          <w:szCs w:val="32"/>
          <w:rtl w:val="1"/>
        </w:rPr>
        <w:t xml:space="preserve">مصرى</w:t>
      </w:r>
      <w:r w:rsidDel="00000000" w:rsidR="00000000" w:rsidRPr="00000000">
        <w:rPr>
          <w:b w:val="1"/>
          <w:sz w:val="32"/>
          <w:szCs w:val="32"/>
          <w:rtl w:val="1"/>
        </w:rPr>
        <w:t xml:space="preserve"> </w:t>
      </w:r>
      <w:r w:rsidDel="00000000" w:rsidR="00000000" w:rsidRPr="00000000">
        <w:rPr>
          <w:b w:val="1"/>
          <w:sz w:val="32"/>
          <w:szCs w:val="32"/>
          <w:rtl w:val="1"/>
        </w:rPr>
        <w:t xml:space="preserve">من</w:t>
      </w:r>
      <w:r w:rsidDel="00000000" w:rsidR="00000000" w:rsidRPr="00000000">
        <w:rPr>
          <w:b w:val="1"/>
          <w:sz w:val="32"/>
          <w:szCs w:val="32"/>
          <w:rtl w:val="1"/>
        </w:rPr>
        <w:t xml:space="preserve"> </w:t>
      </w:r>
      <w:r w:rsidDel="00000000" w:rsidR="00000000" w:rsidRPr="00000000">
        <w:rPr>
          <w:b w:val="1"/>
          <w:sz w:val="32"/>
          <w:szCs w:val="32"/>
          <w:rtl w:val="1"/>
        </w:rPr>
        <w:t xml:space="preserve">مواليد</w:t>
      </w:r>
      <w:r w:rsidDel="00000000" w:rsidR="00000000" w:rsidRPr="00000000">
        <w:rPr>
          <w:b w:val="1"/>
          <w:sz w:val="32"/>
          <w:szCs w:val="32"/>
          <w:rtl w:val="1"/>
        </w:rPr>
        <w:t xml:space="preserve"> 23 </w:t>
      </w:r>
      <w:r w:rsidDel="00000000" w:rsidR="00000000" w:rsidRPr="00000000">
        <w:rPr>
          <w:b w:val="1"/>
          <w:sz w:val="32"/>
          <w:szCs w:val="32"/>
          <w:rtl w:val="1"/>
        </w:rPr>
        <w:t xml:space="preserve">ويعتبر</w:t>
      </w:r>
      <w:r w:rsidDel="00000000" w:rsidR="00000000" w:rsidRPr="00000000">
        <w:rPr>
          <w:b w:val="1"/>
          <w:sz w:val="32"/>
          <w:szCs w:val="32"/>
          <w:rtl w:val="1"/>
        </w:rPr>
        <w:t xml:space="preserve"> </w:t>
      </w:r>
      <w:r w:rsidDel="00000000" w:rsidR="00000000" w:rsidRPr="00000000">
        <w:rPr>
          <w:b w:val="1"/>
          <w:sz w:val="32"/>
          <w:szCs w:val="32"/>
          <w:rtl w:val="1"/>
        </w:rPr>
        <w:t xml:space="preserve">موسوعه</w:t>
      </w:r>
      <w:r w:rsidDel="00000000" w:rsidR="00000000" w:rsidRPr="00000000">
        <w:rPr>
          <w:b w:val="1"/>
          <w:sz w:val="32"/>
          <w:szCs w:val="32"/>
          <w:rtl w:val="1"/>
        </w:rPr>
        <w:t xml:space="preserve"> </w:t>
      </w:r>
      <w:r w:rsidDel="00000000" w:rsidR="00000000" w:rsidRPr="00000000">
        <w:rPr>
          <w:b w:val="1"/>
          <w:sz w:val="32"/>
          <w:szCs w:val="32"/>
          <w:rtl w:val="1"/>
        </w:rPr>
        <w:t xml:space="preserve">حيه</w:t>
      </w:r>
      <w:r w:rsidDel="00000000" w:rsidR="00000000" w:rsidRPr="00000000">
        <w:rPr>
          <w:b w:val="1"/>
          <w:sz w:val="32"/>
          <w:szCs w:val="32"/>
          <w:rtl w:val="1"/>
        </w:rPr>
        <w:t xml:space="preserve"> </w:t>
      </w:r>
      <w:r w:rsidDel="00000000" w:rsidR="00000000" w:rsidRPr="00000000">
        <w:rPr>
          <w:b w:val="1"/>
          <w:sz w:val="32"/>
          <w:szCs w:val="32"/>
          <w:rtl w:val="1"/>
        </w:rPr>
        <w:t xml:space="preserve">فى</w:t>
      </w:r>
      <w:r w:rsidDel="00000000" w:rsidR="00000000" w:rsidRPr="00000000">
        <w:rPr>
          <w:b w:val="1"/>
          <w:sz w:val="32"/>
          <w:szCs w:val="32"/>
          <w:rtl w:val="1"/>
        </w:rPr>
        <w:t xml:space="preserve"> </w:t>
      </w:r>
      <w:r w:rsidDel="00000000" w:rsidR="00000000" w:rsidRPr="00000000">
        <w:rPr>
          <w:b w:val="1"/>
          <w:sz w:val="32"/>
          <w:szCs w:val="32"/>
          <w:rtl w:val="1"/>
        </w:rPr>
        <w:t xml:space="preserve">التاريخ</w:t>
      </w:r>
      <w:r w:rsidDel="00000000" w:rsidR="00000000" w:rsidRPr="00000000">
        <w:rPr>
          <w:b w:val="1"/>
          <w:sz w:val="32"/>
          <w:szCs w:val="32"/>
          <w:rtl w:val="1"/>
        </w:rPr>
        <w:t xml:space="preserve"> </w:t>
      </w:r>
      <w:r w:rsidDel="00000000" w:rsidR="00000000" w:rsidRPr="00000000">
        <w:rPr>
          <w:b w:val="1"/>
          <w:sz w:val="32"/>
          <w:szCs w:val="32"/>
          <w:rtl w:val="1"/>
        </w:rPr>
        <w:t xml:space="preserve">و</w:t>
      </w:r>
      <w:r w:rsidDel="00000000" w:rsidR="00000000" w:rsidRPr="00000000">
        <w:rPr>
          <w:b w:val="1"/>
          <w:sz w:val="32"/>
          <w:szCs w:val="32"/>
          <w:rtl w:val="1"/>
        </w:rPr>
        <w:t xml:space="preserve"> </w:t>
      </w:r>
      <w:r w:rsidDel="00000000" w:rsidR="00000000" w:rsidRPr="00000000">
        <w:rPr>
          <w:b w:val="1"/>
          <w:sz w:val="32"/>
          <w:szCs w:val="32"/>
          <w:rtl w:val="1"/>
        </w:rPr>
        <w:t xml:space="preserve">تقلد</w:t>
      </w:r>
      <w:r w:rsidDel="00000000" w:rsidR="00000000" w:rsidRPr="00000000">
        <w:rPr>
          <w:b w:val="1"/>
          <w:sz w:val="32"/>
          <w:szCs w:val="32"/>
          <w:rtl w:val="1"/>
        </w:rPr>
        <w:t xml:space="preserve"> </w:t>
      </w:r>
      <w:r w:rsidDel="00000000" w:rsidR="00000000" w:rsidRPr="00000000">
        <w:rPr>
          <w:b w:val="1"/>
          <w:sz w:val="32"/>
          <w:szCs w:val="32"/>
          <w:rtl w:val="1"/>
        </w:rPr>
        <w:t xml:space="preserve">وزاره</w:t>
      </w:r>
      <w:r w:rsidDel="00000000" w:rsidR="00000000" w:rsidRPr="00000000">
        <w:rPr>
          <w:b w:val="1"/>
          <w:sz w:val="32"/>
          <w:szCs w:val="32"/>
          <w:rtl w:val="1"/>
        </w:rPr>
        <w:t xml:space="preserve"> </w:t>
      </w:r>
      <w:r w:rsidDel="00000000" w:rsidR="00000000" w:rsidRPr="00000000">
        <w:rPr>
          <w:b w:val="1"/>
          <w:sz w:val="32"/>
          <w:szCs w:val="32"/>
          <w:rtl w:val="1"/>
        </w:rPr>
        <w:t xml:space="preserve">الاعلام</w:t>
      </w:r>
      <w:r w:rsidDel="00000000" w:rsidR="00000000" w:rsidRPr="00000000">
        <w:rPr>
          <w:b w:val="1"/>
          <w:sz w:val="32"/>
          <w:szCs w:val="32"/>
          <w:rtl w:val="1"/>
        </w:rPr>
        <w:t xml:space="preserve"> </w:t>
      </w:r>
      <w:r w:rsidDel="00000000" w:rsidR="00000000" w:rsidRPr="00000000">
        <w:rPr>
          <w:b w:val="1"/>
          <w:sz w:val="32"/>
          <w:szCs w:val="32"/>
          <w:rtl w:val="1"/>
        </w:rPr>
        <w:t xml:space="preserve">فى</w:t>
      </w:r>
      <w:r w:rsidDel="00000000" w:rsidR="00000000" w:rsidRPr="00000000">
        <w:rPr>
          <w:b w:val="1"/>
          <w:sz w:val="32"/>
          <w:szCs w:val="32"/>
          <w:rtl w:val="0"/>
        </w:rPr>
        <w:t xml:space="preserve"> </w:t>
      </w:r>
    </w:p>
    <w:p w:rsidR="00000000" w:rsidDel="00000000" w:rsidP="00000000" w:rsidRDefault="00000000" w:rsidRPr="00000000" w14:paraId="000001F4">
      <w:pPr>
        <w:pageBreakBefore w:val="0"/>
        <w:ind w:left="360"/>
        <w:rPr>
          <w:b w:val="1"/>
          <w:sz w:val="32"/>
          <w:szCs w:val="32"/>
        </w:rPr>
      </w:pPr>
      <w:r w:rsidDel="00000000" w:rsidR="00000000" w:rsidRPr="00000000">
        <w:rPr>
          <w:b w:val="1"/>
          <w:sz w:val="32"/>
          <w:szCs w:val="32"/>
          <w:rtl w:val="0"/>
        </w:rPr>
        <w:t xml:space="preserve">1970</w:t>
      </w:r>
    </w:p>
    <w:p w:rsidR="00000000" w:rsidDel="00000000" w:rsidP="00000000" w:rsidRDefault="00000000" w:rsidRPr="00000000" w14:paraId="000001F5">
      <w:pPr>
        <w:pageBreakBefore w:val="0"/>
        <w:rPr>
          <w:b w:val="1"/>
          <w:sz w:val="32"/>
          <w:szCs w:val="32"/>
        </w:rPr>
      </w:pPr>
      <w:r w:rsidDel="00000000" w:rsidR="00000000" w:rsidRPr="00000000">
        <w:rPr>
          <w:rtl w:val="0"/>
        </w:rPr>
      </w:r>
    </w:p>
    <w:p w:rsidR="00000000" w:rsidDel="00000000" w:rsidP="00000000" w:rsidRDefault="00000000" w:rsidRPr="00000000" w14:paraId="000001F6">
      <w:pPr>
        <w:pageBreakBefore w:val="0"/>
        <w:ind w:left="360"/>
        <w:rPr>
          <w:b w:val="1"/>
          <w:sz w:val="32"/>
          <w:szCs w:val="32"/>
        </w:rPr>
      </w:pPr>
      <w:r w:rsidDel="00000000" w:rsidR="00000000" w:rsidRPr="00000000">
        <w:rPr>
          <w:b w:val="1"/>
          <w:sz w:val="32"/>
          <w:szCs w:val="32"/>
          <w:rtl w:val="1"/>
        </w:rPr>
        <w:t xml:space="preserve">طيب</w:t>
      </w:r>
      <w:r w:rsidDel="00000000" w:rsidR="00000000" w:rsidRPr="00000000">
        <w:rPr>
          <w:b w:val="1"/>
          <w:sz w:val="32"/>
          <w:szCs w:val="32"/>
          <w:rtl w:val="1"/>
        </w:rPr>
        <w:t xml:space="preserve"> </w:t>
      </w:r>
      <w:r w:rsidDel="00000000" w:rsidR="00000000" w:rsidRPr="00000000">
        <w:rPr>
          <w:b w:val="1"/>
          <w:sz w:val="32"/>
          <w:szCs w:val="32"/>
          <w:rtl w:val="1"/>
        </w:rPr>
        <w:t xml:space="preserve">مين</w:t>
      </w:r>
      <w:r w:rsidDel="00000000" w:rsidR="00000000" w:rsidRPr="00000000">
        <w:rPr>
          <w:b w:val="1"/>
          <w:sz w:val="32"/>
          <w:szCs w:val="32"/>
          <w:rtl w:val="1"/>
        </w:rPr>
        <w:t xml:space="preserve"> </w:t>
      </w:r>
      <w:r w:rsidDel="00000000" w:rsidR="00000000" w:rsidRPr="00000000">
        <w:rPr>
          <w:b w:val="1"/>
          <w:sz w:val="32"/>
          <w:szCs w:val="32"/>
          <w:rtl w:val="1"/>
        </w:rPr>
        <w:t xml:space="preserve">وائل</w:t>
      </w:r>
      <w:r w:rsidDel="00000000" w:rsidR="00000000" w:rsidRPr="00000000">
        <w:rPr>
          <w:b w:val="1"/>
          <w:sz w:val="32"/>
          <w:szCs w:val="32"/>
          <w:rtl w:val="1"/>
        </w:rPr>
        <w:t xml:space="preserve"> </w:t>
      </w:r>
      <w:r w:rsidDel="00000000" w:rsidR="00000000" w:rsidRPr="00000000">
        <w:rPr>
          <w:b w:val="1"/>
          <w:sz w:val="32"/>
          <w:szCs w:val="32"/>
          <w:rtl w:val="1"/>
        </w:rPr>
        <w:t xml:space="preserve">غنيم</w:t>
      </w:r>
      <w:r w:rsidDel="00000000" w:rsidR="00000000" w:rsidRPr="00000000">
        <w:rPr>
          <w:b w:val="1"/>
          <w:sz w:val="32"/>
          <w:szCs w:val="32"/>
          <w:rtl w:val="0"/>
        </w:rPr>
        <w:t xml:space="preserve"> ؟</w:t>
      </w:r>
    </w:p>
    <w:p w:rsidR="00000000" w:rsidDel="00000000" w:rsidP="00000000" w:rsidRDefault="00000000" w:rsidRPr="00000000" w14:paraId="000001F7">
      <w:pPr>
        <w:pageBreakBefore w:val="0"/>
        <w:ind w:left="360"/>
        <w:rPr>
          <w:b w:val="1"/>
          <w:sz w:val="32"/>
          <w:szCs w:val="32"/>
        </w:rPr>
      </w:pPr>
      <w:r w:rsidDel="00000000" w:rsidR="00000000" w:rsidRPr="00000000">
        <w:rPr>
          <w:b w:val="1"/>
          <w:sz w:val="32"/>
          <w:szCs w:val="32"/>
          <w:rtl w:val="1"/>
        </w:rPr>
        <w:t xml:space="preserve">مهندس</w:t>
      </w:r>
      <w:r w:rsidDel="00000000" w:rsidR="00000000" w:rsidRPr="00000000">
        <w:rPr>
          <w:b w:val="1"/>
          <w:sz w:val="32"/>
          <w:szCs w:val="32"/>
          <w:rtl w:val="1"/>
        </w:rPr>
        <w:t xml:space="preserve"> </w:t>
      </w:r>
      <w:r w:rsidDel="00000000" w:rsidR="00000000" w:rsidRPr="00000000">
        <w:rPr>
          <w:b w:val="1"/>
          <w:sz w:val="32"/>
          <w:szCs w:val="32"/>
          <w:rtl w:val="1"/>
        </w:rPr>
        <w:t xml:space="preserve">حاسبات</w:t>
      </w:r>
      <w:r w:rsidDel="00000000" w:rsidR="00000000" w:rsidRPr="00000000">
        <w:rPr>
          <w:b w:val="1"/>
          <w:sz w:val="32"/>
          <w:szCs w:val="32"/>
          <w:rtl w:val="1"/>
        </w:rPr>
        <w:t xml:space="preserve"> </w:t>
      </w:r>
      <w:r w:rsidDel="00000000" w:rsidR="00000000" w:rsidRPr="00000000">
        <w:rPr>
          <w:b w:val="1"/>
          <w:sz w:val="32"/>
          <w:szCs w:val="32"/>
          <w:rtl w:val="1"/>
        </w:rPr>
        <w:t xml:space="preserve">و</w:t>
      </w:r>
      <w:r w:rsidDel="00000000" w:rsidR="00000000" w:rsidRPr="00000000">
        <w:rPr>
          <w:b w:val="1"/>
          <w:sz w:val="32"/>
          <w:szCs w:val="32"/>
          <w:rtl w:val="1"/>
        </w:rPr>
        <w:t xml:space="preserve"> </w:t>
      </w:r>
      <w:r w:rsidDel="00000000" w:rsidR="00000000" w:rsidRPr="00000000">
        <w:rPr>
          <w:b w:val="1"/>
          <w:sz w:val="32"/>
          <w:szCs w:val="32"/>
          <w:rtl w:val="1"/>
        </w:rPr>
        <w:t xml:space="preserve">مدير</w:t>
      </w:r>
      <w:r w:rsidDel="00000000" w:rsidR="00000000" w:rsidRPr="00000000">
        <w:rPr>
          <w:b w:val="1"/>
          <w:sz w:val="32"/>
          <w:szCs w:val="32"/>
          <w:rtl w:val="1"/>
        </w:rPr>
        <w:t xml:space="preserve"> </w:t>
      </w:r>
      <w:r w:rsidDel="00000000" w:rsidR="00000000" w:rsidRPr="00000000">
        <w:rPr>
          <w:b w:val="1"/>
          <w:sz w:val="32"/>
          <w:szCs w:val="32"/>
          <w:rtl w:val="1"/>
        </w:rPr>
        <w:t xml:space="preserve">التسويق</w:t>
      </w:r>
      <w:r w:rsidDel="00000000" w:rsidR="00000000" w:rsidRPr="00000000">
        <w:rPr>
          <w:b w:val="1"/>
          <w:sz w:val="32"/>
          <w:szCs w:val="32"/>
          <w:rtl w:val="1"/>
        </w:rPr>
        <w:t xml:space="preserve"> </w:t>
      </w:r>
      <w:r w:rsidDel="00000000" w:rsidR="00000000" w:rsidRPr="00000000">
        <w:rPr>
          <w:b w:val="1"/>
          <w:sz w:val="32"/>
          <w:szCs w:val="32"/>
          <w:rtl w:val="1"/>
        </w:rPr>
        <w:t xml:space="preserve">لجوجل</w:t>
      </w:r>
      <w:r w:rsidDel="00000000" w:rsidR="00000000" w:rsidRPr="00000000">
        <w:rPr>
          <w:b w:val="1"/>
          <w:sz w:val="32"/>
          <w:szCs w:val="32"/>
          <w:rtl w:val="1"/>
        </w:rPr>
        <w:t xml:space="preserve"> </w:t>
      </w:r>
      <w:r w:rsidDel="00000000" w:rsidR="00000000" w:rsidRPr="00000000">
        <w:rPr>
          <w:b w:val="1"/>
          <w:sz w:val="32"/>
          <w:szCs w:val="32"/>
          <w:rtl w:val="1"/>
        </w:rPr>
        <w:t xml:space="preserve">فى</w:t>
      </w:r>
      <w:r w:rsidDel="00000000" w:rsidR="00000000" w:rsidRPr="00000000">
        <w:rPr>
          <w:b w:val="1"/>
          <w:sz w:val="32"/>
          <w:szCs w:val="32"/>
          <w:rtl w:val="1"/>
        </w:rPr>
        <w:t xml:space="preserve"> </w:t>
      </w:r>
      <w:r w:rsidDel="00000000" w:rsidR="00000000" w:rsidRPr="00000000">
        <w:rPr>
          <w:b w:val="1"/>
          <w:sz w:val="32"/>
          <w:szCs w:val="32"/>
          <w:rtl w:val="1"/>
        </w:rPr>
        <w:t xml:space="preserve">الشرق</w:t>
      </w:r>
      <w:r w:rsidDel="00000000" w:rsidR="00000000" w:rsidRPr="00000000">
        <w:rPr>
          <w:b w:val="1"/>
          <w:sz w:val="32"/>
          <w:szCs w:val="32"/>
          <w:rtl w:val="1"/>
        </w:rPr>
        <w:t xml:space="preserve"> </w:t>
      </w:r>
      <w:r w:rsidDel="00000000" w:rsidR="00000000" w:rsidRPr="00000000">
        <w:rPr>
          <w:b w:val="1"/>
          <w:sz w:val="32"/>
          <w:szCs w:val="32"/>
          <w:rtl w:val="1"/>
        </w:rPr>
        <w:t xml:space="preserve">الاوسط</w:t>
      </w:r>
      <w:r w:rsidDel="00000000" w:rsidR="00000000" w:rsidRPr="00000000">
        <w:rPr>
          <w:b w:val="1"/>
          <w:sz w:val="32"/>
          <w:szCs w:val="32"/>
          <w:rtl w:val="1"/>
        </w:rPr>
        <w:t xml:space="preserve"> </w:t>
      </w:r>
      <w:r w:rsidDel="00000000" w:rsidR="00000000" w:rsidRPr="00000000">
        <w:rPr>
          <w:b w:val="1"/>
          <w:sz w:val="32"/>
          <w:szCs w:val="32"/>
          <w:rtl w:val="1"/>
        </w:rPr>
        <w:t xml:space="preserve">و</w:t>
      </w:r>
      <w:r w:rsidDel="00000000" w:rsidR="00000000" w:rsidRPr="00000000">
        <w:rPr>
          <w:b w:val="1"/>
          <w:sz w:val="32"/>
          <w:szCs w:val="32"/>
          <w:rtl w:val="1"/>
        </w:rPr>
        <w:t xml:space="preserve"> </w:t>
      </w:r>
      <w:r w:rsidDel="00000000" w:rsidR="00000000" w:rsidRPr="00000000">
        <w:rPr>
          <w:b w:val="1"/>
          <w:sz w:val="32"/>
          <w:szCs w:val="32"/>
          <w:rtl w:val="1"/>
        </w:rPr>
        <w:t xml:space="preserve">رمز</w:t>
      </w:r>
      <w:r w:rsidDel="00000000" w:rsidR="00000000" w:rsidRPr="00000000">
        <w:rPr>
          <w:b w:val="1"/>
          <w:sz w:val="32"/>
          <w:szCs w:val="32"/>
          <w:rtl w:val="1"/>
        </w:rPr>
        <w:t xml:space="preserve"> </w:t>
      </w:r>
      <w:r w:rsidDel="00000000" w:rsidR="00000000" w:rsidRPr="00000000">
        <w:rPr>
          <w:b w:val="1"/>
          <w:sz w:val="32"/>
          <w:szCs w:val="32"/>
          <w:rtl w:val="1"/>
        </w:rPr>
        <w:t xml:space="preserve">من</w:t>
      </w:r>
      <w:r w:rsidDel="00000000" w:rsidR="00000000" w:rsidRPr="00000000">
        <w:rPr>
          <w:b w:val="1"/>
          <w:sz w:val="32"/>
          <w:szCs w:val="32"/>
          <w:rtl w:val="1"/>
        </w:rPr>
        <w:t xml:space="preserve"> </w:t>
      </w:r>
      <w:r w:rsidDel="00000000" w:rsidR="00000000" w:rsidRPr="00000000">
        <w:rPr>
          <w:b w:val="1"/>
          <w:sz w:val="32"/>
          <w:szCs w:val="32"/>
          <w:rtl w:val="1"/>
        </w:rPr>
        <w:t xml:space="preserve">شباب</w:t>
      </w:r>
      <w:r w:rsidDel="00000000" w:rsidR="00000000" w:rsidRPr="00000000">
        <w:rPr>
          <w:b w:val="1"/>
          <w:sz w:val="32"/>
          <w:szCs w:val="32"/>
          <w:rtl w:val="1"/>
        </w:rPr>
        <w:t xml:space="preserve"> </w:t>
      </w:r>
      <w:r w:rsidDel="00000000" w:rsidR="00000000" w:rsidRPr="00000000">
        <w:rPr>
          <w:b w:val="1"/>
          <w:sz w:val="32"/>
          <w:szCs w:val="32"/>
          <w:rtl w:val="1"/>
        </w:rPr>
        <w:t xml:space="preserve">الثوره</w:t>
      </w:r>
    </w:p>
    <w:p w:rsidR="00000000" w:rsidDel="00000000" w:rsidP="00000000" w:rsidRDefault="00000000" w:rsidRPr="00000000" w14:paraId="000001F8">
      <w:pPr>
        <w:pageBreakBefore w:val="0"/>
        <w:rPr>
          <w:b w:val="1"/>
          <w:sz w:val="32"/>
          <w:szCs w:val="32"/>
        </w:rPr>
      </w:pPr>
      <w:r w:rsidDel="00000000" w:rsidR="00000000" w:rsidRPr="00000000">
        <w:rPr>
          <w:rtl w:val="0"/>
        </w:rPr>
      </w:r>
    </w:p>
    <w:p w:rsidR="00000000" w:rsidDel="00000000" w:rsidP="00000000" w:rsidRDefault="00000000" w:rsidRPr="00000000" w14:paraId="000001F9">
      <w:pPr>
        <w:pageBreakBefore w:val="0"/>
        <w:ind w:left="360"/>
        <w:rPr>
          <w:b w:val="1"/>
          <w:sz w:val="32"/>
          <w:szCs w:val="32"/>
        </w:rPr>
      </w:pPr>
      <w:r w:rsidDel="00000000" w:rsidR="00000000" w:rsidRPr="00000000">
        <w:rPr>
          <w:rtl w:val="0"/>
        </w:rPr>
      </w:r>
      <w:r w:rsidDel="00000000" w:rsidR="00000000" w:rsidRPr="00000000">
        <w:rPr>
          <w:b w:val="1"/>
          <w:sz w:val="32"/>
          <w:szCs w:val="32"/>
          <w:rtl w:val="0"/>
        </w:rPr>
        <w:t xml:space="preserve">+ </w:t>
      </w:r>
      <w:r w:rsidDel="00000000" w:rsidR="00000000" w:rsidRPr="00000000">
        <w:rPr>
          <w:b w:val="1"/>
          <w:sz w:val="32"/>
          <w:szCs w:val="32"/>
          <w:rtl w:val="1"/>
        </w:rPr>
        <w:t xml:space="preserve">اسماء</w:t>
      </w:r>
      <w:r w:rsidDel="00000000" w:rsidR="00000000" w:rsidRPr="00000000">
        <w:rPr>
          <w:b w:val="1"/>
          <w:sz w:val="32"/>
          <w:szCs w:val="32"/>
          <w:rtl w:val="1"/>
        </w:rPr>
        <w:t xml:space="preserve"> </w:t>
      </w:r>
      <w:r w:rsidDel="00000000" w:rsidR="00000000" w:rsidRPr="00000000">
        <w:rPr>
          <w:b w:val="1"/>
          <w:sz w:val="32"/>
          <w:szCs w:val="32"/>
          <w:rtl w:val="1"/>
        </w:rPr>
        <w:t xml:space="preserve">ا</w:t>
      </w:r>
      <w:sdt>
        <w:sdtPr>
          <w:tag w:val="goog_rdk_650"/>
        </w:sdtPr>
        <w:sdtContent>
          <w:ins w:author="Amira Eid" w:id="41" w:date="2022-07-05T09:38:53Z">
            <w:r w:rsidDel="00000000" w:rsidR="00000000" w:rsidRPr="00000000">
              <w:rPr>
                <w:b w:val="1"/>
                <w:sz w:val="32"/>
                <w:szCs w:val="32"/>
                <w:rtl w:val="1"/>
              </w:rPr>
              <w:t xml:space="preserve">لوزراء</w:t>
            </w:r>
            <w:r w:rsidDel="00000000" w:rsidR="00000000" w:rsidRPr="00000000">
              <w:rPr>
                <w:b w:val="1"/>
                <w:sz w:val="32"/>
                <w:szCs w:val="32"/>
                <w:rtl w:val="1"/>
              </w:rPr>
              <w:t xml:space="preserve"> </w:t>
            </w:r>
            <w:r w:rsidDel="00000000" w:rsidR="00000000" w:rsidRPr="00000000">
              <w:rPr>
                <w:b w:val="1"/>
                <w:sz w:val="32"/>
                <w:szCs w:val="32"/>
                <w:rtl w:val="1"/>
              </w:rPr>
              <w:t xml:space="preserve">والحاصلين</w:t>
            </w:r>
            <w:r w:rsidDel="00000000" w:rsidR="00000000" w:rsidRPr="00000000">
              <w:rPr>
                <w:b w:val="1"/>
                <w:sz w:val="32"/>
                <w:szCs w:val="32"/>
                <w:rtl w:val="1"/>
              </w:rPr>
              <w:t xml:space="preserve"> </w:t>
            </w:r>
            <w:r w:rsidDel="00000000" w:rsidR="00000000" w:rsidRPr="00000000">
              <w:rPr>
                <w:b w:val="1"/>
                <w:sz w:val="32"/>
                <w:szCs w:val="32"/>
                <w:rtl w:val="1"/>
              </w:rPr>
              <w:t xml:space="preserve">على</w:t>
            </w:r>
            <w:r w:rsidDel="00000000" w:rsidR="00000000" w:rsidRPr="00000000">
              <w:rPr>
                <w:b w:val="1"/>
                <w:sz w:val="32"/>
                <w:szCs w:val="32"/>
                <w:rtl w:val="1"/>
              </w:rPr>
              <w:t xml:space="preserve"> </w:t>
            </w:r>
            <w:r w:rsidDel="00000000" w:rsidR="00000000" w:rsidRPr="00000000">
              <w:rPr>
                <w:b w:val="1"/>
                <w:sz w:val="32"/>
                <w:szCs w:val="32"/>
                <w:rtl w:val="1"/>
              </w:rPr>
              <w:t xml:space="preserve">جوائز</w:t>
            </w:r>
            <w:r w:rsidDel="00000000" w:rsidR="00000000" w:rsidRPr="00000000">
              <w:rPr>
                <w:b w:val="1"/>
                <w:sz w:val="32"/>
                <w:szCs w:val="32"/>
                <w:rtl w:val="1"/>
              </w:rPr>
              <w:t xml:space="preserve"> </w:t>
            </w:r>
            <w:r w:rsidDel="00000000" w:rsidR="00000000" w:rsidRPr="00000000">
              <w:rPr>
                <w:b w:val="1"/>
                <w:sz w:val="32"/>
                <w:szCs w:val="32"/>
                <w:rtl w:val="1"/>
              </w:rPr>
              <w:t xml:space="preserve">نوبل</w:t>
            </w:r>
            <w:r w:rsidDel="00000000" w:rsidR="00000000" w:rsidRPr="00000000">
              <w:rPr>
                <w:b w:val="1"/>
                <w:sz w:val="32"/>
                <w:szCs w:val="32"/>
                <w:rtl w:val="1"/>
              </w:rPr>
              <w:t xml:space="preserve"> </w:t>
            </w:r>
            <w:r w:rsidDel="00000000" w:rsidR="00000000" w:rsidRPr="00000000">
              <w:rPr>
                <w:b w:val="1"/>
                <w:sz w:val="32"/>
                <w:szCs w:val="32"/>
                <w:rtl w:val="1"/>
              </w:rPr>
              <w:t xml:space="preserve">والمبشرين</w:t>
            </w:r>
            <w:r w:rsidDel="00000000" w:rsidR="00000000" w:rsidRPr="00000000">
              <w:rPr>
                <w:b w:val="1"/>
                <w:sz w:val="32"/>
                <w:szCs w:val="32"/>
                <w:rtl w:val="1"/>
              </w:rPr>
              <w:t xml:space="preserve"> </w:t>
            </w:r>
            <w:r w:rsidDel="00000000" w:rsidR="00000000" w:rsidRPr="00000000">
              <w:rPr>
                <w:b w:val="1"/>
                <w:sz w:val="32"/>
                <w:szCs w:val="32"/>
                <w:rtl w:val="1"/>
              </w:rPr>
              <w:t xml:space="preserve">بالجنه</w:t>
            </w:r>
            <w:r w:rsidDel="00000000" w:rsidR="00000000" w:rsidRPr="00000000">
              <w:rPr>
                <w:b w:val="1"/>
                <w:sz w:val="32"/>
                <w:szCs w:val="32"/>
                <w:rtl w:val="1"/>
              </w:rPr>
              <w:t xml:space="preserve"> </w:t>
            </w:r>
            <w:r w:rsidDel="00000000" w:rsidR="00000000" w:rsidRPr="00000000">
              <w:rPr>
                <w:b w:val="1"/>
                <w:sz w:val="32"/>
                <w:szCs w:val="32"/>
                <w:rtl w:val="1"/>
              </w:rPr>
              <w:t xml:space="preserve">والعواصم</w:t>
            </w:r>
            <w:r w:rsidDel="00000000" w:rsidR="00000000" w:rsidRPr="00000000">
              <w:rPr>
                <w:b w:val="1"/>
                <w:sz w:val="32"/>
                <w:szCs w:val="32"/>
                <w:rtl w:val="1"/>
              </w:rPr>
              <w:t xml:space="preserve"> + </w:t>
            </w:r>
            <w:r w:rsidDel="00000000" w:rsidR="00000000" w:rsidRPr="00000000">
              <w:rPr>
                <w:b w:val="1"/>
                <w:sz w:val="32"/>
                <w:szCs w:val="32"/>
                <w:rtl w:val="1"/>
              </w:rPr>
              <w:t xml:space="preserve">وتاريخ</w:t>
            </w:r>
            <w:r w:rsidDel="00000000" w:rsidR="00000000" w:rsidRPr="00000000">
              <w:rPr>
                <w:b w:val="1"/>
                <w:sz w:val="32"/>
                <w:szCs w:val="32"/>
                <w:rtl w:val="1"/>
              </w:rPr>
              <w:t xml:space="preserve"> </w:t>
            </w:r>
            <w:r w:rsidDel="00000000" w:rsidR="00000000" w:rsidRPr="00000000">
              <w:rPr>
                <w:b w:val="1"/>
                <w:sz w:val="32"/>
                <w:szCs w:val="32"/>
                <w:rtl w:val="1"/>
              </w:rPr>
              <w:t xml:space="preserve">رؤساء</w:t>
            </w:r>
          </w:ins>
        </w:sdtContent>
      </w:sdt>
      <w:sdt>
        <w:sdtPr>
          <w:tag w:val="goog_rdk_651"/>
        </w:sdtPr>
        <w:sdtContent>
          <w:del w:author="Amira Eid" w:id="41" w:date="2022-07-05T09:38:53Z">
            <w:r w:rsidDel="00000000" w:rsidR="00000000" w:rsidRPr="00000000">
              <w:rPr>
                <w:b w:val="1"/>
                <w:sz w:val="32"/>
                <w:szCs w:val="32"/>
                <w:rtl w:val="1"/>
              </w:rPr>
              <w:delText xml:space="preserve">لوزراء</w:delText>
            </w:r>
            <w:r w:rsidDel="00000000" w:rsidR="00000000" w:rsidRPr="00000000">
              <w:rPr>
                <w:b w:val="1"/>
                <w:sz w:val="32"/>
                <w:szCs w:val="32"/>
                <w:rtl w:val="1"/>
              </w:rPr>
              <w:delText xml:space="preserve"> </w:delText>
            </w:r>
            <w:r w:rsidDel="00000000" w:rsidR="00000000" w:rsidRPr="00000000">
              <w:rPr>
                <w:b w:val="1"/>
                <w:sz w:val="32"/>
                <w:szCs w:val="32"/>
                <w:rtl w:val="1"/>
              </w:rPr>
              <w:delText xml:space="preserve">والحاصلين</w:delText>
            </w:r>
            <w:r w:rsidDel="00000000" w:rsidR="00000000" w:rsidRPr="00000000">
              <w:rPr>
                <w:b w:val="1"/>
                <w:sz w:val="32"/>
                <w:szCs w:val="32"/>
                <w:rtl w:val="1"/>
              </w:rPr>
              <w:delText xml:space="preserve"> </w:delText>
            </w:r>
            <w:r w:rsidDel="00000000" w:rsidR="00000000" w:rsidRPr="00000000">
              <w:rPr>
                <w:b w:val="1"/>
                <w:sz w:val="32"/>
                <w:szCs w:val="32"/>
                <w:rtl w:val="1"/>
              </w:rPr>
              <w:delText xml:space="preserve">على</w:delText>
            </w:r>
            <w:r w:rsidDel="00000000" w:rsidR="00000000" w:rsidRPr="00000000">
              <w:rPr>
                <w:b w:val="1"/>
                <w:sz w:val="32"/>
                <w:szCs w:val="32"/>
                <w:rtl w:val="1"/>
              </w:rPr>
              <w:delText xml:space="preserve"> </w:delText>
            </w:r>
            <w:r w:rsidDel="00000000" w:rsidR="00000000" w:rsidRPr="00000000">
              <w:rPr>
                <w:b w:val="1"/>
                <w:sz w:val="32"/>
                <w:szCs w:val="32"/>
                <w:rtl w:val="1"/>
              </w:rPr>
              <w:delText xml:space="preserve">جوائز</w:delText>
            </w:r>
            <w:r w:rsidDel="00000000" w:rsidR="00000000" w:rsidRPr="00000000">
              <w:rPr>
                <w:b w:val="1"/>
                <w:sz w:val="32"/>
                <w:szCs w:val="32"/>
                <w:rtl w:val="1"/>
              </w:rPr>
              <w:delText xml:space="preserve"> </w:delText>
            </w:r>
            <w:r w:rsidDel="00000000" w:rsidR="00000000" w:rsidRPr="00000000">
              <w:rPr>
                <w:b w:val="1"/>
                <w:sz w:val="32"/>
                <w:szCs w:val="32"/>
                <w:rtl w:val="1"/>
              </w:rPr>
              <w:delText xml:space="preserve">نوبل</w:delText>
            </w:r>
            <w:r w:rsidDel="00000000" w:rsidR="00000000" w:rsidRPr="00000000">
              <w:rPr>
                <w:b w:val="1"/>
                <w:sz w:val="32"/>
                <w:szCs w:val="32"/>
                <w:rtl w:val="1"/>
              </w:rPr>
              <w:delText xml:space="preserve"> </w:delText>
            </w:r>
            <w:r w:rsidDel="00000000" w:rsidR="00000000" w:rsidRPr="00000000">
              <w:rPr>
                <w:b w:val="1"/>
                <w:sz w:val="32"/>
                <w:szCs w:val="32"/>
                <w:rtl w:val="1"/>
              </w:rPr>
              <w:delText xml:space="preserve">والمبشرين</w:delText>
            </w:r>
            <w:r w:rsidDel="00000000" w:rsidR="00000000" w:rsidRPr="00000000">
              <w:rPr>
                <w:b w:val="1"/>
                <w:sz w:val="32"/>
                <w:szCs w:val="32"/>
                <w:rtl w:val="1"/>
              </w:rPr>
              <w:delText xml:space="preserve"> </w:delText>
            </w:r>
            <w:r w:rsidDel="00000000" w:rsidR="00000000" w:rsidRPr="00000000">
              <w:rPr>
                <w:b w:val="1"/>
                <w:sz w:val="32"/>
                <w:szCs w:val="32"/>
                <w:rtl w:val="1"/>
              </w:rPr>
              <w:delText xml:space="preserve">بالجنه</w:delText>
            </w:r>
            <w:r w:rsidDel="00000000" w:rsidR="00000000" w:rsidRPr="00000000">
              <w:rPr>
                <w:b w:val="1"/>
                <w:sz w:val="32"/>
                <w:szCs w:val="32"/>
                <w:rtl w:val="1"/>
              </w:rPr>
              <w:delText xml:space="preserve"> </w:delText>
            </w:r>
            <w:r w:rsidDel="00000000" w:rsidR="00000000" w:rsidRPr="00000000">
              <w:rPr>
                <w:b w:val="1"/>
                <w:sz w:val="32"/>
                <w:szCs w:val="32"/>
                <w:rtl w:val="1"/>
              </w:rPr>
              <w:delText xml:space="preserve">والعواصم</w:delText>
            </w:r>
            <w:r w:rsidDel="00000000" w:rsidR="00000000" w:rsidRPr="00000000">
              <w:rPr>
                <w:b w:val="1"/>
                <w:sz w:val="32"/>
                <w:szCs w:val="32"/>
                <w:rtl w:val="1"/>
              </w:rPr>
              <w:delText xml:space="preserve"> + </w:delText>
            </w:r>
            <w:r w:rsidDel="00000000" w:rsidR="00000000" w:rsidRPr="00000000">
              <w:rPr>
                <w:b w:val="1"/>
                <w:sz w:val="32"/>
                <w:szCs w:val="32"/>
                <w:rtl w:val="1"/>
              </w:rPr>
              <w:delText xml:space="preserve">وتاريخ</w:delText>
            </w:r>
            <w:r w:rsidDel="00000000" w:rsidR="00000000" w:rsidRPr="00000000">
              <w:rPr>
                <w:b w:val="1"/>
                <w:sz w:val="32"/>
                <w:szCs w:val="32"/>
                <w:rtl w:val="1"/>
              </w:rPr>
              <w:delText xml:space="preserve"> </w:delText>
            </w:r>
            <w:r w:rsidDel="00000000" w:rsidR="00000000" w:rsidRPr="00000000">
              <w:rPr>
                <w:b w:val="1"/>
                <w:sz w:val="32"/>
                <w:szCs w:val="32"/>
                <w:rtl w:val="1"/>
              </w:rPr>
              <w:delText xml:space="preserve">رؤساء</w:delText>
            </w:r>
          </w:del>
        </w:sdtContent>
      </w:sdt>
      <w:r w:rsidDel="00000000" w:rsidR="00000000" w:rsidRPr="00000000">
        <w:rPr>
          <w:rtl w:val="0"/>
        </w:rPr>
      </w:r>
      <w:r w:rsidDel="00000000" w:rsidR="00000000" w:rsidRPr="00000000">
        <w:rPr>
          <w:b w:val="1"/>
          <w:sz w:val="32"/>
          <w:szCs w:val="32"/>
          <w:rtl w:val="0"/>
        </w:rPr>
        <w:t xml:space="preserve"> </w:t>
      </w:r>
      <w:r w:rsidDel="00000000" w:rsidR="00000000" w:rsidRPr="00000000">
        <w:rPr>
          <w:b w:val="1"/>
          <w:sz w:val="32"/>
          <w:szCs w:val="32"/>
          <w:rtl w:val="1"/>
        </w:rPr>
        <w:t xml:space="preserve">مصر</w:t>
      </w:r>
    </w:p>
    <w:p w:rsidR="00000000" w:rsidDel="00000000" w:rsidP="00000000" w:rsidRDefault="00000000" w:rsidRPr="00000000" w14:paraId="000001FA">
      <w:pPr>
        <w:pageBreakBefore w:val="0"/>
        <w:rPr>
          <w:b w:val="1"/>
          <w:sz w:val="32"/>
          <w:szCs w:val="32"/>
        </w:rPr>
      </w:pPr>
      <w:r w:rsidDel="00000000" w:rsidR="00000000" w:rsidRPr="00000000">
        <w:rPr>
          <w:rtl w:val="0"/>
        </w:rPr>
      </w:r>
    </w:p>
    <w:p w:rsidR="00000000" w:rsidDel="00000000" w:rsidP="00000000" w:rsidRDefault="00000000" w:rsidRPr="00000000" w14:paraId="000001FB">
      <w:pPr>
        <w:pageBreakBefore w:val="0"/>
        <w:ind w:left="360"/>
        <w:rPr>
          <w:b w:val="1"/>
          <w:sz w:val="32"/>
          <w:szCs w:val="32"/>
        </w:rPr>
      </w:pPr>
      <w:r w:rsidDel="00000000" w:rsidR="00000000" w:rsidRPr="00000000">
        <w:rPr>
          <w:b w:val="1"/>
          <w:sz w:val="32"/>
          <w:szCs w:val="32"/>
          <w:rtl w:val="1"/>
        </w:rPr>
        <w:t xml:space="preserve">تعرف</w:t>
      </w:r>
      <w:r w:rsidDel="00000000" w:rsidR="00000000" w:rsidRPr="00000000">
        <w:rPr>
          <w:b w:val="1"/>
          <w:sz w:val="32"/>
          <w:szCs w:val="32"/>
          <w:rtl w:val="1"/>
        </w:rPr>
        <w:t xml:space="preserve"> </w:t>
      </w:r>
      <w:r w:rsidDel="00000000" w:rsidR="00000000" w:rsidRPr="00000000">
        <w:rPr>
          <w:b w:val="1"/>
          <w:sz w:val="32"/>
          <w:szCs w:val="32"/>
          <w:rtl w:val="1"/>
        </w:rPr>
        <w:t xml:space="preserve">ايه</w:t>
      </w:r>
      <w:r w:rsidDel="00000000" w:rsidR="00000000" w:rsidRPr="00000000">
        <w:rPr>
          <w:b w:val="1"/>
          <w:sz w:val="32"/>
          <w:szCs w:val="32"/>
          <w:rtl w:val="1"/>
        </w:rPr>
        <w:t xml:space="preserve"> </w:t>
      </w:r>
      <w:r w:rsidDel="00000000" w:rsidR="00000000" w:rsidRPr="00000000">
        <w:rPr>
          <w:b w:val="1"/>
          <w:sz w:val="32"/>
          <w:szCs w:val="32"/>
          <w:rtl w:val="1"/>
        </w:rPr>
        <w:t xml:space="preserve">عن</w:t>
      </w:r>
      <w:r w:rsidDel="00000000" w:rsidR="00000000" w:rsidRPr="00000000">
        <w:rPr>
          <w:b w:val="1"/>
          <w:sz w:val="32"/>
          <w:szCs w:val="32"/>
          <w:rtl w:val="1"/>
        </w:rPr>
        <w:t xml:space="preserve"> </w:t>
      </w:r>
      <w:r w:rsidDel="00000000" w:rsidR="00000000" w:rsidRPr="00000000">
        <w:rPr>
          <w:b w:val="1"/>
          <w:sz w:val="32"/>
          <w:szCs w:val="32"/>
          <w:rtl w:val="1"/>
        </w:rPr>
        <w:t xml:space="preserve">شركة</w:t>
      </w:r>
      <w:r w:rsidDel="00000000" w:rsidR="00000000" w:rsidRPr="00000000">
        <w:rPr>
          <w:b w:val="1"/>
          <w:sz w:val="32"/>
          <w:szCs w:val="32"/>
          <w:rtl w:val="1"/>
        </w:rPr>
        <w:t xml:space="preserve"> ؟  (</w:t>
      </w:r>
      <w:r w:rsidDel="00000000" w:rsidR="00000000" w:rsidRPr="00000000">
        <w:rPr>
          <w:b w:val="1"/>
          <w:sz w:val="32"/>
          <w:szCs w:val="32"/>
          <w:rtl w:val="1"/>
        </w:rPr>
        <w:t xml:space="preserve">الشركات</w:t>
      </w:r>
      <w:r w:rsidDel="00000000" w:rsidR="00000000" w:rsidRPr="00000000">
        <w:rPr>
          <w:b w:val="1"/>
          <w:sz w:val="32"/>
          <w:szCs w:val="32"/>
          <w:rtl w:val="1"/>
        </w:rPr>
        <w:t xml:space="preserve"> </w:t>
      </w:r>
      <w:r w:rsidDel="00000000" w:rsidR="00000000" w:rsidRPr="00000000">
        <w:rPr>
          <w:b w:val="1"/>
          <w:sz w:val="32"/>
          <w:szCs w:val="32"/>
          <w:rtl w:val="1"/>
        </w:rPr>
        <w:t xml:space="preserve">عموما</w:t>
      </w:r>
      <w:r w:rsidDel="00000000" w:rsidR="00000000" w:rsidRPr="00000000">
        <w:rPr>
          <w:b w:val="1"/>
          <w:sz w:val="32"/>
          <w:szCs w:val="32"/>
          <w:rtl w:val="0"/>
        </w:rPr>
        <w:t xml:space="preserve">) </w:t>
      </w:r>
      <w:r w:rsidDel="00000000" w:rsidR="00000000" w:rsidRPr="00000000">
        <w:rPr>
          <w:b w:val="1"/>
          <w:sz w:val="32"/>
          <w:szCs w:val="32"/>
          <w:rtl w:val="0"/>
        </w:rPr>
        <w:t xml:space="preserve">EMC</w:t>
      </w:r>
      <w:r w:rsidDel="00000000" w:rsidR="00000000" w:rsidRPr="00000000">
        <w:rPr>
          <w:b w:val="1"/>
          <w:sz w:val="32"/>
          <w:szCs w:val="32"/>
          <w:rtl w:val="0"/>
        </w:rPr>
        <w:t xml:space="preserve"> ................................................................................................................................................................................................................................................................................................................................................</w:t>
      </w:r>
    </w:p>
    <w:p w:rsidR="00000000" w:rsidDel="00000000" w:rsidP="00000000" w:rsidRDefault="00000000" w:rsidRPr="00000000" w14:paraId="000001FC">
      <w:pPr>
        <w:pageBreakBefore w:val="0"/>
        <w:rPr>
          <w:b w:val="1"/>
          <w:sz w:val="32"/>
          <w:szCs w:val="32"/>
        </w:rPr>
      </w:pPr>
      <w:r w:rsidDel="00000000" w:rsidR="00000000" w:rsidRPr="00000000">
        <w:rPr>
          <w:rtl w:val="0"/>
        </w:rPr>
      </w:r>
    </w:p>
    <w:p w:rsidR="00000000" w:rsidDel="00000000" w:rsidP="00000000" w:rsidRDefault="00000000" w:rsidRPr="00000000" w14:paraId="000001FD">
      <w:pPr>
        <w:pageBreakBefore w:val="0"/>
        <w:ind w:left="360"/>
        <w:rPr>
          <w:b w:val="1"/>
          <w:sz w:val="32"/>
          <w:szCs w:val="32"/>
        </w:rPr>
      </w:pPr>
      <w:r w:rsidDel="00000000" w:rsidR="00000000" w:rsidRPr="00000000">
        <w:rPr>
          <w:b w:val="1"/>
          <w:sz w:val="32"/>
          <w:szCs w:val="32"/>
          <w:rtl w:val="1"/>
        </w:rPr>
        <w:t xml:space="preserve">اخر</w:t>
      </w:r>
      <w:r w:rsidDel="00000000" w:rsidR="00000000" w:rsidRPr="00000000">
        <w:rPr>
          <w:b w:val="1"/>
          <w:sz w:val="32"/>
          <w:szCs w:val="32"/>
          <w:rtl w:val="1"/>
        </w:rPr>
        <w:t xml:space="preserve"> </w:t>
      </w:r>
      <w:r w:rsidDel="00000000" w:rsidR="00000000" w:rsidRPr="00000000">
        <w:rPr>
          <w:b w:val="1"/>
          <w:sz w:val="32"/>
          <w:szCs w:val="32"/>
          <w:rtl w:val="1"/>
        </w:rPr>
        <w:t xml:space="preserve">مره</w:t>
      </w:r>
      <w:r w:rsidDel="00000000" w:rsidR="00000000" w:rsidRPr="00000000">
        <w:rPr>
          <w:b w:val="1"/>
          <w:sz w:val="32"/>
          <w:szCs w:val="32"/>
          <w:rtl w:val="1"/>
        </w:rPr>
        <w:t xml:space="preserve"> </w:t>
      </w:r>
      <w:r w:rsidDel="00000000" w:rsidR="00000000" w:rsidRPr="00000000">
        <w:rPr>
          <w:b w:val="1"/>
          <w:sz w:val="32"/>
          <w:szCs w:val="32"/>
          <w:rtl w:val="1"/>
        </w:rPr>
        <w:t xml:space="preserve">قريت</w:t>
      </w:r>
      <w:r w:rsidDel="00000000" w:rsidR="00000000" w:rsidRPr="00000000">
        <w:rPr>
          <w:b w:val="1"/>
          <w:sz w:val="32"/>
          <w:szCs w:val="32"/>
          <w:rtl w:val="1"/>
        </w:rPr>
        <w:t xml:space="preserve"> </w:t>
      </w:r>
      <w:r w:rsidDel="00000000" w:rsidR="00000000" w:rsidRPr="00000000">
        <w:rPr>
          <w:b w:val="1"/>
          <w:sz w:val="32"/>
          <w:szCs w:val="32"/>
          <w:rtl w:val="1"/>
        </w:rPr>
        <w:t xml:space="preserve">فيها</w:t>
      </w:r>
      <w:r w:rsidDel="00000000" w:rsidR="00000000" w:rsidRPr="00000000">
        <w:rPr>
          <w:b w:val="1"/>
          <w:sz w:val="32"/>
          <w:szCs w:val="32"/>
          <w:rtl w:val="1"/>
        </w:rPr>
        <w:t xml:space="preserve"> </w:t>
      </w:r>
      <w:r w:rsidDel="00000000" w:rsidR="00000000" w:rsidRPr="00000000">
        <w:rPr>
          <w:b w:val="1"/>
          <w:sz w:val="32"/>
          <w:szCs w:val="32"/>
          <w:rtl w:val="1"/>
        </w:rPr>
        <w:t xml:space="preserve">جرنال</w:t>
      </w:r>
      <w:r w:rsidDel="00000000" w:rsidR="00000000" w:rsidRPr="00000000">
        <w:rPr>
          <w:b w:val="1"/>
          <w:sz w:val="32"/>
          <w:szCs w:val="32"/>
          <w:rtl w:val="1"/>
        </w:rPr>
        <w:t xml:space="preserve"> </w:t>
      </w:r>
      <w:r w:rsidDel="00000000" w:rsidR="00000000" w:rsidRPr="00000000">
        <w:rPr>
          <w:b w:val="1"/>
          <w:sz w:val="32"/>
          <w:szCs w:val="32"/>
          <w:rtl w:val="1"/>
        </w:rPr>
        <w:t xml:space="preserve">امته</w:t>
      </w:r>
      <w:r w:rsidDel="00000000" w:rsidR="00000000" w:rsidRPr="00000000">
        <w:rPr>
          <w:b w:val="1"/>
          <w:sz w:val="32"/>
          <w:szCs w:val="32"/>
          <w:rtl w:val="1"/>
        </w:rPr>
        <w:t xml:space="preserve"> </w:t>
      </w:r>
      <w:r w:rsidDel="00000000" w:rsidR="00000000" w:rsidRPr="00000000">
        <w:rPr>
          <w:b w:val="1"/>
          <w:sz w:val="32"/>
          <w:szCs w:val="32"/>
          <w:rtl w:val="1"/>
        </w:rPr>
        <w:t xml:space="preserve">و</w:t>
      </w:r>
      <w:r w:rsidDel="00000000" w:rsidR="00000000" w:rsidRPr="00000000">
        <w:rPr>
          <w:b w:val="1"/>
          <w:sz w:val="32"/>
          <w:szCs w:val="32"/>
          <w:rtl w:val="1"/>
        </w:rPr>
        <w:t xml:space="preserve"> </w:t>
      </w:r>
      <w:r w:rsidDel="00000000" w:rsidR="00000000" w:rsidRPr="00000000">
        <w:rPr>
          <w:b w:val="1"/>
          <w:sz w:val="32"/>
          <w:szCs w:val="32"/>
          <w:rtl w:val="1"/>
        </w:rPr>
        <w:t xml:space="preserve">ايه</w:t>
      </w:r>
      <w:r w:rsidDel="00000000" w:rsidR="00000000" w:rsidRPr="00000000">
        <w:rPr>
          <w:b w:val="1"/>
          <w:sz w:val="32"/>
          <w:szCs w:val="32"/>
          <w:rtl w:val="1"/>
        </w:rPr>
        <w:t xml:space="preserve"> </w:t>
      </w:r>
      <w:r w:rsidDel="00000000" w:rsidR="00000000" w:rsidRPr="00000000">
        <w:rPr>
          <w:b w:val="1"/>
          <w:sz w:val="32"/>
          <w:szCs w:val="32"/>
          <w:rtl w:val="1"/>
        </w:rPr>
        <w:t xml:space="preserve">رأيك</w:t>
      </w:r>
      <w:r w:rsidDel="00000000" w:rsidR="00000000" w:rsidRPr="00000000">
        <w:rPr>
          <w:b w:val="1"/>
          <w:sz w:val="32"/>
          <w:szCs w:val="32"/>
          <w:rtl w:val="1"/>
        </w:rPr>
        <w:t xml:space="preserve"> </w:t>
      </w:r>
      <w:r w:rsidDel="00000000" w:rsidR="00000000" w:rsidRPr="00000000">
        <w:rPr>
          <w:b w:val="1"/>
          <w:sz w:val="32"/>
          <w:szCs w:val="32"/>
          <w:rtl w:val="1"/>
        </w:rPr>
        <w:t xml:space="preserve">في</w:t>
      </w:r>
      <w:r w:rsidDel="00000000" w:rsidR="00000000" w:rsidRPr="00000000">
        <w:rPr>
          <w:b w:val="1"/>
          <w:sz w:val="32"/>
          <w:szCs w:val="32"/>
          <w:rtl w:val="1"/>
        </w:rPr>
        <w:t xml:space="preserve"> </w:t>
      </w:r>
      <w:r w:rsidDel="00000000" w:rsidR="00000000" w:rsidRPr="00000000">
        <w:rPr>
          <w:b w:val="1"/>
          <w:sz w:val="32"/>
          <w:szCs w:val="32"/>
          <w:rtl w:val="1"/>
        </w:rPr>
        <w:t xml:space="preserve">المحاكمه</w:t>
      </w:r>
      <w:r w:rsidDel="00000000" w:rsidR="00000000" w:rsidRPr="00000000">
        <w:rPr>
          <w:b w:val="1"/>
          <w:sz w:val="32"/>
          <w:szCs w:val="32"/>
          <w:rtl w:val="1"/>
        </w:rPr>
        <w:t xml:space="preserve"> </w:t>
      </w:r>
      <w:r w:rsidDel="00000000" w:rsidR="00000000" w:rsidRPr="00000000">
        <w:rPr>
          <w:b w:val="1"/>
          <w:sz w:val="32"/>
          <w:szCs w:val="32"/>
          <w:rtl w:val="1"/>
        </w:rPr>
        <w:t xml:space="preserve">بتاعت</w:t>
      </w:r>
      <w:r w:rsidDel="00000000" w:rsidR="00000000" w:rsidRPr="00000000">
        <w:rPr>
          <w:b w:val="1"/>
          <w:sz w:val="32"/>
          <w:szCs w:val="32"/>
          <w:rtl w:val="1"/>
        </w:rPr>
        <w:t xml:space="preserve"> </w:t>
      </w:r>
      <w:r w:rsidDel="00000000" w:rsidR="00000000" w:rsidRPr="00000000">
        <w:rPr>
          <w:b w:val="1"/>
          <w:sz w:val="32"/>
          <w:szCs w:val="32"/>
          <w:rtl w:val="1"/>
        </w:rPr>
        <w:t xml:space="preserve">حسني</w:t>
      </w:r>
      <w:r w:rsidDel="00000000" w:rsidR="00000000" w:rsidRPr="00000000">
        <w:rPr>
          <w:b w:val="1"/>
          <w:sz w:val="32"/>
          <w:szCs w:val="32"/>
          <w:rtl w:val="0"/>
        </w:rPr>
        <w:t xml:space="preserve"> ؟ ................................................................................................................................................................................................................................................................................................................................................</w:t>
      </w:r>
    </w:p>
    <w:p w:rsidR="00000000" w:rsidDel="00000000" w:rsidP="00000000" w:rsidRDefault="00000000" w:rsidRPr="00000000" w14:paraId="000001FE">
      <w:pPr>
        <w:pageBreakBefore w:val="0"/>
        <w:rPr>
          <w:b w:val="1"/>
          <w:sz w:val="32"/>
          <w:szCs w:val="32"/>
        </w:rPr>
      </w:pPr>
      <w:r w:rsidDel="00000000" w:rsidR="00000000" w:rsidRPr="00000000">
        <w:rPr>
          <w:rtl w:val="0"/>
        </w:rPr>
      </w:r>
    </w:p>
    <w:p w:rsidR="00000000" w:rsidDel="00000000" w:rsidP="00000000" w:rsidRDefault="00000000" w:rsidRPr="00000000" w14:paraId="000001FF">
      <w:pPr>
        <w:pageBreakBefore w:val="0"/>
        <w:ind w:left="360"/>
        <w:rPr>
          <w:b w:val="1"/>
          <w:sz w:val="32"/>
          <w:szCs w:val="32"/>
        </w:rPr>
      </w:pPr>
      <w:r w:rsidDel="00000000" w:rsidR="00000000" w:rsidRPr="00000000">
        <w:rPr>
          <w:b w:val="1"/>
          <w:sz w:val="32"/>
          <w:szCs w:val="32"/>
          <w:rtl w:val="1"/>
        </w:rPr>
        <w:t xml:space="preserve">غمض</w:t>
      </w:r>
      <w:r w:rsidDel="00000000" w:rsidR="00000000" w:rsidRPr="00000000">
        <w:rPr>
          <w:b w:val="1"/>
          <w:sz w:val="32"/>
          <w:szCs w:val="32"/>
          <w:rtl w:val="1"/>
        </w:rPr>
        <w:t xml:space="preserve"> </w:t>
      </w:r>
      <w:r w:rsidDel="00000000" w:rsidR="00000000" w:rsidRPr="00000000">
        <w:rPr>
          <w:b w:val="1"/>
          <w:sz w:val="32"/>
          <w:szCs w:val="32"/>
          <w:rtl w:val="1"/>
        </w:rPr>
        <w:t xml:space="preserve">عينك</w:t>
      </w:r>
      <w:r w:rsidDel="00000000" w:rsidR="00000000" w:rsidRPr="00000000">
        <w:rPr>
          <w:b w:val="1"/>
          <w:sz w:val="32"/>
          <w:szCs w:val="32"/>
          <w:rtl w:val="1"/>
        </w:rPr>
        <w:t xml:space="preserve"> </w:t>
      </w:r>
      <w:r w:rsidDel="00000000" w:rsidR="00000000" w:rsidRPr="00000000">
        <w:rPr>
          <w:b w:val="1"/>
          <w:sz w:val="32"/>
          <w:szCs w:val="32"/>
          <w:rtl w:val="1"/>
        </w:rPr>
        <w:t xml:space="preserve">و</w:t>
      </w:r>
      <w:r w:rsidDel="00000000" w:rsidR="00000000" w:rsidRPr="00000000">
        <w:rPr>
          <w:b w:val="1"/>
          <w:sz w:val="32"/>
          <w:szCs w:val="32"/>
          <w:rtl w:val="1"/>
        </w:rPr>
        <w:t xml:space="preserve"> </w:t>
      </w:r>
      <w:r w:rsidDel="00000000" w:rsidR="00000000" w:rsidRPr="00000000">
        <w:rPr>
          <w:b w:val="1"/>
          <w:sz w:val="32"/>
          <w:szCs w:val="32"/>
          <w:rtl w:val="1"/>
        </w:rPr>
        <w:t xml:space="preserve">قولي</w:t>
      </w:r>
      <w:r w:rsidDel="00000000" w:rsidR="00000000" w:rsidRPr="00000000">
        <w:rPr>
          <w:b w:val="1"/>
          <w:sz w:val="32"/>
          <w:szCs w:val="32"/>
          <w:rtl w:val="1"/>
        </w:rPr>
        <w:t xml:space="preserve"> </w:t>
      </w:r>
      <w:r w:rsidDel="00000000" w:rsidR="00000000" w:rsidRPr="00000000">
        <w:rPr>
          <w:b w:val="1"/>
          <w:sz w:val="32"/>
          <w:szCs w:val="32"/>
          <w:rtl w:val="1"/>
        </w:rPr>
        <w:t xml:space="preserve">لون</w:t>
      </w:r>
      <w:r w:rsidDel="00000000" w:rsidR="00000000" w:rsidRPr="00000000">
        <w:rPr>
          <w:b w:val="1"/>
          <w:sz w:val="32"/>
          <w:szCs w:val="32"/>
          <w:rtl w:val="1"/>
        </w:rPr>
        <w:t xml:space="preserve"> </w:t>
      </w:r>
      <w:r w:rsidDel="00000000" w:rsidR="00000000" w:rsidRPr="00000000">
        <w:rPr>
          <w:b w:val="1"/>
          <w:sz w:val="32"/>
          <w:szCs w:val="32"/>
          <w:rtl w:val="1"/>
        </w:rPr>
        <w:t xml:space="preserve">الطرحه</w:t>
      </w:r>
      <w:r w:rsidDel="00000000" w:rsidR="00000000" w:rsidRPr="00000000">
        <w:rPr>
          <w:b w:val="1"/>
          <w:sz w:val="32"/>
          <w:szCs w:val="32"/>
          <w:rtl w:val="1"/>
        </w:rPr>
        <w:t xml:space="preserve"> </w:t>
      </w:r>
      <w:r w:rsidDel="00000000" w:rsidR="00000000" w:rsidRPr="00000000">
        <w:rPr>
          <w:b w:val="1"/>
          <w:sz w:val="32"/>
          <w:szCs w:val="32"/>
          <w:rtl w:val="1"/>
        </w:rPr>
        <w:t xml:space="preserve">ايه</w:t>
      </w:r>
      <w:r w:rsidDel="00000000" w:rsidR="00000000" w:rsidRPr="00000000">
        <w:rPr>
          <w:b w:val="1"/>
          <w:sz w:val="32"/>
          <w:szCs w:val="32"/>
          <w:rtl w:val="1"/>
        </w:rPr>
        <w:t xml:space="preserve"> </w:t>
      </w:r>
      <w:r w:rsidDel="00000000" w:rsidR="00000000" w:rsidRPr="00000000">
        <w:rPr>
          <w:b w:val="1"/>
          <w:sz w:val="32"/>
          <w:szCs w:val="32"/>
          <w:rtl w:val="1"/>
        </w:rPr>
        <w:t xml:space="preserve">و</w:t>
      </w:r>
      <w:r w:rsidDel="00000000" w:rsidR="00000000" w:rsidRPr="00000000">
        <w:rPr>
          <w:b w:val="1"/>
          <w:sz w:val="32"/>
          <w:szCs w:val="32"/>
          <w:rtl w:val="1"/>
        </w:rPr>
        <w:t xml:space="preserve"> </w:t>
      </w:r>
      <w:r w:rsidDel="00000000" w:rsidR="00000000" w:rsidRPr="00000000">
        <w:rPr>
          <w:b w:val="1"/>
          <w:sz w:val="32"/>
          <w:szCs w:val="32"/>
          <w:rtl w:val="1"/>
        </w:rPr>
        <w:t xml:space="preserve">الكرافته</w:t>
      </w:r>
      <w:r w:rsidDel="00000000" w:rsidR="00000000" w:rsidRPr="00000000">
        <w:rPr>
          <w:b w:val="1"/>
          <w:sz w:val="32"/>
          <w:szCs w:val="32"/>
          <w:rtl w:val="1"/>
        </w:rPr>
        <w:t xml:space="preserve"> </w:t>
      </w:r>
      <w:r w:rsidDel="00000000" w:rsidR="00000000" w:rsidRPr="00000000">
        <w:rPr>
          <w:b w:val="1"/>
          <w:sz w:val="32"/>
          <w:szCs w:val="32"/>
          <w:rtl w:val="1"/>
        </w:rPr>
        <w:t xml:space="preserve">لونها</w:t>
      </w:r>
      <w:r w:rsidDel="00000000" w:rsidR="00000000" w:rsidRPr="00000000">
        <w:rPr>
          <w:b w:val="1"/>
          <w:sz w:val="32"/>
          <w:szCs w:val="32"/>
          <w:rtl w:val="1"/>
        </w:rPr>
        <w:t xml:space="preserve"> </w:t>
      </w:r>
      <w:r w:rsidDel="00000000" w:rsidR="00000000" w:rsidRPr="00000000">
        <w:rPr>
          <w:b w:val="1"/>
          <w:sz w:val="32"/>
          <w:szCs w:val="32"/>
          <w:rtl w:val="1"/>
        </w:rPr>
        <w:t xml:space="preserve">ايه</w:t>
      </w:r>
    </w:p>
    <w:p w:rsidR="00000000" w:rsidDel="00000000" w:rsidP="00000000" w:rsidRDefault="00000000" w:rsidRPr="00000000" w14:paraId="00000200">
      <w:pPr>
        <w:pageBreakBefore w:val="0"/>
        <w:ind w:left="360"/>
        <w:rPr>
          <w:b w:val="1"/>
          <w:sz w:val="32"/>
          <w:szCs w:val="32"/>
        </w:rPr>
      </w:pPr>
      <w:r w:rsidDel="00000000" w:rsidR="00000000" w:rsidRPr="00000000">
        <w:rPr>
          <w:b w:val="1"/>
          <w:sz w:val="32"/>
          <w:szCs w:val="32"/>
          <w:rtl w:val="1"/>
        </w:rPr>
        <w:t xml:space="preserve">رايك</w:t>
      </w:r>
      <w:r w:rsidDel="00000000" w:rsidR="00000000" w:rsidRPr="00000000">
        <w:rPr>
          <w:b w:val="1"/>
          <w:sz w:val="32"/>
          <w:szCs w:val="32"/>
          <w:rtl w:val="1"/>
        </w:rPr>
        <w:t xml:space="preserve"> </w:t>
      </w:r>
      <w:r w:rsidDel="00000000" w:rsidR="00000000" w:rsidRPr="00000000">
        <w:rPr>
          <w:b w:val="1"/>
          <w:sz w:val="32"/>
          <w:szCs w:val="32"/>
          <w:rtl w:val="1"/>
        </w:rPr>
        <w:t xml:space="preserve">في</w:t>
      </w:r>
      <w:r w:rsidDel="00000000" w:rsidR="00000000" w:rsidRPr="00000000">
        <w:rPr>
          <w:b w:val="1"/>
          <w:sz w:val="32"/>
          <w:szCs w:val="32"/>
          <w:rtl w:val="1"/>
        </w:rPr>
        <w:t xml:space="preserve"> 30 </w:t>
      </w:r>
      <w:r w:rsidDel="00000000" w:rsidR="00000000" w:rsidRPr="00000000">
        <w:rPr>
          <w:b w:val="1"/>
          <w:sz w:val="32"/>
          <w:szCs w:val="32"/>
          <w:rtl w:val="1"/>
        </w:rPr>
        <w:t xml:space="preserve">يونيو</w:t>
      </w:r>
    </w:p>
    <w:p w:rsidR="00000000" w:rsidDel="00000000" w:rsidP="00000000" w:rsidRDefault="00000000" w:rsidRPr="00000000" w14:paraId="00000201">
      <w:pPr>
        <w:pageBreakBefore w:val="0"/>
        <w:rPr>
          <w:b w:val="1"/>
          <w:sz w:val="32"/>
          <w:szCs w:val="32"/>
        </w:rPr>
      </w:pPr>
      <w:r w:rsidDel="00000000" w:rsidR="00000000" w:rsidRPr="00000000">
        <w:rPr>
          <w:rtl w:val="0"/>
        </w:rPr>
      </w:r>
    </w:p>
    <w:p w:rsidR="00000000" w:rsidDel="00000000" w:rsidP="00000000" w:rsidRDefault="00000000" w:rsidRPr="00000000" w14:paraId="00000202">
      <w:pPr>
        <w:pageBreakBefore w:val="0"/>
        <w:ind w:left="360"/>
        <w:rPr>
          <w:b w:val="1"/>
          <w:sz w:val="32"/>
          <w:szCs w:val="32"/>
        </w:rPr>
      </w:pPr>
      <w:r w:rsidDel="00000000" w:rsidR="00000000" w:rsidRPr="00000000">
        <w:rPr>
          <w:b w:val="1"/>
          <w:sz w:val="32"/>
          <w:szCs w:val="32"/>
          <w:rtl w:val="1"/>
        </w:rPr>
        <w:t xml:space="preserve">ايه</w:t>
      </w:r>
      <w:r w:rsidDel="00000000" w:rsidR="00000000" w:rsidRPr="00000000">
        <w:rPr>
          <w:b w:val="1"/>
          <w:sz w:val="32"/>
          <w:szCs w:val="32"/>
          <w:rtl w:val="1"/>
        </w:rPr>
        <w:t xml:space="preserve"> </w:t>
      </w:r>
      <w:r w:rsidDel="00000000" w:rsidR="00000000" w:rsidRPr="00000000">
        <w:rPr>
          <w:b w:val="1"/>
          <w:sz w:val="32"/>
          <w:szCs w:val="32"/>
          <w:rtl w:val="1"/>
        </w:rPr>
        <w:t xml:space="preserve">رأيك</w:t>
      </w:r>
      <w:r w:rsidDel="00000000" w:rsidR="00000000" w:rsidRPr="00000000">
        <w:rPr>
          <w:b w:val="1"/>
          <w:sz w:val="32"/>
          <w:szCs w:val="32"/>
          <w:rtl w:val="1"/>
        </w:rPr>
        <w:t xml:space="preserve"> </w:t>
      </w:r>
      <w:r w:rsidDel="00000000" w:rsidR="00000000" w:rsidRPr="00000000">
        <w:rPr>
          <w:b w:val="1"/>
          <w:sz w:val="32"/>
          <w:szCs w:val="32"/>
          <w:rtl w:val="1"/>
        </w:rPr>
        <w:t xml:space="preserve">في</w:t>
      </w:r>
      <w:r w:rsidDel="00000000" w:rsidR="00000000" w:rsidRPr="00000000">
        <w:rPr>
          <w:b w:val="1"/>
          <w:sz w:val="32"/>
          <w:szCs w:val="32"/>
          <w:rtl w:val="1"/>
        </w:rPr>
        <w:t xml:space="preserve"> </w:t>
      </w:r>
      <w:r w:rsidDel="00000000" w:rsidR="00000000" w:rsidRPr="00000000">
        <w:rPr>
          <w:b w:val="1"/>
          <w:sz w:val="32"/>
          <w:szCs w:val="32"/>
          <w:rtl w:val="1"/>
        </w:rPr>
        <w:t xml:space="preserve">الثوره</w:t>
      </w:r>
      <w:r w:rsidDel="00000000" w:rsidR="00000000" w:rsidRPr="00000000">
        <w:rPr>
          <w:b w:val="1"/>
          <w:sz w:val="32"/>
          <w:szCs w:val="32"/>
          <w:rtl w:val="0"/>
        </w:rPr>
        <w:t xml:space="preserve"> ؟ ................................................................................................................................................................................................................................................................................................................................................</w:t>
      </w:r>
    </w:p>
    <w:p w:rsidR="00000000" w:rsidDel="00000000" w:rsidP="00000000" w:rsidRDefault="00000000" w:rsidRPr="00000000" w14:paraId="00000203">
      <w:pPr>
        <w:pageBreakBefore w:val="0"/>
        <w:ind w:left="360"/>
        <w:rPr>
          <w:b w:val="1"/>
          <w:sz w:val="32"/>
          <w:szCs w:val="32"/>
        </w:rPr>
      </w:pPr>
      <w:r w:rsidDel="00000000" w:rsidR="00000000" w:rsidRPr="00000000">
        <w:rPr>
          <w:b w:val="1"/>
          <w:sz w:val="32"/>
          <w:szCs w:val="32"/>
          <w:rtl w:val="1"/>
        </w:rPr>
        <w:t xml:space="preserve">ايه</w:t>
      </w:r>
      <w:r w:rsidDel="00000000" w:rsidR="00000000" w:rsidRPr="00000000">
        <w:rPr>
          <w:b w:val="1"/>
          <w:sz w:val="32"/>
          <w:szCs w:val="32"/>
          <w:rtl w:val="1"/>
        </w:rPr>
        <w:t xml:space="preserve"> </w:t>
      </w:r>
      <w:r w:rsidDel="00000000" w:rsidR="00000000" w:rsidRPr="00000000">
        <w:rPr>
          <w:b w:val="1"/>
          <w:sz w:val="32"/>
          <w:szCs w:val="32"/>
          <w:rtl w:val="1"/>
        </w:rPr>
        <w:t xml:space="preserve">رأيك</w:t>
      </w:r>
      <w:r w:rsidDel="00000000" w:rsidR="00000000" w:rsidRPr="00000000">
        <w:rPr>
          <w:b w:val="1"/>
          <w:sz w:val="32"/>
          <w:szCs w:val="32"/>
          <w:rtl w:val="1"/>
        </w:rPr>
        <w:t xml:space="preserve"> </w:t>
      </w:r>
      <w:r w:rsidDel="00000000" w:rsidR="00000000" w:rsidRPr="00000000">
        <w:rPr>
          <w:b w:val="1"/>
          <w:sz w:val="32"/>
          <w:szCs w:val="32"/>
          <w:rtl w:val="1"/>
        </w:rPr>
        <w:t xml:space="preserve">في</w:t>
      </w:r>
      <w:r w:rsidDel="00000000" w:rsidR="00000000" w:rsidRPr="00000000">
        <w:rPr>
          <w:b w:val="1"/>
          <w:sz w:val="32"/>
          <w:szCs w:val="32"/>
          <w:rtl w:val="1"/>
        </w:rPr>
        <w:t xml:space="preserve"> </w:t>
      </w:r>
      <w:r w:rsidDel="00000000" w:rsidR="00000000" w:rsidRPr="00000000">
        <w:rPr>
          <w:b w:val="1"/>
          <w:sz w:val="32"/>
          <w:szCs w:val="32"/>
          <w:rtl w:val="1"/>
        </w:rPr>
        <w:t xml:space="preserve">الاحداث</w:t>
      </w:r>
      <w:r w:rsidDel="00000000" w:rsidR="00000000" w:rsidRPr="00000000">
        <w:rPr>
          <w:b w:val="1"/>
          <w:sz w:val="32"/>
          <w:szCs w:val="32"/>
          <w:rtl w:val="1"/>
        </w:rPr>
        <w:t xml:space="preserve"> </w:t>
      </w:r>
      <w:r w:rsidDel="00000000" w:rsidR="00000000" w:rsidRPr="00000000">
        <w:rPr>
          <w:b w:val="1"/>
          <w:sz w:val="32"/>
          <w:szCs w:val="32"/>
          <w:rtl w:val="1"/>
        </w:rPr>
        <w:t xml:space="preserve">اللي</w:t>
      </w:r>
      <w:r w:rsidDel="00000000" w:rsidR="00000000" w:rsidRPr="00000000">
        <w:rPr>
          <w:b w:val="1"/>
          <w:sz w:val="32"/>
          <w:szCs w:val="32"/>
          <w:rtl w:val="1"/>
        </w:rPr>
        <w:t xml:space="preserve"> </w:t>
      </w:r>
      <w:r w:rsidDel="00000000" w:rsidR="00000000" w:rsidRPr="00000000">
        <w:rPr>
          <w:b w:val="1"/>
          <w:sz w:val="32"/>
          <w:szCs w:val="32"/>
          <w:rtl w:val="1"/>
        </w:rPr>
        <w:t xml:space="preserve">حصلت</w:t>
      </w:r>
      <w:r w:rsidDel="00000000" w:rsidR="00000000" w:rsidRPr="00000000">
        <w:rPr>
          <w:b w:val="1"/>
          <w:sz w:val="32"/>
          <w:szCs w:val="32"/>
          <w:rtl w:val="0"/>
        </w:rPr>
        <w:t xml:space="preserve"> ؟ ................................................................................................................................................................................................................................................................................................................................................</w:t>
      </w:r>
    </w:p>
    <w:p w:rsidR="00000000" w:rsidDel="00000000" w:rsidP="00000000" w:rsidRDefault="00000000" w:rsidRPr="00000000" w14:paraId="00000204">
      <w:pPr>
        <w:pageBreakBefore w:val="0"/>
        <w:rPr>
          <w:b w:val="1"/>
          <w:sz w:val="32"/>
          <w:szCs w:val="32"/>
        </w:rPr>
      </w:pPr>
      <w:r w:rsidDel="00000000" w:rsidR="00000000" w:rsidRPr="00000000">
        <w:rPr>
          <w:rtl w:val="0"/>
        </w:rPr>
      </w:r>
    </w:p>
    <w:p w:rsidR="00000000" w:rsidDel="00000000" w:rsidP="00000000" w:rsidRDefault="00000000" w:rsidRPr="00000000" w14:paraId="00000205">
      <w:pPr>
        <w:pageBreakBefore w:val="0"/>
        <w:ind w:left="360"/>
        <w:rPr>
          <w:b w:val="1"/>
          <w:sz w:val="32"/>
          <w:szCs w:val="32"/>
        </w:rPr>
      </w:pPr>
      <w:r w:rsidDel="00000000" w:rsidR="00000000" w:rsidRPr="00000000">
        <w:rPr>
          <w:b w:val="1"/>
          <w:sz w:val="32"/>
          <w:szCs w:val="32"/>
          <w:rtl w:val="1"/>
        </w:rPr>
        <w:t xml:space="preserve">ايه</w:t>
      </w:r>
      <w:r w:rsidDel="00000000" w:rsidR="00000000" w:rsidRPr="00000000">
        <w:rPr>
          <w:b w:val="1"/>
          <w:sz w:val="32"/>
          <w:szCs w:val="32"/>
          <w:rtl w:val="1"/>
        </w:rPr>
        <w:t xml:space="preserve"> </w:t>
      </w:r>
      <w:r w:rsidDel="00000000" w:rsidR="00000000" w:rsidRPr="00000000">
        <w:rPr>
          <w:b w:val="1"/>
          <w:sz w:val="32"/>
          <w:szCs w:val="32"/>
          <w:rtl w:val="1"/>
        </w:rPr>
        <w:t xml:space="preserve">هي</w:t>
      </w:r>
      <w:r w:rsidDel="00000000" w:rsidR="00000000" w:rsidRPr="00000000">
        <w:rPr>
          <w:b w:val="1"/>
          <w:sz w:val="32"/>
          <w:szCs w:val="32"/>
          <w:rtl w:val="1"/>
        </w:rPr>
        <w:t xml:space="preserve"> </w:t>
      </w:r>
      <w:r w:rsidDel="00000000" w:rsidR="00000000" w:rsidRPr="00000000">
        <w:rPr>
          <w:b w:val="1"/>
          <w:sz w:val="32"/>
          <w:szCs w:val="32"/>
          <w:rtl w:val="1"/>
        </w:rPr>
        <w:t xml:space="preserve">سلبيات</w:t>
      </w:r>
      <w:r w:rsidDel="00000000" w:rsidR="00000000" w:rsidRPr="00000000">
        <w:rPr>
          <w:b w:val="1"/>
          <w:sz w:val="32"/>
          <w:szCs w:val="32"/>
          <w:rtl w:val="1"/>
        </w:rPr>
        <w:t xml:space="preserve"> </w:t>
      </w:r>
      <w:r w:rsidDel="00000000" w:rsidR="00000000" w:rsidRPr="00000000">
        <w:rPr>
          <w:b w:val="1"/>
          <w:sz w:val="32"/>
          <w:szCs w:val="32"/>
          <w:rtl w:val="1"/>
        </w:rPr>
        <w:t xml:space="preserve">ثورة</w:t>
      </w:r>
      <w:r w:rsidDel="00000000" w:rsidR="00000000" w:rsidRPr="00000000">
        <w:rPr>
          <w:b w:val="1"/>
          <w:sz w:val="32"/>
          <w:szCs w:val="32"/>
          <w:rtl w:val="1"/>
        </w:rPr>
        <w:t xml:space="preserve"> 25 </w:t>
      </w:r>
      <w:r w:rsidDel="00000000" w:rsidR="00000000" w:rsidRPr="00000000">
        <w:rPr>
          <w:b w:val="1"/>
          <w:sz w:val="32"/>
          <w:szCs w:val="32"/>
          <w:rtl w:val="1"/>
        </w:rPr>
        <w:t xml:space="preserve">يناير</w:t>
      </w:r>
      <w:r w:rsidDel="00000000" w:rsidR="00000000" w:rsidRPr="00000000">
        <w:rPr>
          <w:b w:val="1"/>
          <w:sz w:val="32"/>
          <w:szCs w:val="32"/>
          <w:rtl w:val="0"/>
        </w:rPr>
        <w:t xml:space="preserve"> ؟ ..........................................................................................................................................................................................................................................................</w:t>
      </w:r>
      <w:sdt>
        <w:sdtPr>
          <w:tag w:val="goog_rdk_652"/>
        </w:sdtPr>
        <w:sdtContent>
          <w:ins w:author="Ayman Sedik" w:id="42" w:date="2022-08-22T04:00:07Z">
            <w:r w:rsidDel="00000000" w:rsidR="00000000" w:rsidRPr="00000000">
              <w:rPr>
                <w:b w:val="1"/>
                <w:sz w:val="32"/>
                <w:szCs w:val="32"/>
                <w:rtl w:val="0"/>
              </w:rPr>
              <w:t xml:space="preserve">`</w:t>
            </w:r>
          </w:ins>
        </w:sdtContent>
      </w:sdt>
      <w:r w:rsidDel="00000000" w:rsidR="00000000" w:rsidRPr="00000000">
        <w:rPr>
          <w:b w:val="1"/>
          <w:sz w:val="32"/>
          <w:szCs w:val="32"/>
          <w:rtl w:val="0"/>
        </w:rPr>
        <w:t xml:space="preserve">......................................................................................</w:t>
      </w:r>
    </w:p>
    <w:p w:rsidR="00000000" w:rsidDel="00000000" w:rsidP="00000000" w:rsidRDefault="00000000" w:rsidRPr="00000000" w14:paraId="00000206">
      <w:pPr>
        <w:pageBreakBefore w:val="0"/>
        <w:ind w:left="360"/>
        <w:rPr>
          <w:b w:val="1"/>
          <w:sz w:val="32"/>
          <w:szCs w:val="32"/>
        </w:rPr>
      </w:pPr>
      <w:r w:rsidDel="00000000" w:rsidR="00000000" w:rsidRPr="00000000">
        <w:rPr>
          <w:b w:val="1"/>
          <w:sz w:val="32"/>
          <w:szCs w:val="32"/>
          <w:rtl w:val="1"/>
        </w:rPr>
        <w:t xml:space="preserve">أذكر</w:t>
      </w:r>
      <w:r w:rsidDel="00000000" w:rsidR="00000000" w:rsidRPr="00000000">
        <w:rPr>
          <w:b w:val="1"/>
          <w:sz w:val="32"/>
          <w:szCs w:val="32"/>
          <w:rtl w:val="1"/>
        </w:rPr>
        <w:t xml:space="preserve"> </w:t>
      </w:r>
      <w:r w:rsidDel="00000000" w:rsidR="00000000" w:rsidRPr="00000000">
        <w:rPr>
          <w:b w:val="1"/>
          <w:sz w:val="32"/>
          <w:szCs w:val="32"/>
          <w:rtl w:val="1"/>
        </w:rPr>
        <w:t xml:space="preserve">خمس</w:t>
      </w:r>
      <w:r w:rsidDel="00000000" w:rsidR="00000000" w:rsidRPr="00000000">
        <w:rPr>
          <w:b w:val="1"/>
          <w:sz w:val="32"/>
          <w:szCs w:val="32"/>
          <w:rtl w:val="1"/>
        </w:rPr>
        <w:t xml:space="preserve"> </w:t>
      </w:r>
      <w:r w:rsidDel="00000000" w:rsidR="00000000" w:rsidRPr="00000000">
        <w:rPr>
          <w:b w:val="1"/>
          <w:sz w:val="32"/>
          <w:szCs w:val="32"/>
          <w:rtl w:val="1"/>
        </w:rPr>
        <w:t xml:space="preserve">أسباب</w:t>
      </w:r>
      <w:r w:rsidDel="00000000" w:rsidR="00000000" w:rsidRPr="00000000">
        <w:rPr>
          <w:b w:val="1"/>
          <w:sz w:val="32"/>
          <w:szCs w:val="32"/>
          <w:rtl w:val="1"/>
        </w:rPr>
        <w:t xml:space="preserve"> </w:t>
      </w:r>
      <w:r w:rsidDel="00000000" w:rsidR="00000000" w:rsidRPr="00000000">
        <w:rPr>
          <w:b w:val="1"/>
          <w:sz w:val="32"/>
          <w:szCs w:val="32"/>
          <w:rtl w:val="1"/>
        </w:rPr>
        <w:t xml:space="preserve">لجعل</w:t>
      </w:r>
      <w:r w:rsidDel="00000000" w:rsidR="00000000" w:rsidRPr="00000000">
        <w:rPr>
          <w:b w:val="1"/>
          <w:sz w:val="32"/>
          <w:szCs w:val="32"/>
          <w:rtl w:val="1"/>
        </w:rPr>
        <w:t xml:space="preserve"> </w:t>
      </w:r>
      <w:r w:rsidDel="00000000" w:rsidR="00000000" w:rsidRPr="00000000">
        <w:rPr>
          <w:b w:val="1"/>
          <w:sz w:val="32"/>
          <w:szCs w:val="32"/>
          <w:rtl w:val="1"/>
        </w:rPr>
        <w:t xml:space="preserve">غطاء</w:t>
      </w:r>
      <w:r w:rsidDel="00000000" w:rsidR="00000000" w:rsidRPr="00000000">
        <w:rPr>
          <w:b w:val="1"/>
          <w:sz w:val="32"/>
          <w:szCs w:val="32"/>
          <w:rtl w:val="1"/>
        </w:rPr>
        <w:t xml:space="preserve"> </w:t>
      </w:r>
      <w:r w:rsidDel="00000000" w:rsidR="00000000" w:rsidRPr="00000000">
        <w:rPr>
          <w:b w:val="1"/>
          <w:sz w:val="32"/>
          <w:szCs w:val="32"/>
          <w:rtl w:val="1"/>
        </w:rPr>
        <w:t xml:space="preserve">البلاعة</w:t>
      </w:r>
      <w:r w:rsidDel="00000000" w:rsidR="00000000" w:rsidRPr="00000000">
        <w:rPr>
          <w:b w:val="1"/>
          <w:sz w:val="32"/>
          <w:szCs w:val="32"/>
          <w:rtl w:val="1"/>
        </w:rPr>
        <w:t xml:space="preserve"> </w:t>
      </w:r>
      <w:r w:rsidDel="00000000" w:rsidR="00000000" w:rsidRPr="00000000">
        <w:rPr>
          <w:b w:val="1"/>
          <w:sz w:val="32"/>
          <w:szCs w:val="32"/>
          <w:rtl w:val="1"/>
        </w:rPr>
        <w:t xml:space="preserve">دائري</w:t>
      </w:r>
      <w:r w:rsidDel="00000000" w:rsidR="00000000" w:rsidRPr="00000000">
        <w:rPr>
          <w:b w:val="1"/>
          <w:sz w:val="32"/>
          <w:szCs w:val="32"/>
          <w:rtl w:val="0"/>
        </w:rPr>
        <w:t xml:space="preserve">؟</w:t>
      </w:r>
    </w:p>
    <w:p w:rsidR="00000000" w:rsidDel="00000000" w:rsidP="00000000" w:rsidRDefault="00000000" w:rsidRPr="00000000" w14:paraId="00000207">
      <w:pPr>
        <w:pageBreakBefore w:val="0"/>
        <w:ind w:left="360"/>
        <w:rPr>
          <w:b w:val="1"/>
          <w:sz w:val="32"/>
          <w:szCs w:val="32"/>
        </w:rPr>
      </w:pPr>
      <w:r w:rsidDel="00000000" w:rsidR="00000000" w:rsidRPr="00000000">
        <w:rPr>
          <w:b w:val="1"/>
          <w:sz w:val="32"/>
          <w:szCs w:val="32"/>
          <w:rtl w:val="0"/>
        </w:rPr>
        <w:t xml:space="preserve">...............................................................................................................................................................................................................................................................................................................................................</w:t>
      </w:r>
    </w:p>
    <w:p w:rsidR="00000000" w:rsidDel="00000000" w:rsidP="00000000" w:rsidRDefault="00000000" w:rsidRPr="00000000" w14:paraId="00000208">
      <w:pPr>
        <w:pageBreakBefore w:val="0"/>
        <w:rPr>
          <w:b w:val="1"/>
          <w:sz w:val="32"/>
          <w:szCs w:val="32"/>
        </w:rPr>
      </w:pPr>
      <w:r w:rsidDel="00000000" w:rsidR="00000000" w:rsidRPr="00000000">
        <w:rPr>
          <w:rtl w:val="0"/>
        </w:rPr>
      </w:r>
    </w:p>
    <w:p w:rsidR="00000000" w:rsidDel="00000000" w:rsidP="00000000" w:rsidRDefault="00000000" w:rsidRPr="00000000" w14:paraId="00000209">
      <w:pPr>
        <w:pageBreakBefore w:val="0"/>
        <w:ind w:left="360"/>
        <w:rPr>
          <w:b w:val="1"/>
          <w:sz w:val="32"/>
          <w:szCs w:val="32"/>
        </w:rPr>
      </w:pPr>
      <w:r w:rsidDel="00000000" w:rsidR="00000000" w:rsidRPr="00000000">
        <w:rPr>
          <w:b w:val="1"/>
          <w:sz w:val="32"/>
          <w:szCs w:val="32"/>
          <w:rtl w:val="1"/>
        </w:rPr>
        <w:t xml:space="preserve">أذكر</w:t>
      </w:r>
      <w:r w:rsidDel="00000000" w:rsidR="00000000" w:rsidRPr="00000000">
        <w:rPr>
          <w:b w:val="1"/>
          <w:sz w:val="32"/>
          <w:szCs w:val="32"/>
          <w:rtl w:val="1"/>
        </w:rPr>
        <w:t xml:space="preserve"> </w:t>
      </w:r>
      <w:r w:rsidDel="00000000" w:rsidR="00000000" w:rsidRPr="00000000">
        <w:rPr>
          <w:b w:val="1"/>
          <w:sz w:val="32"/>
          <w:szCs w:val="32"/>
          <w:rtl w:val="1"/>
        </w:rPr>
        <w:t xml:space="preserve">خمس</w:t>
      </w:r>
      <w:r w:rsidDel="00000000" w:rsidR="00000000" w:rsidRPr="00000000">
        <w:rPr>
          <w:b w:val="1"/>
          <w:sz w:val="32"/>
          <w:szCs w:val="32"/>
          <w:rtl w:val="1"/>
        </w:rPr>
        <w:t xml:space="preserve"> </w:t>
      </w:r>
      <w:r w:rsidDel="00000000" w:rsidR="00000000" w:rsidRPr="00000000">
        <w:rPr>
          <w:b w:val="1"/>
          <w:sz w:val="32"/>
          <w:szCs w:val="32"/>
          <w:rtl w:val="1"/>
        </w:rPr>
        <w:t xml:space="preserve">إستخدامات</w:t>
      </w:r>
      <w:r w:rsidDel="00000000" w:rsidR="00000000" w:rsidRPr="00000000">
        <w:rPr>
          <w:b w:val="1"/>
          <w:sz w:val="32"/>
          <w:szCs w:val="32"/>
          <w:rtl w:val="1"/>
        </w:rPr>
        <w:t xml:space="preserve"> </w:t>
      </w:r>
      <w:r w:rsidDel="00000000" w:rsidR="00000000" w:rsidRPr="00000000">
        <w:rPr>
          <w:b w:val="1"/>
          <w:sz w:val="32"/>
          <w:szCs w:val="32"/>
          <w:rtl w:val="1"/>
        </w:rPr>
        <w:t xml:space="preserve">للمخلة</w:t>
      </w:r>
      <w:r w:rsidDel="00000000" w:rsidR="00000000" w:rsidRPr="00000000">
        <w:rPr>
          <w:b w:val="1"/>
          <w:sz w:val="32"/>
          <w:szCs w:val="32"/>
          <w:rtl w:val="0"/>
        </w:rPr>
        <w:t xml:space="preserve"> ؟ ................................................................................................................................................................................................................................................................................................................................................</w:t>
      </w:r>
    </w:p>
    <w:p w:rsidR="00000000" w:rsidDel="00000000" w:rsidP="00000000" w:rsidRDefault="00000000" w:rsidRPr="00000000" w14:paraId="0000020A">
      <w:pPr>
        <w:pageBreakBefore w:val="0"/>
        <w:rPr>
          <w:b w:val="1"/>
          <w:sz w:val="32"/>
          <w:szCs w:val="32"/>
        </w:rPr>
      </w:pPr>
      <w:r w:rsidDel="00000000" w:rsidR="00000000" w:rsidRPr="00000000">
        <w:rPr>
          <w:rtl w:val="0"/>
        </w:rPr>
      </w:r>
    </w:p>
    <w:p w:rsidR="00000000" w:rsidDel="00000000" w:rsidP="00000000" w:rsidRDefault="00000000" w:rsidRPr="00000000" w14:paraId="0000020B">
      <w:pPr>
        <w:pageBreakBefore w:val="0"/>
        <w:ind w:left="360"/>
        <w:rPr>
          <w:b w:val="1"/>
          <w:sz w:val="32"/>
          <w:szCs w:val="32"/>
        </w:rPr>
      </w:pPr>
      <w:r w:rsidDel="00000000" w:rsidR="00000000" w:rsidRPr="00000000">
        <w:rPr>
          <w:b w:val="1"/>
          <w:sz w:val="32"/>
          <w:szCs w:val="32"/>
          <w:rtl w:val="1"/>
        </w:rPr>
        <w:t xml:space="preserve">قولى</w:t>
      </w:r>
      <w:r w:rsidDel="00000000" w:rsidR="00000000" w:rsidRPr="00000000">
        <w:rPr>
          <w:b w:val="1"/>
          <w:sz w:val="32"/>
          <w:szCs w:val="32"/>
          <w:rtl w:val="1"/>
        </w:rPr>
        <w:t xml:space="preserve"> </w:t>
      </w:r>
      <w:r w:rsidDel="00000000" w:rsidR="00000000" w:rsidRPr="00000000">
        <w:rPr>
          <w:b w:val="1"/>
          <w:sz w:val="32"/>
          <w:szCs w:val="32"/>
          <w:rtl w:val="1"/>
        </w:rPr>
        <w:t xml:space="preserve">خمس</w:t>
      </w:r>
      <w:r w:rsidDel="00000000" w:rsidR="00000000" w:rsidRPr="00000000">
        <w:rPr>
          <w:b w:val="1"/>
          <w:sz w:val="32"/>
          <w:szCs w:val="32"/>
          <w:rtl w:val="1"/>
        </w:rPr>
        <w:t xml:space="preserve"> </w:t>
      </w:r>
      <w:r w:rsidDel="00000000" w:rsidR="00000000" w:rsidRPr="00000000">
        <w:rPr>
          <w:b w:val="1"/>
          <w:sz w:val="32"/>
          <w:szCs w:val="32"/>
          <w:rtl w:val="1"/>
        </w:rPr>
        <w:t xml:space="preserve">استخدامات</w:t>
      </w:r>
      <w:r w:rsidDel="00000000" w:rsidR="00000000" w:rsidRPr="00000000">
        <w:rPr>
          <w:b w:val="1"/>
          <w:sz w:val="32"/>
          <w:szCs w:val="32"/>
          <w:rtl w:val="1"/>
        </w:rPr>
        <w:t xml:space="preserve"> </w:t>
      </w:r>
      <w:r w:rsidDel="00000000" w:rsidR="00000000" w:rsidRPr="00000000">
        <w:rPr>
          <w:b w:val="1"/>
          <w:sz w:val="32"/>
          <w:szCs w:val="32"/>
          <w:rtl w:val="1"/>
        </w:rPr>
        <w:t xml:space="preserve">للقلم</w:t>
      </w:r>
      <w:r w:rsidDel="00000000" w:rsidR="00000000" w:rsidRPr="00000000">
        <w:rPr>
          <w:b w:val="1"/>
          <w:sz w:val="32"/>
          <w:szCs w:val="32"/>
          <w:rtl w:val="1"/>
        </w:rPr>
        <w:t xml:space="preserve"> </w:t>
      </w:r>
      <w:r w:rsidDel="00000000" w:rsidR="00000000" w:rsidRPr="00000000">
        <w:rPr>
          <w:b w:val="1"/>
          <w:sz w:val="32"/>
          <w:szCs w:val="32"/>
          <w:rtl w:val="1"/>
        </w:rPr>
        <w:t xml:space="preserve">غير</w:t>
      </w:r>
      <w:r w:rsidDel="00000000" w:rsidR="00000000" w:rsidRPr="00000000">
        <w:rPr>
          <w:b w:val="1"/>
          <w:sz w:val="32"/>
          <w:szCs w:val="32"/>
          <w:rtl w:val="1"/>
        </w:rPr>
        <w:t xml:space="preserve"> </w:t>
      </w:r>
      <w:r w:rsidDel="00000000" w:rsidR="00000000" w:rsidRPr="00000000">
        <w:rPr>
          <w:b w:val="1"/>
          <w:sz w:val="32"/>
          <w:szCs w:val="32"/>
          <w:rtl w:val="1"/>
        </w:rPr>
        <w:t xml:space="preserve">الكتابه</w:t>
      </w:r>
      <w:r w:rsidDel="00000000" w:rsidR="00000000" w:rsidRPr="00000000">
        <w:rPr>
          <w:b w:val="1"/>
          <w:sz w:val="32"/>
          <w:szCs w:val="32"/>
          <w:rtl w:val="0"/>
        </w:rPr>
        <w:t xml:space="preserve"> ؟ ................................................................................................................................................................................................................................................................................................................................................</w:t>
      </w:r>
    </w:p>
    <w:p w:rsidR="00000000" w:rsidDel="00000000" w:rsidP="00000000" w:rsidRDefault="00000000" w:rsidRPr="00000000" w14:paraId="0000020C">
      <w:pPr>
        <w:pageBreakBefore w:val="0"/>
        <w:rPr>
          <w:b w:val="1"/>
          <w:sz w:val="32"/>
          <w:szCs w:val="32"/>
        </w:rPr>
      </w:pPr>
      <w:r w:rsidDel="00000000" w:rsidR="00000000" w:rsidRPr="00000000">
        <w:rPr>
          <w:rtl w:val="0"/>
        </w:rPr>
      </w:r>
    </w:p>
    <w:p w:rsidR="00000000" w:rsidDel="00000000" w:rsidP="00000000" w:rsidRDefault="00000000" w:rsidRPr="00000000" w14:paraId="0000020D">
      <w:pPr>
        <w:pageBreakBefore w:val="0"/>
        <w:ind w:left="360"/>
        <w:rPr>
          <w:b w:val="1"/>
          <w:sz w:val="32"/>
          <w:szCs w:val="32"/>
        </w:rPr>
      </w:pPr>
      <w:r w:rsidDel="00000000" w:rsidR="00000000" w:rsidRPr="00000000">
        <w:rPr>
          <w:b w:val="1"/>
          <w:sz w:val="32"/>
          <w:szCs w:val="32"/>
          <w:rtl w:val="1"/>
        </w:rPr>
        <w:t xml:space="preserve">معاك</w:t>
      </w:r>
      <w:r w:rsidDel="00000000" w:rsidR="00000000" w:rsidRPr="00000000">
        <w:rPr>
          <w:b w:val="1"/>
          <w:sz w:val="32"/>
          <w:szCs w:val="32"/>
          <w:rtl w:val="1"/>
        </w:rPr>
        <w:t xml:space="preserve"> </w:t>
      </w:r>
      <w:r w:rsidDel="00000000" w:rsidR="00000000" w:rsidRPr="00000000">
        <w:rPr>
          <w:b w:val="1"/>
          <w:sz w:val="32"/>
          <w:szCs w:val="32"/>
          <w:rtl w:val="1"/>
        </w:rPr>
        <w:t xml:space="preserve">ريشة</w:t>
      </w:r>
      <w:r w:rsidDel="00000000" w:rsidR="00000000" w:rsidRPr="00000000">
        <w:rPr>
          <w:b w:val="1"/>
          <w:sz w:val="32"/>
          <w:szCs w:val="32"/>
          <w:rtl w:val="1"/>
        </w:rPr>
        <w:t xml:space="preserve"> </w:t>
      </w:r>
      <w:r w:rsidDel="00000000" w:rsidR="00000000" w:rsidRPr="00000000">
        <w:rPr>
          <w:b w:val="1"/>
          <w:sz w:val="32"/>
          <w:szCs w:val="32"/>
          <w:rtl w:val="1"/>
        </w:rPr>
        <w:t xml:space="preserve">قولي</w:t>
      </w:r>
      <w:r w:rsidDel="00000000" w:rsidR="00000000" w:rsidRPr="00000000">
        <w:rPr>
          <w:b w:val="1"/>
          <w:sz w:val="32"/>
          <w:szCs w:val="32"/>
          <w:rtl w:val="1"/>
        </w:rPr>
        <w:t xml:space="preserve"> </w:t>
      </w:r>
      <w:r w:rsidDel="00000000" w:rsidR="00000000" w:rsidRPr="00000000">
        <w:rPr>
          <w:b w:val="1"/>
          <w:sz w:val="32"/>
          <w:szCs w:val="32"/>
          <w:rtl w:val="1"/>
        </w:rPr>
        <w:t xml:space="preserve">خمس</w:t>
      </w:r>
      <w:r w:rsidDel="00000000" w:rsidR="00000000" w:rsidRPr="00000000">
        <w:rPr>
          <w:b w:val="1"/>
          <w:sz w:val="32"/>
          <w:szCs w:val="32"/>
          <w:rtl w:val="1"/>
        </w:rPr>
        <w:t xml:space="preserve"> </w:t>
      </w:r>
      <w:r w:rsidDel="00000000" w:rsidR="00000000" w:rsidRPr="00000000">
        <w:rPr>
          <w:b w:val="1"/>
          <w:sz w:val="32"/>
          <w:szCs w:val="32"/>
          <w:rtl w:val="1"/>
        </w:rPr>
        <w:t xml:space="preserve">استخدامات</w:t>
      </w:r>
      <w:r w:rsidDel="00000000" w:rsidR="00000000" w:rsidRPr="00000000">
        <w:rPr>
          <w:b w:val="1"/>
          <w:sz w:val="32"/>
          <w:szCs w:val="32"/>
          <w:rtl w:val="1"/>
        </w:rPr>
        <w:t xml:space="preserve"> </w:t>
      </w:r>
      <w:r w:rsidDel="00000000" w:rsidR="00000000" w:rsidRPr="00000000">
        <w:rPr>
          <w:b w:val="1"/>
          <w:sz w:val="32"/>
          <w:szCs w:val="32"/>
          <w:rtl w:val="1"/>
        </w:rPr>
        <w:t xml:space="preserve">ليها</w:t>
      </w:r>
      <w:r w:rsidDel="00000000" w:rsidR="00000000" w:rsidRPr="00000000">
        <w:rPr>
          <w:b w:val="1"/>
          <w:sz w:val="32"/>
          <w:szCs w:val="32"/>
          <w:rtl w:val="0"/>
        </w:rPr>
        <w:t xml:space="preserve"> ؟ ................................................................................................................................................................................................................................................................................................................................................</w:t>
      </w:r>
    </w:p>
    <w:p w:rsidR="00000000" w:rsidDel="00000000" w:rsidP="00000000" w:rsidRDefault="00000000" w:rsidRPr="00000000" w14:paraId="0000020E">
      <w:pPr>
        <w:pageBreakBefore w:val="0"/>
        <w:rPr>
          <w:b w:val="1"/>
          <w:sz w:val="32"/>
          <w:szCs w:val="32"/>
        </w:rPr>
      </w:pPr>
      <w:r w:rsidDel="00000000" w:rsidR="00000000" w:rsidRPr="00000000">
        <w:rPr>
          <w:rtl w:val="0"/>
        </w:rPr>
      </w:r>
    </w:p>
    <w:p w:rsidR="00000000" w:rsidDel="00000000" w:rsidP="00000000" w:rsidRDefault="00000000" w:rsidRPr="00000000" w14:paraId="0000020F">
      <w:pPr>
        <w:pageBreakBefore w:val="0"/>
        <w:ind w:left="360"/>
        <w:rPr>
          <w:b w:val="1"/>
          <w:sz w:val="32"/>
          <w:szCs w:val="32"/>
        </w:rPr>
      </w:pPr>
      <w:r w:rsidDel="00000000" w:rsidR="00000000" w:rsidRPr="00000000">
        <w:rPr>
          <w:b w:val="1"/>
          <w:sz w:val="32"/>
          <w:szCs w:val="32"/>
          <w:rtl w:val="1"/>
        </w:rPr>
        <w:t xml:space="preserve">خمس</w:t>
      </w:r>
      <w:r w:rsidDel="00000000" w:rsidR="00000000" w:rsidRPr="00000000">
        <w:rPr>
          <w:b w:val="1"/>
          <w:sz w:val="32"/>
          <w:szCs w:val="32"/>
          <w:rtl w:val="1"/>
        </w:rPr>
        <w:t xml:space="preserve"> </w:t>
      </w:r>
      <w:r w:rsidDel="00000000" w:rsidR="00000000" w:rsidRPr="00000000">
        <w:rPr>
          <w:b w:val="1"/>
          <w:sz w:val="32"/>
          <w:szCs w:val="32"/>
          <w:rtl w:val="1"/>
        </w:rPr>
        <w:t xml:space="preserve">استخدمات</w:t>
      </w:r>
      <w:r w:rsidDel="00000000" w:rsidR="00000000" w:rsidRPr="00000000">
        <w:rPr>
          <w:b w:val="1"/>
          <w:sz w:val="32"/>
          <w:szCs w:val="32"/>
          <w:rtl w:val="1"/>
        </w:rPr>
        <w:t xml:space="preserve"> </w:t>
      </w:r>
      <w:r w:rsidDel="00000000" w:rsidR="00000000" w:rsidRPr="00000000">
        <w:rPr>
          <w:b w:val="1"/>
          <w:sz w:val="32"/>
          <w:szCs w:val="32"/>
          <w:rtl w:val="1"/>
        </w:rPr>
        <w:t xml:space="preserve">الليمونه</w:t>
      </w:r>
      <w:r w:rsidDel="00000000" w:rsidR="00000000" w:rsidRPr="00000000">
        <w:rPr>
          <w:b w:val="1"/>
          <w:sz w:val="32"/>
          <w:szCs w:val="32"/>
          <w:rtl w:val="0"/>
        </w:rPr>
        <w:t xml:space="preserve"> ؟ ................................................................................................................................................................................................................................................................................................................................................</w:t>
      </w:r>
    </w:p>
    <w:p w:rsidR="00000000" w:rsidDel="00000000" w:rsidP="00000000" w:rsidRDefault="00000000" w:rsidRPr="00000000" w14:paraId="00000210">
      <w:pPr>
        <w:pageBreakBefore w:val="0"/>
        <w:rPr>
          <w:b w:val="1"/>
          <w:sz w:val="32"/>
          <w:szCs w:val="32"/>
        </w:rPr>
      </w:pPr>
      <w:r w:rsidDel="00000000" w:rsidR="00000000" w:rsidRPr="00000000">
        <w:rPr>
          <w:rtl w:val="0"/>
        </w:rPr>
      </w:r>
    </w:p>
    <w:p w:rsidR="00000000" w:rsidDel="00000000" w:rsidP="00000000" w:rsidRDefault="00000000" w:rsidRPr="00000000" w14:paraId="00000211">
      <w:pPr>
        <w:pageBreakBefore w:val="0"/>
        <w:ind w:left="360"/>
        <w:rPr>
          <w:b w:val="1"/>
          <w:sz w:val="32"/>
          <w:szCs w:val="32"/>
        </w:rPr>
      </w:pPr>
      <w:r w:rsidDel="00000000" w:rsidR="00000000" w:rsidRPr="00000000">
        <w:rPr>
          <w:b w:val="1"/>
          <w:sz w:val="32"/>
          <w:szCs w:val="32"/>
          <w:rtl w:val="1"/>
        </w:rPr>
        <w:t xml:space="preserve">خمس</w:t>
      </w:r>
      <w:r w:rsidDel="00000000" w:rsidR="00000000" w:rsidRPr="00000000">
        <w:rPr>
          <w:b w:val="1"/>
          <w:sz w:val="32"/>
          <w:szCs w:val="32"/>
          <w:rtl w:val="1"/>
        </w:rPr>
        <w:t xml:space="preserve"> </w:t>
      </w:r>
      <w:r w:rsidDel="00000000" w:rsidR="00000000" w:rsidRPr="00000000">
        <w:rPr>
          <w:b w:val="1"/>
          <w:sz w:val="32"/>
          <w:szCs w:val="32"/>
          <w:rtl w:val="1"/>
        </w:rPr>
        <w:t xml:space="preserve">استخدامات</w:t>
      </w:r>
      <w:r w:rsidDel="00000000" w:rsidR="00000000" w:rsidRPr="00000000">
        <w:rPr>
          <w:b w:val="1"/>
          <w:sz w:val="32"/>
          <w:szCs w:val="32"/>
          <w:rtl w:val="1"/>
        </w:rPr>
        <w:t xml:space="preserve"> </w:t>
      </w:r>
      <w:r w:rsidDel="00000000" w:rsidR="00000000" w:rsidRPr="00000000">
        <w:rPr>
          <w:b w:val="1"/>
          <w:sz w:val="32"/>
          <w:szCs w:val="32"/>
          <w:rtl w:val="1"/>
        </w:rPr>
        <w:t xml:space="preserve">للفتله</w:t>
      </w:r>
      <w:r w:rsidDel="00000000" w:rsidR="00000000" w:rsidRPr="00000000">
        <w:rPr>
          <w:b w:val="1"/>
          <w:sz w:val="32"/>
          <w:szCs w:val="32"/>
          <w:rtl w:val="1"/>
        </w:rPr>
        <w:t xml:space="preserve"> </w:t>
      </w:r>
      <w:r w:rsidDel="00000000" w:rsidR="00000000" w:rsidRPr="00000000">
        <w:rPr>
          <w:b w:val="1"/>
          <w:sz w:val="32"/>
          <w:szCs w:val="32"/>
          <w:rtl w:val="1"/>
        </w:rPr>
        <w:t xml:space="preserve">غير</w:t>
      </w:r>
      <w:r w:rsidDel="00000000" w:rsidR="00000000" w:rsidRPr="00000000">
        <w:rPr>
          <w:b w:val="1"/>
          <w:sz w:val="32"/>
          <w:szCs w:val="32"/>
          <w:rtl w:val="1"/>
        </w:rPr>
        <w:t xml:space="preserve"> </w:t>
      </w:r>
      <w:r w:rsidDel="00000000" w:rsidR="00000000" w:rsidRPr="00000000">
        <w:rPr>
          <w:b w:val="1"/>
          <w:sz w:val="32"/>
          <w:szCs w:val="32"/>
          <w:rtl w:val="1"/>
        </w:rPr>
        <w:t xml:space="preserve">الخياطه</w:t>
      </w:r>
      <w:r w:rsidDel="00000000" w:rsidR="00000000" w:rsidRPr="00000000">
        <w:rPr>
          <w:b w:val="1"/>
          <w:sz w:val="32"/>
          <w:szCs w:val="32"/>
          <w:rtl w:val="0"/>
        </w:rPr>
        <w:t xml:space="preserve">؟ </w:t>
      </w:r>
    </w:p>
    <w:p w:rsidR="00000000" w:rsidDel="00000000" w:rsidP="00000000" w:rsidRDefault="00000000" w:rsidRPr="00000000" w14:paraId="00000212">
      <w:pPr>
        <w:pageBreakBefore w:val="0"/>
        <w:ind w:left="360"/>
        <w:rPr>
          <w:b w:val="1"/>
          <w:sz w:val="32"/>
          <w:szCs w:val="32"/>
        </w:rPr>
      </w:pPr>
      <w:r w:rsidDel="00000000" w:rsidR="00000000" w:rsidRPr="00000000">
        <w:rPr>
          <w:b w:val="1"/>
          <w:sz w:val="32"/>
          <w:szCs w:val="32"/>
          <w:rtl w:val="1"/>
        </w:rPr>
        <w:t xml:space="preserve">اولا</w:t>
      </w:r>
      <w:r w:rsidDel="00000000" w:rsidR="00000000" w:rsidRPr="00000000">
        <w:rPr>
          <w:b w:val="1"/>
          <w:sz w:val="32"/>
          <w:szCs w:val="32"/>
          <w:rtl w:val="1"/>
        </w:rPr>
        <w:t xml:space="preserve"> </w:t>
      </w:r>
      <w:r w:rsidDel="00000000" w:rsidR="00000000" w:rsidRPr="00000000">
        <w:rPr>
          <w:b w:val="1"/>
          <w:sz w:val="32"/>
          <w:szCs w:val="32"/>
          <w:rtl w:val="1"/>
        </w:rPr>
        <w:t xml:space="preserve">بيستخدمها</w:t>
      </w:r>
      <w:r w:rsidDel="00000000" w:rsidR="00000000" w:rsidRPr="00000000">
        <w:rPr>
          <w:b w:val="1"/>
          <w:sz w:val="32"/>
          <w:szCs w:val="32"/>
          <w:rtl w:val="1"/>
        </w:rPr>
        <w:t xml:space="preserve"> </w:t>
      </w:r>
      <w:r w:rsidDel="00000000" w:rsidR="00000000" w:rsidRPr="00000000">
        <w:rPr>
          <w:b w:val="1"/>
          <w:sz w:val="32"/>
          <w:szCs w:val="32"/>
          <w:rtl w:val="1"/>
        </w:rPr>
        <w:t xml:space="preserve">الحلاق</w:t>
      </w:r>
      <w:r w:rsidDel="00000000" w:rsidR="00000000" w:rsidRPr="00000000">
        <w:rPr>
          <w:b w:val="1"/>
          <w:sz w:val="32"/>
          <w:szCs w:val="32"/>
          <w:rtl w:val="1"/>
        </w:rPr>
        <w:t xml:space="preserve"> </w:t>
      </w:r>
      <w:r w:rsidDel="00000000" w:rsidR="00000000" w:rsidRPr="00000000">
        <w:rPr>
          <w:b w:val="1"/>
          <w:sz w:val="32"/>
          <w:szCs w:val="32"/>
          <w:rtl w:val="1"/>
        </w:rPr>
        <w:t xml:space="preserve">لو</w:t>
      </w:r>
      <w:r w:rsidDel="00000000" w:rsidR="00000000" w:rsidRPr="00000000">
        <w:rPr>
          <w:b w:val="1"/>
          <w:sz w:val="32"/>
          <w:szCs w:val="32"/>
          <w:rtl w:val="1"/>
        </w:rPr>
        <w:t xml:space="preserve"> </w:t>
      </w:r>
      <w:r w:rsidDel="00000000" w:rsidR="00000000" w:rsidRPr="00000000">
        <w:rPr>
          <w:b w:val="1"/>
          <w:sz w:val="32"/>
          <w:szCs w:val="32"/>
          <w:rtl w:val="1"/>
        </w:rPr>
        <w:t xml:space="preserve">عاوز</w:t>
      </w:r>
      <w:r w:rsidDel="00000000" w:rsidR="00000000" w:rsidRPr="00000000">
        <w:rPr>
          <w:b w:val="1"/>
          <w:sz w:val="32"/>
          <w:szCs w:val="32"/>
          <w:rtl w:val="1"/>
        </w:rPr>
        <w:t xml:space="preserve"> </w:t>
      </w:r>
      <w:r w:rsidDel="00000000" w:rsidR="00000000" w:rsidRPr="00000000">
        <w:rPr>
          <w:b w:val="1"/>
          <w:sz w:val="32"/>
          <w:szCs w:val="32"/>
          <w:rtl w:val="1"/>
        </w:rPr>
        <w:t xml:space="preserve">تاخد</w:t>
      </w:r>
      <w:r w:rsidDel="00000000" w:rsidR="00000000" w:rsidRPr="00000000">
        <w:rPr>
          <w:b w:val="1"/>
          <w:sz w:val="32"/>
          <w:szCs w:val="32"/>
          <w:rtl w:val="1"/>
        </w:rPr>
        <w:t xml:space="preserve"> </w:t>
      </w:r>
      <w:r w:rsidDel="00000000" w:rsidR="00000000" w:rsidRPr="00000000">
        <w:rPr>
          <w:b w:val="1"/>
          <w:sz w:val="32"/>
          <w:szCs w:val="32"/>
          <w:rtl w:val="1"/>
        </w:rPr>
        <w:t xml:space="preserve">وشك</w:t>
      </w:r>
      <w:r w:rsidDel="00000000" w:rsidR="00000000" w:rsidRPr="00000000">
        <w:rPr>
          <w:b w:val="1"/>
          <w:sz w:val="32"/>
          <w:szCs w:val="32"/>
          <w:rtl w:val="1"/>
        </w:rPr>
        <w:t xml:space="preserve"> </w:t>
      </w:r>
      <w:r w:rsidDel="00000000" w:rsidR="00000000" w:rsidRPr="00000000">
        <w:rPr>
          <w:b w:val="1"/>
          <w:sz w:val="32"/>
          <w:szCs w:val="32"/>
          <w:rtl w:val="1"/>
        </w:rPr>
        <w:t xml:space="preserve">فتله</w:t>
      </w:r>
      <w:r w:rsidDel="00000000" w:rsidR="00000000" w:rsidRPr="00000000">
        <w:rPr>
          <w:b w:val="1"/>
          <w:sz w:val="32"/>
          <w:szCs w:val="32"/>
          <w:rtl w:val="0"/>
        </w:rPr>
        <w:t xml:space="preserve">.</w:t>
      </w:r>
    </w:p>
    <w:p w:rsidR="00000000" w:rsidDel="00000000" w:rsidP="00000000" w:rsidRDefault="00000000" w:rsidRPr="00000000" w14:paraId="00000213">
      <w:pPr>
        <w:pageBreakBefore w:val="0"/>
        <w:ind w:left="3240"/>
        <w:rPr>
          <w:b w:val="1"/>
          <w:sz w:val="32"/>
          <w:szCs w:val="32"/>
        </w:rPr>
      </w:pPr>
      <w:r w:rsidDel="00000000" w:rsidR="00000000" w:rsidRPr="00000000">
        <w:rPr>
          <w:b w:val="1"/>
          <w:sz w:val="32"/>
          <w:szCs w:val="32"/>
          <w:rtl w:val="1"/>
        </w:rPr>
        <w:t xml:space="preserve">ثانيا</w:t>
      </w:r>
      <w:r w:rsidDel="00000000" w:rsidR="00000000" w:rsidRPr="00000000">
        <w:rPr>
          <w:b w:val="1"/>
          <w:sz w:val="32"/>
          <w:szCs w:val="32"/>
          <w:rtl w:val="1"/>
        </w:rPr>
        <w:t xml:space="preserve"> </w:t>
      </w:r>
      <w:r w:rsidDel="00000000" w:rsidR="00000000" w:rsidRPr="00000000">
        <w:rPr>
          <w:b w:val="1"/>
          <w:sz w:val="32"/>
          <w:szCs w:val="32"/>
          <w:rtl w:val="1"/>
        </w:rPr>
        <w:t xml:space="preserve">الفتله</w:t>
      </w:r>
      <w:r w:rsidDel="00000000" w:rsidR="00000000" w:rsidRPr="00000000">
        <w:rPr>
          <w:b w:val="1"/>
          <w:sz w:val="32"/>
          <w:szCs w:val="32"/>
          <w:rtl w:val="1"/>
        </w:rPr>
        <w:t xml:space="preserve"> </w:t>
      </w:r>
      <w:r w:rsidDel="00000000" w:rsidR="00000000" w:rsidRPr="00000000">
        <w:rPr>
          <w:b w:val="1"/>
          <w:sz w:val="32"/>
          <w:szCs w:val="32"/>
          <w:rtl w:val="1"/>
        </w:rPr>
        <w:t xml:space="preserve">موجوده</w:t>
      </w:r>
      <w:r w:rsidDel="00000000" w:rsidR="00000000" w:rsidRPr="00000000">
        <w:rPr>
          <w:b w:val="1"/>
          <w:sz w:val="32"/>
          <w:szCs w:val="32"/>
          <w:rtl w:val="1"/>
        </w:rPr>
        <w:t xml:space="preserve"> </w:t>
      </w:r>
      <w:r w:rsidDel="00000000" w:rsidR="00000000" w:rsidRPr="00000000">
        <w:rPr>
          <w:b w:val="1"/>
          <w:sz w:val="32"/>
          <w:szCs w:val="32"/>
          <w:rtl w:val="1"/>
        </w:rPr>
        <w:t xml:space="preserve">فى</w:t>
      </w:r>
      <w:r w:rsidDel="00000000" w:rsidR="00000000" w:rsidRPr="00000000">
        <w:rPr>
          <w:b w:val="1"/>
          <w:sz w:val="32"/>
          <w:szCs w:val="32"/>
          <w:rtl w:val="1"/>
        </w:rPr>
        <w:t xml:space="preserve"> </w:t>
      </w:r>
      <w:r w:rsidDel="00000000" w:rsidR="00000000" w:rsidRPr="00000000">
        <w:rPr>
          <w:b w:val="1"/>
          <w:sz w:val="32"/>
          <w:szCs w:val="32"/>
          <w:rtl w:val="1"/>
        </w:rPr>
        <w:t xml:space="preserve">الشمعه</w:t>
      </w:r>
      <w:r w:rsidDel="00000000" w:rsidR="00000000" w:rsidRPr="00000000">
        <w:rPr>
          <w:b w:val="1"/>
          <w:sz w:val="32"/>
          <w:szCs w:val="32"/>
          <w:rtl w:val="1"/>
        </w:rPr>
        <w:t xml:space="preserve"> </w:t>
      </w:r>
      <w:r w:rsidDel="00000000" w:rsidR="00000000" w:rsidRPr="00000000">
        <w:rPr>
          <w:b w:val="1"/>
          <w:sz w:val="32"/>
          <w:szCs w:val="32"/>
          <w:rtl w:val="1"/>
        </w:rPr>
        <w:t xml:space="preserve">علشان</w:t>
      </w:r>
      <w:r w:rsidDel="00000000" w:rsidR="00000000" w:rsidRPr="00000000">
        <w:rPr>
          <w:b w:val="1"/>
          <w:sz w:val="32"/>
          <w:szCs w:val="32"/>
          <w:rtl w:val="1"/>
        </w:rPr>
        <w:t xml:space="preserve"> </w:t>
      </w:r>
      <w:r w:rsidDel="00000000" w:rsidR="00000000" w:rsidRPr="00000000">
        <w:rPr>
          <w:b w:val="1"/>
          <w:sz w:val="32"/>
          <w:szCs w:val="32"/>
          <w:rtl w:val="1"/>
        </w:rPr>
        <w:t xml:space="preserve">تنور</w:t>
      </w:r>
      <w:r w:rsidDel="00000000" w:rsidR="00000000" w:rsidRPr="00000000">
        <w:rPr>
          <w:b w:val="1"/>
          <w:sz w:val="32"/>
          <w:szCs w:val="32"/>
          <w:rtl w:val="0"/>
        </w:rPr>
        <w:t xml:space="preserve"> .</w:t>
      </w:r>
    </w:p>
    <w:p w:rsidR="00000000" w:rsidDel="00000000" w:rsidP="00000000" w:rsidRDefault="00000000" w:rsidRPr="00000000" w14:paraId="00000214">
      <w:pPr>
        <w:pageBreakBefore w:val="0"/>
        <w:ind w:left="2520"/>
        <w:rPr>
          <w:b w:val="1"/>
          <w:sz w:val="32"/>
          <w:szCs w:val="32"/>
        </w:rPr>
      </w:pPr>
      <w:r w:rsidDel="00000000" w:rsidR="00000000" w:rsidRPr="00000000">
        <w:rPr>
          <w:b w:val="1"/>
          <w:sz w:val="32"/>
          <w:szCs w:val="32"/>
          <w:rtl w:val="1"/>
        </w:rPr>
        <w:t xml:space="preserve">ثالثا</w:t>
      </w:r>
      <w:r w:rsidDel="00000000" w:rsidR="00000000" w:rsidRPr="00000000">
        <w:rPr>
          <w:b w:val="1"/>
          <w:sz w:val="32"/>
          <w:szCs w:val="32"/>
          <w:rtl w:val="1"/>
        </w:rPr>
        <w:t xml:space="preserve"> </w:t>
      </w:r>
      <w:r w:rsidDel="00000000" w:rsidR="00000000" w:rsidRPr="00000000">
        <w:rPr>
          <w:b w:val="1"/>
          <w:sz w:val="32"/>
          <w:szCs w:val="32"/>
          <w:rtl w:val="1"/>
        </w:rPr>
        <w:t xml:space="preserve">ممكن</w:t>
      </w:r>
      <w:r w:rsidDel="00000000" w:rsidR="00000000" w:rsidRPr="00000000">
        <w:rPr>
          <w:b w:val="1"/>
          <w:sz w:val="32"/>
          <w:szCs w:val="32"/>
          <w:rtl w:val="1"/>
        </w:rPr>
        <w:t xml:space="preserve"> </w:t>
      </w:r>
      <w:r w:rsidDel="00000000" w:rsidR="00000000" w:rsidRPr="00000000">
        <w:rPr>
          <w:b w:val="1"/>
          <w:sz w:val="32"/>
          <w:szCs w:val="32"/>
          <w:rtl w:val="1"/>
        </w:rPr>
        <w:t xml:space="preserve">نعمل</w:t>
      </w:r>
      <w:r w:rsidDel="00000000" w:rsidR="00000000" w:rsidRPr="00000000">
        <w:rPr>
          <w:b w:val="1"/>
          <w:sz w:val="32"/>
          <w:szCs w:val="32"/>
          <w:rtl w:val="1"/>
        </w:rPr>
        <w:t xml:space="preserve"> </w:t>
      </w:r>
      <w:r w:rsidDel="00000000" w:rsidR="00000000" w:rsidRPr="00000000">
        <w:rPr>
          <w:b w:val="1"/>
          <w:sz w:val="32"/>
          <w:szCs w:val="32"/>
          <w:rtl w:val="1"/>
        </w:rPr>
        <w:t xml:space="preserve">بيها</w:t>
      </w:r>
      <w:r w:rsidDel="00000000" w:rsidR="00000000" w:rsidRPr="00000000">
        <w:rPr>
          <w:b w:val="1"/>
          <w:sz w:val="32"/>
          <w:szCs w:val="32"/>
          <w:rtl w:val="1"/>
        </w:rPr>
        <w:t xml:space="preserve"> </w:t>
      </w:r>
      <w:r w:rsidDel="00000000" w:rsidR="00000000" w:rsidRPr="00000000">
        <w:rPr>
          <w:b w:val="1"/>
          <w:sz w:val="32"/>
          <w:szCs w:val="32"/>
          <w:rtl w:val="1"/>
        </w:rPr>
        <w:t xml:space="preserve">شاى</w:t>
      </w:r>
      <w:r w:rsidDel="00000000" w:rsidR="00000000" w:rsidRPr="00000000">
        <w:rPr>
          <w:b w:val="1"/>
          <w:sz w:val="32"/>
          <w:szCs w:val="32"/>
          <w:rtl w:val="1"/>
        </w:rPr>
        <w:t xml:space="preserve"> </w:t>
      </w:r>
      <w:r w:rsidDel="00000000" w:rsidR="00000000" w:rsidRPr="00000000">
        <w:rPr>
          <w:b w:val="1"/>
          <w:sz w:val="32"/>
          <w:szCs w:val="32"/>
          <w:rtl w:val="1"/>
        </w:rPr>
        <w:t xml:space="preserve">فتله</w:t>
      </w:r>
      <w:r w:rsidDel="00000000" w:rsidR="00000000" w:rsidRPr="00000000">
        <w:rPr>
          <w:b w:val="1"/>
          <w:sz w:val="32"/>
          <w:szCs w:val="32"/>
          <w:rtl w:val="0"/>
        </w:rPr>
        <w:t xml:space="preserve">.</w:t>
      </w:r>
    </w:p>
    <w:p w:rsidR="00000000" w:rsidDel="00000000" w:rsidP="00000000" w:rsidRDefault="00000000" w:rsidRPr="00000000" w14:paraId="00000215">
      <w:pPr>
        <w:pageBreakBefore w:val="0"/>
        <w:ind w:left="3960"/>
        <w:rPr>
          <w:b w:val="1"/>
          <w:sz w:val="32"/>
          <w:szCs w:val="32"/>
        </w:rPr>
      </w:pPr>
      <w:r w:rsidDel="00000000" w:rsidR="00000000" w:rsidRPr="00000000">
        <w:rPr>
          <w:b w:val="1"/>
          <w:sz w:val="32"/>
          <w:szCs w:val="32"/>
          <w:rtl w:val="1"/>
        </w:rPr>
        <w:t xml:space="preserve">رابعا</w:t>
      </w:r>
      <w:r w:rsidDel="00000000" w:rsidR="00000000" w:rsidRPr="00000000">
        <w:rPr>
          <w:b w:val="1"/>
          <w:sz w:val="32"/>
          <w:szCs w:val="32"/>
          <w:rtl w:val="1"/>
        </w:rPr>
        <w:t xml:space="preserve"> </w:t>
      </w:r>
      <w:r w:rsidDel="00000000" w:rsidR="00000000" w:rsidRPr="00000000">
        <w:rPr>
          <w:b w:val="1"/>
          <w:sz w:val="32"/>
          <w:szCs w:val="32"/>
          <w:rtl w:val="1"/>
        </w:rPr>
        <w:t xml:space="preserve">كنا</w:t>
      </w:r>
      <w:r w:rsidDel="00000000" w:rsidR="00000000" w:rsidRPr="00000000">
        <w:rPr>
          <w:b w:val="1"/>
          <w:sz w:val="32"/>
          <w:szCs w:val="32"/>
          <w:rtl w:val="1"/>
        </w:rPr>
        <w:t xml:space="preserve"> </w:t>
      </w:r>
      <w:r w:rsidDel="00000000" w:rsidR="00000000" w:rsidRPr="00000000">
        <w:rPr>
          <w:b w:val="1"/>
          <w:sz w:val="32"/>
          <w:szCs w:val="32"/>
          <w:rtl w:val="1"/>
        </w:rPr>
        <w:t xml:space="preserve">بنستخدمها</w:t>
      </w:r>
      <w:r w:rsidDel="00000000" w:rsidR="00000000" w:rsidRPr="00000000">
        <w:rPr>
          <w:b w:val="1"/>
          <w:sz w:val="32"/>
          <w:szCs w:val="32"/>
          <w:rtl w:val="1"/>
        </w:rPr>
        <w:t xml:space="preserve"> </w:t>
      </w:r>
      <w:r w:rsidDel="00000000" w:rsidR="00000000" w:rsidRPr="00000000">
        <w:rPr>
          <w:b w:val="1"/>
          <w:sz w:val="32"/>
          <w:szCs w:val="32"/>
          <w:rtl w:val="1"/>
        </w:rPr>
        <w:t xml:space="preserve">زمان</w:t>
      </w:r>
      <w:r w:rsidDel="00000000" w:rsidR="00000000" w:rsidRPr="00000000">
        <w:rPr>
          <w:b w:val="1"/>
          <w:sz w:val="32"/>
          <w:szCs w:val="32"/>
          <w:rtl w:val="1"/>
        </w:rPr>
        <w:t xml:space="preserve"> </w:t>
      </w:r>
      <w:r w:rsidDel="00000000" w:rsidR="00000000" w:rsidRPr="00000000">
        <w:rPr>
          <w:b w:val="1"/>
          <w:sz w:val="32"/>
          <w:szCs w:val="32"/>
          <w:rtl w:val="1"/>
        </w:rPr>
        <w:t xml:space="preserve">علشان</w:t>
      </w:r>
      <w:r w:rsidDel="00000000" w:rsidR="00000000" w:rsidRPr="00000000">
        <w:rPr>
          <w:b w:val="1"/>
          <w:sz w:val="32"/>
          <w:szCs w:val="32"/>
          <w:rtl w:val="1"/>
        </w:rPr>
        <w:t xml:space="preserve"> </w:t>
      </w:r>
      <w:r w:rsidDel="00000000" w:rsidR="00000000" w:rsidRPr="00000000">
        <w:rPr>
          <w:b w:val="1"/>
          <w:sz w:val="32"/>
          <w:szCs w:val="32"/>
          <w:rtl w:val="1"/>
        </w:rPr>
        <w:t xml:space="preserve">تخلع</w:t>
      </w:r>
      <w:r w:rsidDel="00000000" w:rsidR="00000000" w:rsidRPr="00000000">
        <w:rPr>
          <w:b w:val="1"/>
          <w:sz w:val="32"/>
          <w:szCs w:val="32"/>
          <w:rtl w:val="1"/>
        </w:rPr>
        <w:t xml:space="preserve"> </w:t>
      </w:r>
      <w:r w:rsidDel="00000000" w:rsidR="00000000" w:rsidRPr="00000000">
        <w:rPr>
          <w:b w:val="1"/>
          <w:sz w:val="32"/>
          <w:szCs w:val="32"/>
          <w:rtl w:val="1"/>
        </w:rPr>
        <w:t xml:space="preserve">بيها</w:t>
      </w:r>
      <w:r w:rsidDel="00000000" w:rsidR="00000000" w:rsidRPr="00000000">
        <w:rPr>
          <w:b w:val="1"/>
          <w:sz w:val="32"/>
          <w:szCs w:val="32"/>
          <w:rtl w:val="1"/>
        </w:rPr>
        <w:t xml:space="preserve"> </w:t>
      </w:r>
      <w:r w:rsidDel="00000000" w:rsidR="00000000" w:rsidRPr="00000000">
        <w:rPr>
          <w:b w:val="1"/>
          <w:sz w:val="32"/>
          <w:szCs w:val="32"/>
          <w:rtl w:val="1"/>
        </w:rPr>
        <w:t xml:space="preserve">سنتك</w:t>
      </w:r>
    </w:p>
    <w:p w:rsidR="00000000" w:rsidDel="00000000" w:rsidP="00000000" w:rsidRDefault="00000000" w:rsidRPr="00000000" w14:paraId="00000216">
      <w:pPr>
        <w:pageBreakBefore w:val="0"/>
        <w:ind w:left="360"/>
        <w:rPr>
          <w:b w:val="1"/>
          <w:sz w:val="32"/>
          <w:szCs w:val="32"/>
        </w:rPr>
      </w:pPr>
      <w:r w:rsidDel="00000000" w:rsidR="00000000" w:rsidRPr="00000000">
        <w:rPr>
          <w:b w:val="1"/>
          <w:sz w:val="32"/>
          <w:szCs w:val="32"/>
          <w:rtl w:val="1"/>
        </w:rPr>
        <w:t xml:space="preserve">خامسا</w:t>
      </w:r>
      <w:r w:rsidDel="00000000" w:rsidR="00000000" w:rsidRPr="00000000">
        <w:rPr>
          <w:b w:val="1"/>
          <w:sz w:val="32"/>
          <w:szCs w:val="32"/>
          <w:rtl w:val="1"/>
        </w:rPr>
        <w:t xml:space="preserve"> </w:t>
      </w:r>
      <w:r w:rsidDel="00000000" w:rsidR="00000000" w:rsidRPr="00000000">
        <w:rPr>
          <w:b w:val="1"/>
          <w:sz w:val="32"/>
          <w:szCs w:val="32"/>
          <w:rtl w:val="1"/>
        </w:rPr>
        <w:t xml:space="preserve">خياطه</w:t>
      </w:r>
      <w:r w:rsidDel="00000000" w:rsidR="00000000" w:rsidRPr="00000000">
        <w:rPr>
          <w:b w:val="1"/>
          <w:sz w:val="32"/>
          <w:szCs w:val="32"/>
          <w:rtl w:val="1"/>
        </w:rPr>
        <w:t xml:space="preserve"> </w:t>
      </w:r>
      <w:r w:rsidDel="00000000" w:rsidR="00000000" w:rsidRPr="00000000">
        <w:rPr>
          <w:b w:val="1"/>
          <w:sz w:val="32"/>
          <w:szCs w:val="32"/>
          <w:rtl w:val="1"/>
        </w:rPr>
        <w:t xml:space="preserve">الجروح</w:t>
      </w:r>
    </w:p>
    <w:p w:rsidR="00000000" w:rsidDel="00000000" w:rsidP="00000000" w:rsidRDefault="00000000" w:rsidRPr="00000000" w14:paraId="00000217">
      <w:pPr>
        <w:pageBreakBefore w:val="0"/>
        <w:ind w:left="360"/>
        <w:rPr>
          <w:b w:val="1"/>
          <w:sz w:val="32"/>
          <w:szCs w:val="32"/>
        </w:rPr>
      </w:pPr>
      <w:r w:rsidDel="00000000" w:rsidR="00000000" w:rsidRPr="00000000">
        <w:rPr>
          <w:b w:val="1"/>
          <w:sz w:val="32"/>
          <w:szCs w:val="32"/>
          <w:rtl w:val="1"/>
        </w:rPr>
        <w:t xml:space="preserve">و</w:t>
      </w:r>
      <w:r w:rsidDel="00000000" w:rsidR="00000000" w:rsidRPr="00000000">
        <w:rPr>
          <w:b w:val="1"/>
          <w:sz w:val="32"/>
          <w:szCs w:val="32"/>
          <w:rtl w:val="1"/>
        </w:rPr>
        <w:t xml:space="preserve"> </w:t>
      </w:r>
      <w:r w:rsidDel="00000000" w:rsidR="00000000" w:rsidRPr="00000000">
        <w:rPr>
          <w:b w:val="1"/>
          <w:sz w:val="32"/>
          <w:szCs w:val="32"/>
          <w:rtl w:val="1"/>
        </w:rPr>
        <w:t xml:space="preserve">لو</w:t>
      </w:r>
      <w:r w:rsidDel="00000000" w:rsidR="00000000" w:rsidRPr="00000000">
        <w:rPr>
          <w:b w:val="1"/>
          <w:sz w:val="32"/>
          <w:szCs w:val="32"/>
          <w:rtl w:val="1"/>
        </w:rPr>
        <w:t xml:space="preserve"> </w:t>
      </w:r>
      <w:r w:rsidDel="00000000" w:rsidR="00000000" w:rsidRPr="00000000">
        <w:rPr>
          <w:b w:val="1"/>
          <w:sz w:val="32"/>
          <w:szCs w:val="32"/>
          <w:rtl w:val="1"/>
        </w:rPr>
        <w:t xml:space="preserve">معاك</w:t>
      </w:r>
      <w:r w:rsidDel="00000000" w:rsidR="00000000" w:rsidRPr="00000000">
        <w:rPr>
          <w:b w:val="1"/>
          <w:sz w:val="32"/>
          <w:szCs w:val="32"/>
          <w:rtl w:val="1"/>
        </w:rPr>
        <w:t xml:space="preserve"> </w:t>
      </w:r>
      <w:r w:rsidDel="00000000" w:rsidR="00000000" w:rsidRPr="00000000">
        <w:rPr>
          <w:b w:val="1"/>
          <w:sz w:val="32"/>
          <w:szCs w:val="32"/>
          <w:rtl w:val="1"/>
        </w:rPr>
        <w:t xml:space="preserve">طوبه</w:t>
      </w:r>
      <w:r w:rsidDel="00000000" w:rsidR="00000000" w:rsidRPr="00000000">
        <w:rPr>
          <w:b w:val="1"/>
          <w:sz w:val="32"/>
          <w:szCs w:val="32"/>
          <w:rtl w:val="1"/>
        </w:rPr>
        <w:t xml:space="preserve"> </w:t>
      </w:r>
      <w:r w:rsidDel="00000000" w:rsidR="00000000" w:rsidRPr="00000000">
        <w:rPr>
          <w:b w:val="1"/>
          <w:sz w:val="32"/>
          <w:szCs w:val="32"/>
          <w:rtl w:val="1"/>
        </w:rPr>
        <w:t xml:space="preserve">حمرا</w:t>
      </w:r>
      <w:r w:rsidDel="00000000" w:rsidR="00000000" w:rsidRPr="00000000">
        <w:rPr>
          <w:b w:val="1"/>
          <w:sz w:val="32"/>
          <w:szCs w:val="32"/>
          <w:rtl w:val="1"/>
        </w:rPr>
        <w:t xml:space="preserve"> </w:t>
      </w:r>
      <w:r w:rsidDel="00000000" w:rsidR="00000000" w:rsidRPr="00000000">
        <w:rPr>
          <w:b w:val="1"/>
          <w:sz w:val="32"/>
          <w:szCs w:val="32"/>
          <w:rtl w:val="1"/>
        </w:rPr>
        <w:t xml:space="preserve">قولي</w:t>
      </w:r>
      <w:r w:rsidDel="00000000" w:rsidR="00000000" w:rsidRPr="00000000">
        <w:rPr>
          <w:b w:val="1"/>
          <w:sz w:val="32"/>
          <w:szCs w:val="32"/>
          <w:rtl w:val="1"/>
        </w:rPr>
        <w:t xml:space="preserve"> 5 </w:t>
      </w:r>
      <w:r w:rsidDel="00000000" w:rsidR="00000000" w:rsidRPr="00000000">
        <w:rPr>
          <w:b w:val="1"/>
          <w:sz w:val="32"/>
          <w:szCs w:val="32"/>
          <w:rtl w:val="1"/>
        </w:rPr>
        <w:t xml:space="preserve">استخدامات</w:t>
      </w:r>
      <w:r w:rsidDel="00000000" w:rsidR="00000000" w:rsidRPr="00000000">
        <w:rPr>
          <w:b w:val="1"/>
          <w:sz w:val="32"/>
          <w:szCs w:val="32"/>
          <w:rtl w:val="1"/>
        </w:rPr>
        <w:t xml:space="preserve"> </w:t>
      </w:r>
      <w:r w:rsidDel="00000000" w:rsidR="00000000" w:rsidRPr="00000000">
        <w:rPr>
          <w:b w:val="1"/>
          <w:sz w:val="32"/>
          <w:szCs w:val="32"/>
          <w:rtl w:val="1"/>
        </w:rPr>
        <w:t xml:space="preserve">ليها</w:t>
      </w:r>
      <w:r w:rsidDel="00000000" w:rsidR="00000000" w:rsidRPr="00000000">
        <w:rPr>
          <w:b w:val="1"/>
          <w:sz w:val="32"/>
          <w:szCs w:val="32"/>
          <w:rtl w:val="0"/>
        </w:rPr>
        <w:t xml:space="preserve"> ؟</w:t>
      </w:r>
    </w:p>
    <w:p w:rsidR="00000000" w:rsidDel="00000000" w:rsidP="00000000" w:rsidRDefault="00000000" w:rsidRPr="00000000" w14:paraId="00000218">
      <w:pPr>
        <w:pageBreakBefore w:val="0"/>
        <w:ind w:left="360"/>
        <w:rPr>
          <w:b w:val="1"/>
          <w:sz w:val="32"/>
          <w:szCs w:val="32"/>
        </w:rPr>
      </w:pPr>
      <w:r w:rsidDel="00000000" w:rsidR="00000000" w:rsidRPr="00000000">
        <w:rPr>
          <w:b w:val="1"/>
          <w:sz w:val="32"/>
          <w:szCs w:val="32"/>
          <w:rtl w:val="0"/>
        </w:rPr>
        <w:t xml:space="preserve">................................................................................................................................................................................................................................................................................................................................................</w:t>
      </w:r>
    </w:p>
    <w:p w:rsidR="00000000" w:rsidDel="00000000" w:rsidP="00000000" w:rsidRDefault="00000000" w:rsidRPr="00000000" w14:paraId="00000219">
      <w:pPr>
        <w:pageBreakBefore w:val="0"/>
        <w:rPr>
          <w:b w:val="1"/>
          <w:sz w:val="32"/>
          <w:szCs w:val="32"/>
        </w:rPr>
      </w:pPr>
      <w:r w:rsidDel="00000000" w:rsidR="00000000" w:rsidRPr="00000000">
        <w:rPr>
          <w:rtl w:val="0"/>
        </w:rPr>
      </w:r>
    </w:p>
    <w:p w:rsidR="00000000" w:rsidDel="00000000" w:rsidP="00000000" w:rsidRDefault="00000000" w:rsidRPr="00000000" w14:paraId="0000021A">
      <w:pPr>
        <w:pageBreakBefore w:val="0"/>
        <w:ind w:left="360"/>
        <w:rPr>
          <w:b w:val="1"/>
          <w:sz w:val="32"/>
          <w:szCs w:val="32"/>
        </w:rPr>
      </w:pPr>
      <w:r w:rsidDel="00000000" w:rsidR="00000000" w:rsidRPr="00000000">
        <w:rPr>
          <w:rtl w:val="0"/>
        </w:rPr>
      </w:r>
      <w:r w:rsidDel="00000000" w:rsidR="00000000" w:rsidRPr="00000000">
        <w:rPr>
          <w:b w:val="1"/>
          <w:sz w:val="32"/>
          <w:szCs w:val="32"/>
          <w:rtl w:val="0"/>
        </w:rPr>
        <w:t xml:space="preserve">10</w:t>
      </w:r>
      <w:r w:rsidDel="00000000" w:rsidR="00000000" w:rsidRPr="00000000">
        <w:rPr>
          <w:b w:val="1"/>
          <w:sz w:val="32"/>
          <w:szCs w:val="32"/>
          <w:rtl w:val="1"/>
        </w:rPr>
        <w:t xml:space="preserve">استخدامات</w:t>
      </w:r>
      <w:r w:rsidDel="00000000" w:rsidR="00000000" w:rsidRPr="00000000">
        <w:rPr>
          <w:b w:val="1"/>
          <w:sz w:val="32"/>
          <w:szCs w:val="32"/>
          <w:rtl w:val="1"/>
        </w:rPr>
        <w:t xml:space="preserve"> </w:t>
      </w:r>
      <w:r w:rsidDel="00000000" w:rsidR="00000000" w:rsidRPr="00000000">
        <w:rPr>
          <w:b w:val="1"/>
          <w:sz w:val="32"/>
          <w:szCs w:val="32"/>
          <w:rtl w:val="1"/>
        </w:rPr>
        <w:t xml:space="preserve">للبطاقة</w:t>
      </w:r>
      <w:r w:rsidDel="00000000" w:rsidR="00000000" w:rsidRPr="00000000">
        <w:rPr>
          <w:b w:val="1"/>
          <w:sz w:val="32"/>
          <w:szCs w:val="32"/>
          <w:rtl w:val="1"/>
        </w:rPr>
        <w:t xml:space="preserve"> </w:t>
      </w:r>
      <w:r w:rsidDel="00000000" w:rsidR="00000000" w:rsidRPr="00000000">
        <w:rPr>
          <w:b w:val="1"/>
          <w:sz w:val="32"/>
          <w:szCs w:val="32"/>
          <w:rtl w:val="1"/>
        </w:rPr>
        <w:t xml:space="preserve">الشخصيه</w:t>
      </w:r>
      <w:r w:rsidDel="00000000" w:rsidR="00000000" w:rsidRPr="00000000">
        <w:rPr>
          <w:b w:val="1"/>
          <w:sz w:val="32"/>
          <w:szCs w:val="32"/>
          <w:rtl w:val="0"/>
        </w:rPr>
        <w:t xml:space="preserve"> ؟ ................................................................................................................................................................................................................................................................................................................................................ </w:t>
      </w:r>
    </w:p>
    <w:p w:rsidR="00000000" w:rsidDel="00000000" w:rsidP="00000000" w:rsidRDefault="00000000" w:rsidRPr="00000000" w14:paraId="0000021B">
      <w:pPr>
        <w:pageBreakBefore w:val="0"/>
        <w:rPr>
          <w:b w:val="1"/>
          <w:sz w:val="32"/>
          <w:szCs w:val="32"/>
        </w:rPr>
      </w:pPr>
      <w:r w:rsidDel="00000000" w:rsidR="00000000" w:rsidRPr="00000000">
        <w:rPr>
          <w:rtl w:val="0"/>
        </w:rPr>
      </w:r>
    </w:p>
    <w:p w:rsidR="00000000" w:rsidDel="00000000" w:rsidP="00000000" w:rsidRDefault="00000000" w:rsidRPr="00000000" w14:paraId="0000021C">
      <w:pPr>
        <w:pageBreakBefore w:val="0"/>
        <w:ind w:left="360"/>
        <w:rPr>
          <w:b w:val="1"/>
          <w:sz w:val="32"/>
          <w:szCs w:val="32"/>
        </w:rPr>
      </w:pPr>
      <w:r w:rsidDel="00000000" w:rsidR="00000000" w:rsidRPr="00000000">
        <w:rPr>
          <w:b w:val="1"/>
          <w:sz w:val="32"/>
          <w:szCs w:val="32"/>
          <w:rtl w:val="1"/>
        </w:rPr>
        <w:t xml:space="preserve">خمس</w:t>
      </w:r>
      <w:r w:rsidDel="00000000" w:rsidR="00000000" w:rsidRPr="00000000">
        <w:rPr>
          <w:b w:val="1"/>
          <w:sz w:val="32"/>
          <w:szCs w:val="32"/>
          <w:rtl w:val="1"/>
        </w:rPr>
        <w:t xml:space="preserve"> </w:t>
      </w:r>
      <w:r w:rsidDel="00000000" w:rsidR="00000000" w:rsidRPr="00000000">
        <w:rPr>
          <w:b w:val="1"/>
          <w:sz w:val="32"/>
          <w:szCs w:val="32"/>
          <w:rtl w:val="1"/>
        </w:rPr>
        <w:t xml:space="preserve">استخدامات</w:t>
      </w:r>
      <w:r w:rsidDel="00000000" w:rsidR="00000000" w:rsidRPr="00000000">
        <w:rPr>
          <w:b w:val="1"/>
          <w:sz w:val="32"/>
          <w:szCs w:val="32"/>
          <w:rtl w:val="1"/>
        </w:rPr>
        <w:t xml:space="preserve"> </w:t>
      </w:r>
      <w:r w:rsidDel="00000000" w:rsidR="00000000" w:rsidRPr="00000000">
        <w:rPr>
          <w:b w:val="1"/>
          <w:sz w:val="32"/>
          <w:szCs w:val="32"/>
          <w:rtl w:val="1"/>
        </w:rPr>
        <w:t xml:space="preserve">للورقه</w:t>
      </w:r>
      <w:r w:rsidDel="00000000" w:rsidR="00000000" w:rsidRPr="00000000">
        <w:rPr>
          <w:b w:val="1"/>
          <w:sz w:val="32"/>
          <w:szCs w:val="32"/>
          <w:rtl w:val="0"/>
        </w:rPr>
        <w:t xml:space="preserve"> ؟</w:t>
      </w:r>
    </w:p>
    <w:p w:rsidR="00000000" w:rsidDel="00000000" w:rsidP="00000000" w:rsidRDefault="00000000" w:rsidRPr="00000000" w14:paraId="0000021D">
      <w:pPr>
        <w:pageBreakBefore w:val="0"/>
        <w:ind w:left="360"/>
        <w:rPr>
          <w:b w:val="1"/>
          <w:sz w:val="32"/>
          <w:szCs w:val="32"/>
        </w:rPr>
      </w:pPr>
      <w:r w:rsidDel="00000000" w:rsidR="00000000" w:rsidRPr="00000000">
        <w:rPr>
          <w:b w:val="1"/>
          <w:sz w:val="32"/>
          <w:szCs w:val="32"/>
          <w:rtl w:val="1"/>
        </w:rPr>
        <w:t xml:space="preserve">تحطه</w:t>
      </w:r>
      <w:r w:rsidDel="00000000" w:rsidR="00000000" w:rsidRPr="00000000">
        <w:rPr>
          <w:b w:val="1"/>
          <w:sz w:val="32"/>
          <w:szCs w:val="32"/>
          <w:rtl w:val="1"/>
        </w:rPr>
        <w:t xml:space="preserve"> </w:t>
      </w:r>
      <w:r w:rsidDel="00000000" w:rsidR="00000000" w:rsidRPr="00000000">
        <w:rPr>
          <w:b w:val="1"/>
          <w:sz w:val="32"/>
          <w:szCs w:val="32"/>
          <w:rtl w:val="1"/>
        </w:rPr>
        <w:t xml:space="preserve">فوق</w:t>
      </w:r>
      <w:r w:rsidDel="00000000" w:rsidR="00000000" w:rsidRPr="00000000">
        <w:rPr>
          <w:b w:val="1"/>
          <w:sz w:val="32"/>
          <w:szCs w:val="32"/>
          <w:rtl w:val="1"/>
        </w:rPr>
        <w:t xml:space="preserve"> </w:t>
      </w:r>
      <w:r w:rsidDel="00000000" w:rsidR="00000000" w:rsidRPr="00000000">
        <w:rPr>
          <w:b w:val="1"/>
          <w:sz w:val="32"/>
          <w:szCs w:val="32"/>
          <w:rtl w:val="1"/>
        </w:rPr>
        <w:t xml:space="preserve">راسك</w:t>
      </w:r>
      <w:r w:rsidDel="00000000" w:rsidR="00000000" w:rsidRPr="00000000">
        <w:rPr>
          <w:b w:val="1"/>
          <w:sz w:val="32"/>
          <w:szCs w:val="32"/>
          <w:rtl w:val="1"/>
        </w:rPr>
        <w:t xml:space="preserve"> </w:t>
      </w:r>
      <w:r w:rsidDel="00000000" w:rsidR="00000000" w:rsidRPr="00000000">
        <w:rPr>
          <w:b w:val="1"/>
          <w:sz w:val="32"/>
          <w:szCs w:val="32"/>
          <w:rtl w:val="1"/>
        </w:rPr>
        <w:t xml:space="preserve">علشان</w:t>
      </w:r>
      <w:r w:rsidDel="00000000" w:rsidR="00000000" w:rsidRPr="00000000">
        <w:rPr>
          <w:b w:val="1"/>
          <w:sz w:val="32"/>
          <w:szCs w:val="32"/>
          <w:rtl w:val="1"/>
        </w:rPr>
        <w:t xml:space="preserve"> </w:t>
      </w:r>
      <w:r w:rsidDel="00000000" w:rsidR="00000000" w:rsidRPr="00000000">
        <w:rPr>
          <w:b w:val="1"/>
          <w:sz w:val="32"/>
          <w:szCs w:val="32"/>
          <w:rtl w:val="1"/>
        </w:rPr>
        <w:t xml:space="preserve">الحر</w:t>
      </w:r>
      <w:r w:rsidDel="00000000" w:rsidR="00000000" w:rsidRPr="00000000">
        <w:rPr>
          <w:b w:val="1"/>
          <w:sz w:val="32"/>
          <w:szCs w:val="32"/>
          <w:rtl w:val="1"/>
        </w:rPr>
        <w:t xml:space="preserve">... </w:t>
      </w:r>
      <w:r w:rsidDel="00000000" w:rsidR="00000000" w:rsidRPr="00000000">
        <w:rPr>
          <w:b w:val="1"/>
          <w:sz w:val="32"/>
          <w:szCs w:val="32"/>
          <w:rtl w:val="1"/>
        </w:rPr>
        <w:t xml:space="preserve">تعمله</w:t>
      </w:r>
      <w:r w:rsidDel="00000000" w:rsidR="00000000" w:rsidRPr="00000000">
        <w:rPr>
          <w:b w:val="1"/>
          <w:sz w:val="32"/>
          <w:szCs w:val="32"/>
          <w:rtl w:val="1"/>
        </w:rPr>
        <w:t xml:space="preserve"> </w:t>
      </w:r>
      <w:r w:rsidDel="00000000" w:rsidR="00000000" w:rsidRPr="00000000">
        <w:rPr>
          <w:b w:val="1"/>
          <w:sz w:val="32"/>
          <w:szCs w:val="32"/>
          <w:rtl w:val="1"/>
        </w:rPr>
        <w:t xml:space="preserve">قرطاس</w:t>
      </w:r>
      <w:r w:rsidDel="00000000" w:rsidR="00000000" w:rsidRPr="00000000">
        <w:rPr>
          <w:b w:val="1"/>
          <w:sz w:val="32"/>
          <w:szCs w:val="32"/>
          <w:rtl w:val="1"/>
        </w:rPr>
        <w:t xml:space="preserve"> </w:t>
      </w:r>
      <w:r w:rsidDel="00000000" w:rsidR="00000000" w:rsidRPr="00000000">
        <w:rPr>
          <w:b w:val="1"/>
          <w:sz w:val="32"/>
          <w:szCs w:val="32"/>
          <w:rtl w:val="1"/>
        </w:rPr>
        <w:t xml:space="preserve">تضع</w:t>
      </w:r>
      <w:r w:rsidDel="00000000" w:rsidR="00000000" w:rsidRPr="00000000">
        <w:rPr>
          <w:b w:val="1"/>
          <w:sz w:val="32"/>
          <w:szCs w:val="32"/>
          <w:rtl w:val="1"/>
        </w:rPr>
        <w:t xml:space="preserve"> </w:t>
      </w:r>
      <w:r w:rsidDel="00000000" w:rsidR="00000000" w:rsidRPr="00000000">
        <w:rPr>
          <w:b w:val="1"/>
          <w:sz w:val="32"/>
          <w:szCs w:val="32"/>
          <w:rtl w:val="1"/>
        </w:rPr>
        <w:t xml:space="preserve">فيه</w:t>
      </w:r>
      <w:r w:rsidDel="00000000" w:rsidR="00000000" w:rsidRPr="00000000">
        <w:rPr>
          <w:b w:val="1"/>
          <w:sz w:val="32"/>
          <w:szCs w:val="32"/>
          <w:rtl w:val="1"/>
        </w:rPr>
        <w:t xml:space="preserve"> </w:t>
      </w:r>
      <w:r w:rsidDel="00000000" w:rsidR="00000000" w:rsidRPr="00000000">
        <w:rPr>
          <w:b w:val="1"/>
          <w:sz w:val="32"/>
          <w:szCs w:val="32"/>
          <w:rtl w:val="1"/>
        </w:rPr>
        <w:t xml:space="preserve">حاجة</w:t>
      </w:r>
      <w:r w:rsidDel="00000000" w:rsidR="00000000" w:rsidRPr="00000000">
        <w:rPr>
          <w:b w:val="1"/>
          <w:sz w:val="32"/>
          <w:szCs w:val="32"/>
          <w:rtl w:val="1"/>
        </w:rPr>
        <w:t xml:space="preserve">... </w:t>
      </w:r>
      <w:r w:rsidDel="00000000" w:rsidR="00000000" w:rsidRPr="00000000">
        <w:rPr>
          <w:b w:val="1"/>
          <w:sz w:val="32"/>
          <w:szCs w:val="32"/>
          <w:rtl w:val="1"/>
        </w:rPr>
        <w:t xml:space="preserve">تعمل</w:t>
      </w:r>
      <w:r w:rsidDel="00000000" w:rsidR="00000000" w:rsidRPr="00000000">
        <w:rPr>
          <w:b w:val="1"/>
          <w:sz w:val="32"/>
          <w:szCs w:val="32"/>
          <w:rtl w:val="1"/>
        </w:rPr>
        <w:t xml:space="preserve"> </w:t>
      </w:r>
      <w:r w:rsidDel="00000000" w:rsidR="00000000" w:rsidRPr="00000000">
        <w:rPr>
          <w:b w:val="1"/>
          <w:sz w:val="32"/>
          <w:szCs w:val="32"/>
          <w:rtl w:val="1"/>
        </w:rPr>
        <w:t xml:space="preserve">منه</w:t>
      </w:r>
      <w:r w:rsidDel="00000000" w:rsidR="00000000" w:rsidRPr="00000000">
        <w:rPr>
          <w:b w:val="1"/>
          <w:sz w:val="32"/>
          <w:szCs w:val="32"/>
          <w:rtl w:val="1"/>
        </w:rPr>
        <w:t xml:space="preserve"> </w:t>
      </w:r>
      <w:r w:rsidDel="00000000" w:rsidR="00000000" w:rsidRPr="00000000">
        <w:rPr>
          <w:b w:val="1"/>
          <w:sz w:val="32"/>
          <w:szCs w:val="32"/>
          <w:rtl w:val="1"/>
        </w:rPr>
        <w:t xml:space="preserve">عروسة</w:t>
      </w:r>
      <w:r w:rsidDel="00000000" w:rsidR="00000000" w:rsidRPr="00000000">
        <w:rPr>
          <w:b w:val="1"/>
          <w:sz w:val="32"/>
          <w:szCs w:val="32"/>
          <w:rtl w:val="1"/>
        </w:rPr>
        <w:t xml:space="preserve"> </w:t>
      </w:r>
      <w:r w:rsidDel="00000000" w:rsidR="00000000" w:rsidRPr="00000000">
        <w:rPr>
          <w:b w:val="1"/>
          <w:sz w:val="32"/>
          <w:szCs w:val="32"/>
          <w:rtl w:val="1"/>
        </w:rPr>
        <w:t xml:space="preserve">ورق</w:t>
      </w:r>
      <w:r w:rsidDel="00000000" w:rsidR="00000000" w:rsidRPr="00000000">
        <w:rPr>
          <w:b w:val="1"/>
          <w:sz w:val="32"/>
          <w:szCs w:val="32"/>
          <w:rtl w:val="1"/>
        </w:rPr>
        <w:t xml:space="preserve"> </w:t>
      </w:r>
      <w:r w:rsidDel="00000000" w:rsidR="00000000" w:rsidRPr="00000000">
        <w:rPr>
          <w:b w:val="1"/>
          <w:sz w:val="32"/>
          <w:szCs w:val="32"/>
          <w:rtl w:val="1"/>
        </w:rPr>
        <w:t xml:space="preserve">وتعلقها</w:t>
      </w:r>
      <w:r w:rsidDel="00000000" w:rsidR="00000000" w:rsidRPr="00000000">
        <w:rPr>
          <w:b w:val="1"/>
          <w:sz w:val="32"/>
          <w:szCs w:val="32"/>
          <w:rtl w:val="1"/>
        </w:rPr>
        <w:t xml:space="preserve"> </w:t>
      </w:r>
      <w:r w:rsidDel="00000000" w:rsidR="00000000" w:rsidRPr="00000000">
        <w:rPr>
          <w:b w:val="1"/>
          <w:sz w:val="32"/>
          <w:szCs w:val="32"/>
          <w:rtl w:val="1"/>
        </w:rPr>
        <w:t xml:space="preserve">على</w:t>
      </w:r>
      <w:r w:rsidDel="00000000" w:rsidR="00000000" w:rsidRPr="00000000">
        <w:rPr>
          <w:b w:val="1"/>
          <w:sz w:val="32"/>
          <w:szCs w:val="32"/>
          <w:rtl w:val="1"/>
        </w:rPr>
        <w:t xml:space="preserve"> </w:t>
      </w:r>
      <w:r w:rsidDel="00000000" w:rsidR="00000000" w:rsidRPr="00000000">
        <w:rPr>
          <w:b w:val="1"/>
          <w:sz w:val="32"/>
          <w:szCs w:val="32"/>
          <w:rtl w:val="1"/>
        </w:rPr>
        <w:t xml:space="preserve">الجدار</w:t>
      </w:r>
    </w:p>
    <w:p w:rsidR="00000000" w:rsidDel="00000000" w:rsidP="00000000" w:rsidRDefault="00000000" w:rsidRPr="00000000" w14:paraId="0000021E">
      <w:pPr>
        <w:pageBreakBefore w:val="0"/>
        <w:ind w:left="360"/>
        <w:rPr>
          <w:b w:val="1"/>
          <w:sz w:val="32"/>
          <w:szCs w:val="32"/>
        </w:rPr>
      </w:pPr>
      <w:r w:rsidDel="00000000" w:rsidR="00000000" w:rsidRPr="00000000">
        <w:rPr>
          <w:b w:val="1"/>
          <w:sz w:val="32"/>
          <w:szCs w:val="32"/>
          <w:rtl w:val="1"/>
        </w:rPr>
        <w:t xml:space="preserve">طياره</w:t>
      </w:r>
      <w:r w:rsidDel="00000000" w:rsidR="00000000" w:rsidRPr="00000000">
        <w:rPr>
          <w:b w:val="1"/>
          <w:sz w:val="32"/>
          <w:szCs w:val="32"/>
          <w:rtl w:val="1"/>
        </w:rPr>
        <w:t xml:space="preserve"> </w:t>
      </w:r>
      <w:r w:rsidDel="00000000" w:rsidR="00000000" w:rsidRPr="00000000">
        <w:rPr>
          <w:b w:val="1"/>
          <w:sz w:val="32"/>
          <w:szCs w:val="32"/>
          <w:rtl w:val="1"/>
        </w:rPr>
        <w:t xml:space="preserve">ورق</w:t>
      </w:r>
      <w:r w:rsidDel="00000000" w:rsidR="00000000" w:rsidRPr="00000000">
        <w:rPr>
          <w:b w:val="1"/>
          <w:sz w:val="32"/>
          <w:szCs w:val="32"/>
          <w:rtl w:val="1"/>
        </w:rPr>
        <w:t xml:space="preserve"> </w:t>
      </w:r>
      <w:r w:rsidDel="00000000" w:rsidR="00000000" w:rsidRPr="00000000">
        <w:rPr>
          <w:b w:val="1"/>
          <w:sz w:val="32"/>
          <w:szCs w:val="32"/>
          <w:rtl w:val="1"/>
        </w:rPr>
        <w:t xml:space="preserve">او</w:t>
      </w:r>
      <w:r w:rsidDel="00000000" w:rsidR="00000000" w:rsidRPr="00000000">
        <w:rPr>
          <w:b w:val="1"/>
          <w:sz w:val="32"/>
          <w:szCs w:val="32"/>
          <w:rtl w:val="1"/>
        </w:rPr>
        <w:t xml:space="preserve"> </w:t>
      </w:r>
      <w:r w:rsidDel="00000000" w:rsidR="00000000" w:rsidRPr="00000000">
        <w:rPr>
          <w:b w:val="1"/>
          <w:sz w:val="32"/>
          <w:szCs w:val="32"/>
          <w:rtl w:val="1"/>
        </w:rPr>
        <w:t xml:space="preserve">صاروخ</w:t>
      </w:r>
    </w:p>
    <w:p w:rsidR="00000000" w:rsidDel="00000000" w:rsidP="00000000" w:rsidRDefault="00000000" w:rsidRPr="00000000" w14:paraId="0000021F">
      <w:pPr>
        <w:pageBreakBefore w:val="0"/>
        <w:ind w:left="360"/>
        <w:rPr>
          <w:b w:val="1"/>
          <w:sz w:val="32"/>
          <w:szCs w:val="32"/>
        </w:rPr>
      </w:pPr>
      <w:r w:rsidDel="00000000" w:rsidR="00000000" w:rsidRPr="00000000">
        <w:rPr>
          <w:b w:val="1"/>
          <w:sz w:val="32"/>
          <w:szCs w:val="32"/>
          <w:rtl w:val="1"/>
        </w:rPr>
        <w:t xml:space="preserve">ممكن</w:t>
      </w:r>
      <w:r w:rsidDel="00000000" w:rsidR="00000000" w:rsidRPr="00000000">
        <w:rPr>
          <w:b w:val="1"/>
          <w:sz w:val="32"/>
          <w:szCs w:val="32"/>
          <w:rtl w:val="1"/>
        </w:rPr>
        <w:t xml:space="preserve"> </w:t>
      </w:r>
      <w:r w:rsidDel="00000000" w:rsidR="00000000" w:rsidRPr="00000000">
        <w:rPr>
          <w:b w:val="1"/>
          <w:sz w:val="32"/>
          <w:szCs w:val="32"/>
          <w:rtl w:val="1"/>
        </w:rPr>
        <w:t xml:space="preserve">يتعمل</w:t>
      </w:r>
      <w:r w:rsidDel="00000000" w:rsidR="00000000" w:rsidRPr="00000000">
        <w:rPr>
          <w:b w:val="1"/>
          <w:sz w:val="32"/>
          <w:szCs w:val="32"/>
          <w:rtl w:val="1"/>
        </w:rPr>
        <w:t xml:space="preserve"> </w:t>
      </w:r>
      <w:r w:rsidDel="00000000" w:rsidR="00000000" w:rsidRPr="00000000">
        <w:rPr>
          <w:b w:val="1"/>
          <w:sz w:val="32"/>
          <w:szCs w:val="32"/>
          <w:rtl w:val="1"/>
        </w:rPr>
        <w:t xml:space="preserve">مروحة</w:t>
      </w:r>
      <w:r w:rsidDel="00000000" w:rsidR="00000000" w:rsidRPr="00000000">
        <w:rPr>
          <w:b w:val="1"/>
          <w:sz w:val="32"/>
          <w:szCs w:val="32"/>
          <w:rtl w:val="1"/>
        </w:rPr>
        <w:t xml:space="preserve"> </w:t>
      </w:r>
      <w:r w:rsidDel="00000000" w:rsidR="00000000" w:rsidRPr="00000000">
        <w:rPr>
          <w:b w:val="1"/>
          <w:sz w:val="32"/>
          <w:szCs w:val="32"/>
          <w:rtl w:val="1"/>
        </w:rPr>
        <w:t xml:space="preserve">عشان</w:t>
      </w:r>
      <w:r w:rsidDel="00000000" w:rsidR="00000000" w:rsidRPr="00000000">
        <w:rPr>
          <w:b w:val="1"/>
          <w:sz w:val="32"/>
          <w:szCs w:val="32"/>
          <w:rtl w:val="1"/>
        </w:rPr>
        <w:t xml:space="preserve"> </w:t>
      </w:r>
      <w:r w:rsidDel="00000000" w:rsidR="00000000" w:rsidRPr="00000000">
        <w:rPr>
          <w:b w:val="1"/>
          <w:sz w:val="32"/>
          <w:szCs w:val="32"/>
          <w:rtl w:val="1"/>
        </w:rPr>
        <w:t xml:space="preserve">الجو</w:t>
      </w:r>
      <w:r w:rsidDel="00000000" w:rsidR="00000000" w:rsidRPr="00000000">
        <w:rPr>
          <w:b w:val="1"/>
          <w:sz w:val="32"/>
          <w:szCs w:val="32"/>
          <w:rtl w:val="1"/>
        </w:rPr>
        <w:t xml:space="preserve"> </w:t>
      </w:r>
      <w:r w:rsidDel="00000000" w:rsidR="00000000" w:rsidRPr="00000000">
        <w:rPr>
          <w:b w:val="1"/>
          <w:sz w:val="32"/>
          <w:szCs w:val="32"/>
          <w:rtl w:val="1"/>
        </w:rPr>
        <w:t xml:space="preserve">حر</w:t>
      </w:r>
    </w:p>
    <w:p w:rsidR="00000000" w:rsidDel="00000000" w:rsidP="00000000" w:rsidRDefault="00000000" w:rsidRPr="00000000" w14:paraId="00000220">
      <w:pPr>
        <w:pageBreakBefore w:val="0"/>
        <w:ind w:left="360"/>
        <w:rPr>
          <w:b w:val="1"/>
          <w:sz w:val="32"/>
          <w:szCs w:val="32"/>
        </w:rPr>
      </w:pPr>
      <w:r w:rsidDel="00000000" w:rsidR="00000000" w:rsidRPr="00000000">
        <w:rPr>
          <w:b w:val="1"/>
          <w:sz w:val="32"/>
          <w:szCs w:val="32"/>
          <w:rtl w:val="1"/>
        </w:rPr>
        <w:t xml:space="preserve">تحمر</w:t>
      </w:r>
      <w:r w:rsidDel="00000000" w:rsidR="00000000" w:rsidRPr="00000000">
        <w:rPr>
          <w:b w:val="1"/>
          <w:sz w:val="32"/>
          <w:szCs w:val="32"/>
          <w:rtl w:val="1"/>
        </w:rPr>
        <w:t xml:space="preserve"> </w:t>
      </w:r>
      <w:r w:rsidDel="00000000" w:rsidR="00000000" w:rsidRPr="00000000">
        <w:rPr>
          <w:b w:val="1"/>
          <w:sz w:val="32"/>
          <w:szCs w:val="32"/>
          <w:rtl w:val="1"/>
        </w:rPr>
        <w:t xml:space="preserve">علية</w:t>
      </w:r>
      <w:r w:rsidDel="00000000" w:rsidR="00000000" w:rsidRPr="00000000">
        <w:rPr>
          <w:b w:val="1"/>
          <w:sz w:val="32"/>
          <w:szCs w:val="32"/>
          <w:rtl w:val="1"/>
        </w:rPr>
        <w:t xml:space="preserve"> </w:t>
      </w:r>
      <w:r w:rsidDel="00000000" w:rsidR="00000000" w:rsidRPr="00000000">
        <w:rPr>
          <w:b w:val="1"/>
          <w:sz w:val="32"/>
          <w:szCs w:val="32"/>
          <w:rtl w:val="1"/>
        </w:rPr>
        <w:t xml:space="preserve">بطاطس</w:t>
      </w:r>
    </w:p>
    <w:p w:rsidR="00000000" w:rsidDel="00000000" w:rsidP="00000000" w:rsidRDefault="00000000" w:rsidRPr="00000000" w14:paraId="00000221">
      <w:pPr>
        <w:pageBreakBefore w:val="0"/>
        <w:ind w:left="360"/>
        <w:rPr>
          <w:b w:val="1"/>
          <w:sz w:val="32"/>
          <w:szCs w:val="32"/>
        </w:rPr>
      </w:pPr>
      <w:r w:rsidDel="00000000" w:rsidR="00000000" w:rsidRPr="00000000">
        <w:rPr>
          <w:b w:val="1"/>
          <w:sz w:val="32"/>
          <w:szCs w:val="32"/>
          <w:rtl w:val="1"/>
        </w:rPr>
        <w:t xml:space="preserve">ممكن</w:t>
      </w:r>
      <w:r w:rsidDel="00000000" w:rsidR="00000000" w:rsidRPr="00000000">
        <w:rPr>
          <w:b w:val="1"/>
          <w:sz w:val="32"/>
          <w:szCs w:val="32"/>
          <w:rtl w:val="1"/>
        </w:rPr>
        <w:t xml:space="preserve"> </w:t>
      </w:r>
      <w:r w:rsidDel="00000000" w:rsidR="00000000" w:rsidRPr="00000000">
        <w:rPr>
          <w:b w:val="1"/>
          <w:sz w:val="32"/>
          <w:szCs w:val="32"/>
          <w:rtl w:val="1"/>
        </w:rPr>
        <w:t xml:space="preserve">الكتابة</w:t>
      </w:r>
      <w:r w:rsidDel="00000000" w:rsidR="00000000" w:rsidRPr="00000000">
        <w:rPr>
          <w:b w:val="1"/>
          <w:sz w:val="32"/>
          <w:szCs w:val="32"/>
          <w:rtl w:val="1"/>
        </w:rPr>
        <w:t xml:space="preserve"> , </w:t>
      </w:r>
      <w:r w:rsidDel="00000000" w:rsidR="00000000" w:rsidRPr="00000000">
        <w:rPr>
          <w:b w:val="1"/>
          <w:sz w:val="32"/>
          <w:szCs w:val="32"/>
          <w:rtl w:val="1"/>
        </w:rPr>
        <w:t xml:space="preserve">عمل</w:t>
      </w:r>
      <w:r w:rsidDel="00000000" w:rsidR="00000000" w:rsidRPr="00000000">
        <w:rPr>
          <w:b w:val="1"/>
          <w:sz w:val="32"/>
          <w:szCs w:val="32"/>
          <w:rtl w:val="1"/>
        </w:rPr>
        <w:t xml:space="preserve"> </w:t>
      </w:r>
      <w:r w:rsidDel="00000000" w:rsidR="00000000" w:rsidRPr="00000000">
        <w:rPr>
          <w:b w:val="1"/>
          <w:sz w:val="32"/>
          <w:szCs w:val="32"/>
          <w:rtl w:val="1"/>
        </w:rPr>
        <w:t xml:space="preserve">ورق</w:t>
      </w:r>
      <w:r w:rsidDel="00000000" w:rsidR="00000000" w:rsidRPr="00000000">
        <w:rPr>
          <w:b w:val="1"/>
          <w:sz w:val="32"/>
          <w:szCs w:val="32"/>
          <w:rtl w:val="1"/>
        </w:rPr>
        <w:t xml:space="preserve"> </w:t>
      </w:r>
      <w:r w:rsidDel="00000000" w:rsidR="00000000" w:rsidRPr="00000000">
        <w:rPr>
          <w:b w:val="1"/>
          <w:sz w:val="32"/>
          <w:szCs w:val="32"/>
          <w:rtl w:val="1"/>
        </w:rPr>
        <w:t xml:space="preserve">زينة</w:t>
      </w:r>
      <w:r w:rsidDel="00000000" w:rsidR="00000000" w:rsidRPr="00000000">
        <w:rPr>
          <w:b w:val="1"/>
          <w:sz w:val="32"/>
          <w:szCs w:val="32"/>
          <w:rtl w:val="1"/>
        </w:rPr>
        <w:t xml:space="preserve"> , </w:t>
      </w:r>
      <w:r w:rsidDel="00000000" w:rsidR="00000000" w:rsidRPr="00000000">
        <w:rPr>
          <w:b w:val="1"/>
          <w:sz w:val="32"/>
          <w:szCs w:val="32"/>
          <w:rtl w:val="1"/>
        </w:rPr>
        <w:t xml:space="preserve">استخدامة</w:t>
      </w:r>
      <w:r w:rsidDel="00000000" w:rsidR="00000000" w:rsidRPr="00000000">
        <w:rPr>
          <w:b w:val="1"/>
          <w:sz w:val="32"/>
          <w:szCs w:val="32"/>
          <w:rtl w:val="1"/>
        </w:rPr>
        <w:t xml:space="preserve"> </w:t>
      </w:r>
      <w:r w:rsidDel="00000000" w:rsidR="00000000" w:rsidRPr="00000000">
        <w:rPr>
          <w:b w:val="1"/>
          <w:sz w:val="32"/>
          <w:szCs w:val="32"/>
          <w:rtl w:val="1"/>
        </w:rPr>
        <w:t xml:space="preserve">لحجب</w:t>
      </w:r>
      <w:r w:rsidDel="00000000" w:rsidR="00000000" w:rsidRPr="00000000">
        <w:rPr>
          <w:b w:val="1"/>
          <w:sz w:val="32"/>
          <w:szCs w:val="32"/>
          <w:rtl w:val="1"/>
        </w:rPr>
        <w:t xml:space="preserve"> </w:t>
      </w:r>
      <w:r w:rsidDel="00000000" w:rsidR="00000000" w:rsidRPr="00000000">
        <w:rPr>
          <w:b w:val="1"/>
          <w:sz w:val="32"/>
          <w:szCs w:val="32"/>
          <w:rtl w:val="1"/>
        </w:rPr>
        <w:t xml:space="preserve">الشمس</w:t>
      </w:r>
      <w:r w:rsidDel="00000000" w:rsidR="00000000" w:rsidRPr="00000000">
        <w:rPr>
          <w:b w:val="1"/>
          <w:sz w:val="32"/>
          <w:szCs w:val="32"/>
          <w:rtl w:val="1"/>
        </w:rPr>
        <w:t xml:space="preserve"> :) , </w:t>
      </w:r>
      <w:r w:rsidDel="00000000" w:rsidR="00000000" w:rsidRPr="00000000">
        <w:rPr>
          <w:b w:val="1"/>
          <w:sz w:val="32"/>
          <w:szCs w:val="32"/>
          <w:rtl w:val="1"/>
        </w:rPr>
        <w:t xml:space="preserve">نعمل</w:t>
      </w:r>
      <w:r w:rsidDel="00000000" w:rsidR="00000000" w:rsidRPr="00000000">
        <w:rPr>
          <w:b w:val="1"/>
          <w:sz w:val="32"/>
          <w:szCs w:val="32"/>
          <w:rtl w:val="1"/>
        </w:rPr>
        <w:t xml:space="preserve"> </w:t>
      </w:r>
      <w:r w:rsidDel="00000000" w:rsidR="00000000" w:rsidRPr="00000000">
        <w:rPr>
          <w:b w:val="1"/>
          <w:sz w:val="32"/>
          <w:szCs w:val="32"/>
          <w:rtl w:val="1"/>
        </w:rPr>
        <w:t xml:space="preserve">بية</w:t>
      </w:r>
      <w:r w:rsidDel="00000000" w:rsidR="00000000" w:rsidRPr="00000000">
        <w:rPr>
          <w:b w:val="1"/>
          <w:sz w:val="32"/>
          <w:szCs w:val="32"/>
          <w:rtl w:val="1"/>
        </w:rPr>
        <w:t xml:space="preserve"> </w:t>
      </w:r>
      <w:r w:rsidDel="00000000" w:rsidR="00000000" w:rsidRPr="00000000">
        <w:rPr>
          <w:b w:val="1"/>
          <w:sz w:val="32"/>
          <w:szCs w:val="32"/>
          <w:rtl w:val="1"/>
        </w:rPr>
        <w:t xml:space="preserve">طيارات</w:t>
      </w:r>
      <w:r w:rsidDel="00000000" w:rsidR="00000000" w:rsidRPr="00000000">
        <w:rPr>
          <w:b w:val="1"/>
          <w:sz w:val="32"/>
          <w:szCs w:val="32"/>
          <w:rtl w:val="1"/>
        </w:rPr>
        <w:t xml:space="preserve"> , </w:t>
      </w:r>
      <w:r w:rsidDel="00000000" w:rsidR="00000000" w:rsidRPr="00000000">
        <w:rPr>
          <w:b w:val="1"/>
          <w:sz w:val="32"/>
          <w:szCs w:val="32"/>
          <w:rtl w:val="1"/>
        </w:rPr>
        <w:t xml:space="preserve">او</w:t>
      </w:r>
      <w:r w:rsidDel="00000000" w:rsidR="00000000" w:rsidRPr="00000000">
        <w:rPr>
          <w:b w:val="1"/>
          <w:sz w:val="32"/>
          <w:szCs w:val="32"/>
          <w:rtl w:val="1"/>
        </w:rPr>
        <w:t xml:space="preserve"> </w:t>
      </w:r>
      <w:r w:rsidDel="00000000" w:rsidR="00000000" w:rsidRPr="00000000">
        <w:rPr>
          <w:b w:val="1"/>
          <w:sz w:val="32"/>
          <w:szCs w:val="32"/>
          <w:rtl w:val="1"/>
        </w:rPr>
        <w:t xml:space="preserve">ممكن</w:t>
      </w:r>
      <w:r w:rsidDel="00000000" w:rsidR="00000000" w:rsidRPr="00000000">
        <w:rPr>
          <w:b w:val="1"/>
          <w:sz w:val="32"/>
          <w:szCs w:val="32"/>
          <w:rtl w:val="1"/>
        </w:rPr>
        <w:t xml:space="preserve"> </w:t>
      </w:r>
      <w:r w:rsidDel="00000000" w:rsidR="00000000" w:rsidRPr="00000000">
        <w:rPr>
          <w:b w:val="1"/>
          <w:sz w:val="32"/>
          <w:szCs w:val="32"/>
          <w:rtl w:val="1"/>
        </w:rPr>
        <w:t xml:space="preserve">اعمل</w:t>
      </w:r>
      <w:r w:rsidDel="00000000" w:rsidR="00000000" w:rsidRPr="00000000">
        <w:rPr>
          <w:b w:val="1"/>
          <w:sz w:val="32"/>
          <w:szCs w:val="32"/>
          <w:rtl w:val="1"/>
        </w:rPr>
        <w:t xml:space="preserve"> </w:t>
      </w:r>
      <w:r w:rsidDel="00000000" w:rsidR="00000000" w:rsidRPr="00000000">
        <w:rPr>
          <w:b w:val="1"/>
          <w:sz w:val="32"/>
          <w:szCs w:val="32"/>
          <w:rtl w:val="1"/>
        </w:rPr>
        <w:t xml:space="preserve">بية</w:t>
      </w:r>
      <w:r w:rsidDel="00000000" w:rsidR="00000000" w:rsidRPr="00000000">
        <w:rPr>
          <w:b w:val="1"/>
          <w:sz w:val="32"/>
          <w:szCs w:val="32"/>
          <w:rtl w:val="1"/>
        </w:rPr>
        <w:t xml:space="preserve"> </w:t>
      </w:r>
      <w:r w:rsidDel="00000000" w:rsidR="00000000" w:rsidRPr="00000000">
        <w:rPr>
          <w:b w:val="1"/>
          <w:sz w:val="32"/>
          <w:szCs w:val="32"/>
          <w:rtl w:val="1"/>
        </w:rPr>
        <w:t xml:space="preserve">مركب</w:t>
      </w:r>
    </w:p>
    <w:p w:rsidR="00000000" w:rsidDel="00000000" w:rsidP="00000000" w:rsidRDefault="00000000" w:rsidRPr="00000000" w14:paraId="00000222">
      <w:pPr>
        <w:pageBreakBefore w:val="0"/>
        <w:rPr>
          <w:b w:val="1"/>
          <w:sz w:val="32"/>
          <w:szCs w:val="32"/>
        </w:rPr>
      </w:pPr>
      <w:r w:rsidDel="00000000" w:rsidR="00000000" w:rsidRPr="00000000">
        <w:rPr>
          <w:rtl w:val="0"/>
        </w:rPr>
      </w:r>
    </w:p>
    <w:p w:rsidR="00000000" w:rsidDel="00000000" w:rsidP="00000000" w:rsidRDefault="00000000" w:rsidRPr="00000000" w14:paraId="00000223">
      <w:pPr>
        <w:pageBreakBefore w:val="0"/>
        <w:ind w:left="360"/>
        <w:rPr>
          <w:b w:val="1"/>
          <w:sz w:val="32"/>
          <w:szCs w:val="32"/>
        </w:rPr>
      </w:pPr>
      <w:r w:rsidDel="00000000" w:rsidR="00000000" w:rsidRPr="00000000">
        <w:rPr>
          <w:b w:val="1"/>
          <w:sz w:val="32"/>
          <w:szCs w:val="32"/>
          <w:rtl w:val="1"/>
        </w:rPr>
        <w:t xml:space="preserve">لمبه</w:t>
      </w:r>
      <w:r w:rsidDel="00000000" w:rsidR="00000000" w:rsidRPr="00000000">
        <w:rPr>
          <w:b w:val="1"/>
          <w:sz w:val="32"/>
          <w:szCs w:val="32"/>
          <w:rtl w:val="1"/>
        </w:rPr>
        <w:t xml:space="preserve"> </w:t>
      </w:r>
      <w:r w:rsidDel="00000000" w:rsidR="00000000" w:rsidRPr="00000000">
        <w:rPr>
          <w:b w:val="1"/>
          <w:sz w:val="32"/>
          <w:szCs w:val="32"/>
          <w:rtl w:val="1"/>
        </w:rPr>
        <w:t xml:space="preserve">محروقه</w:t>
      </w:r>
      <w:r w:rsidDel="00000000" w:rsidR="00000000" w:rsidRPr="00000000">
        <w:rPr>
          <w:b w:val="1"/>
          <w:sz w:val="32"/>
          <w:szCs w:val="32"/>
          <w:rtl w:val="1"/>
        </w:rPr>
        <w:t xml:space="preserve"> – </w:t>
      </w:r>
      <w:r w:rsidDel="00000000" w:rsidR="00000000" w:rsidRPr="00000000">
        <w:rPr>
          <w:b w:val="1"/>
          <w:sz w:val="32"/>
          <w:szCs w:val="32"/>
          <w:rtl w:val="1"/>
        </w:rPr>
        <w:t xml:space="preserve">دبوس</w:t>
      </w:r>
      <w:r w:rsidDel="00000000" w:rsidR="00000000" w:rsidRPr="00000000">
        <w:rPr>
          <w:b w:val="1"/>
          <w:sz w:val="32"/>
          <w:szCs w:val="32"/>
          <w:rtl w:val="1"/>
        </w:rPr>
        <w:t xml:space="preserve"> – </w:t>
      </w:r>
      <w:r w:rsidDel="00000000" w:rsidR="00000000" w:rsidRPr="00000000">
        <w:rPr>
          <w:b w:val="1"/>
          <w:sz w:val="32"/>
          <w:szCs w:val="32"/>
          <w:rtl w:val="1"/>
        </w:rPr>
        <w:t xml:space="preserve">فرشه</w:t>
      </w:r>
      <w:r w:rsidDel="00000000" w:rsidR="00000000" w:rsidRPr="00000000">
        <w:rPr>
          <w:b w:val="1"/>
          <w:sz w:val="32"/>
          <w:szCs w:val="32"/>
          <w:rtl w:val="1"/>
        </w:rPr>
        <w:t xml:space="preserve"> </w:t>
      </w:r>
      <w:r w:rsidDel="00000000" w:rsidR="00000000" w:rsidRPr="00000000">
        <w:rPr>
          <w:b w:val="1"/>
          <w:sz w:val="32"/>
          <w:szCs w:val="32"/>
          <w:rtl w:val="1"/>
        </w:rPr>
        <w:t xml:space="preserve">اسنان</w:t>
      </w:r>
      <w:r w:rsidDel="00000000" w:rsidR="00000000" w:rsidRPr="00000000">
        <w:rPr>
          <w:b w:val="1"/>
          <w:sz w:val="32"/>
          <w:szCs w:val="32"/>
          <w:rtl w:val="1"/>
        </w:rPr>
        <w:t xml:space="preserve"> – </w:t>
      </w:r>
      <w:r w:rsidDel="00000000" w:rsidR="00000000" w:rsidRPr="00000000">
        <w:rPr>
          <w:b w:val="1"/>
          <w:sz w:val="32"/>
          <w:szCs w:val="32"/>
          <w:rtl w:val="1"/>
        </w:rPr>
        <w:t xml:space="preserve">معجون</w:t>
      </w:r>
      <w:r w:rsidDel="00000000" w:rsidR="00000000" w:rsidRPr="00000000">
        <w:rPr>
          <w:b w:val="1"/>
          <w:sz w:val="32"/>
          <w:szCs w:val="32"/>
          <w:rtl w:val="1"/>
        </w:rPr>
        <w:t xml:space="preserve"> </w:t>
      </w:r>
      <w:r w:rsidDel="00000000" w:rsidR="00000000" w:rsidRPr="00000000">
        <w:rPr>
          <w:b w:val="1"/>
          <w:sz w:val="32"/>
          <w:szCs w:val="32"/>
          <w:rtl w:val="1"/>
        </w:rPr>
        <w:t xml:space="preserve">اسنان</w:t>
      </w:r>
      <w:r w:rsidDel="00000000" w:rsidR="00000000" w:rsidRPr="00000000">
        <w:rPr>
          <w:b w:val="1"/>
          <w:sz w:val="32"/>
          <w:szCs w:val="32"/>
          <w:rtl w:val="1"/>
        </w:rPr>
        <w:t xml:space="preserve">-  </w:t>
      </w:r>
      <w:r w:rsidDel="00000000" w:rsidR="00000000" w:rsidRPr="00000000">
        <w:rPr>
          <w:b w:val="1"/>
          <w:sz w:val="32"/>
          <w:szCs w:val="32"/>
          <w:rtl w:val="1"/>
        </w:rPr>
        <w:t xml:space="preserve">ايشارب</w:t>
      </w:r>
      <w:r w:rsidDel="00000000" w:rsidR="00000000" w:rsidRPr="00000000">
        <w:rPr>
          <w:b w:val="1"/>
          <w:sz w:val="32"/>
          <w:szCs w:val="32"/>
          <w:rtl w:val="1"/>
        </w:rPr>
        <w:t xml:space="preserve"> - </w:t>
      </w:r>
      <w:r w:rsidDel="00000000" w:rsidR="00000000" w:rsidRPr="00000000">
        <w:rPr>
          <w:b w:val="1"/>
          <w:sz w:val="32"/>
          <w:szCs w:val="32"/>
          <w:rtl w:val="1"/>
        </w:rPr>
        <w:t xml:space="preserve">عودالكبريت</w:t>
      </w:r>
    </w:p>
    <w:p w:rsidR="00000000" w:rsidDel="00000000" w:rsidP="00000000" w:rsidRDefault="00000000" w:rsidRPr="00000000" w14:paraId="00000224">
      <w:pPr>
        <w:pageBreakBefore w:val="0"/>
        <w:ind w:left="360"/>
        <w:rPr>
          <w:b w:val="1"/>
          <w:sz w:val="32"/>
          <w:szCs w:val="32"/>
        </w:rPr>
      </w:pPr>
      <w:r w:rsidDel="00000000" w:rsidR="00000000" w:rsidRPr="00000000">
        <w:rPr>
          <w:b w:val="1"/>
          <w:sz w:val="32"/>
          <w:szCs w:val="32"/>
          <w:rtl w:val="1"/>
        </w:rPr>
        <w:t xml:space="preserve">لو</w:t>
      </w:r>
      <w:r w:rsidDel="00000000" w:rsidR="00000000" w:rsidRPr="00000000">
        <w:rPr>
          <w:b w:val="1"/>
          <w:sz w:val="32"/>
          <w:szCs w:val="32"/>
          <w:rtl w:val="1"/>
        </w:rPr>
        <w:t xml:space="preserve"> </w:t>
      </w:r>
      <w:r w:rsidDel="00000000" w:rsidR="00000000" w:rsidRPr="00000000">
        <w:rPr>
          <w:b w:val="1"/>
          <w:sz w:val="32"/>
          <w:szCs w:val="32"/>
          <w:rtl w:val="1"/>
        </w:rPr>
        <w:t xml:space="preserve">ماشى</w:t>
      </w:r>
      <w:r w:rsidDel="00000000" w:rsidR="00000000" w:rsidRPr="00000000">
        <w:rPr>
          <w:b w:val="1"/>
          <w:sz w:val="32"/>
          <w:szCs w:val="32"/>
          <w:rtl w:val="1"/>
        </w:rPr>
        <w:t xml:space="preserve"> </w:t>
      </w:r>
      <w:r w:rsidDel="00000000" w:rsidR="00000000" w:rsidRPr="00000000">
        <w:rPr>
          <w:b w:val="1"/>
          <w:sz w:val="32"/>
          <w:szCs w:val="32"/>
          <w:rtl w:val="1"/>
        </w:rPr>
        <w:t xml:space="preserve">فى</w:t>
      </w:r>
      <w:r w:rsidDel="00000000" w:rsidR="00000000" w:rsidRPr="00000000">
        <w:rPr>
          <w:b w:val="1"/>
          <w:sz w:val="32"/>
          <w:szCs w:val="32"/>
          <w:rtl w:val="1"/>
        </w:rPr>
        <w:t xml:space="preserve"> </w:t>
      </w:r>
      <w:r w:rsidDel="00000000" w:rsidR="00000000" w:rsidRPr="00000000">
        <w:rPr>
          <w:b w:val="1"/>
          <w:sz w:val="32"/>
          <w:szCs w:val="32"/>
          <w:rtl w:val="1"/>
        </w:rPr>
        <w:t xml:space="preserve">الشارع</w:t>
      </w:r>
      <w:r w:rsidDel="00000000" w:rsidR="00000000" w:rsidRPr="00000000">
        <w:rPr>
          <w:b w:val="1"/>
          <w:sz w:val="32"/>
          <w:szCs w:val="32"/>
          <w:rtl w:val="1"/>
        </w:rPr>
        <w:t xml:space="preserve">  </w:t>
      </w:r>
      <w:r w:rsidDel="00000000" w:rsidR="00000000" w:rsidRPr="00000000">
        <w:rPr>
          <w:b w:val="1"/>
          <w:sz w:val="32"/>
          <w:szCs w:val="32"/>
          <w:rtl w:val="1"/>
        </w:rPr>
        <w:t xml:space="preserve">و</w:t>
      </w:r>
      <w:r w:rsidDel="00000000" w:rsidR="00000000" w:rsidRPr="00000000">
        <w:rPr>
          <w:b w:val="1"/>
          <w:sz w:val="32"/>
          <w:szCs w:val="32"/>
          <w:rtl w:val="1"/>
        </w:rPr>
        <w:t xml:space="preserve"> </w:t>
      </w:r>
      <w:r w:rsidDel="00000000" w:rsidR="00000000" w:rsidRPr="00000000">
        <w:rPr>
          <w:b w:val="1"/>
          <w:sz w:val="32"/>
          <w:szCs w:val="32"/>
          <w:rtl w:val="1"/>
        </w:rPr>
        <w:t xml:space="preserve">لقيت</w:t>
      </w:r>
      <w:r w:rsidDel="00000000" w:rsidR="00000000" w:rsidRPr="00000000">
        <w:rPr>
          <w:b w:val="1"/>
          <w:sz w:val="32"/>
          <w:szCs w:val="32"/>
          <w:rtl w:val="1"/>
        </w:rPr>
        <w:t xml:space="preserve"> </w:t>
      </w:r>
      <w:r w:rsidDel="00000000" w:rsidR="00000000" w:rsidRPr="00000000">
        <w:rPr>
          <w:b w:val="1"/>
          <w:sz w:val="32"/>
          <w:szCs w:val="32"/>
          <w:rtl w:val="1"/>
        </w:rPr>
        <w:t xml:space="preserve">واحد</w:t>
      </w:r>
      <w:r w:rsidDel="00000000" w:rsidR="00000000" w:rsidRPr="00000000">
        <w:rPr>
          <w:b w:val="1"/>
          <w:sz w:val="32"/>
          <w:szCs w:val="32"/>
          <w:rtl w:val="1"/>
        </w:rPr>
        <w:t xml:space="preserve"> </w:t>
      </w:r>
      <w:r w:rsidDel="00000000" w:rsidR="00000000" w:rsidRPr="00000000">
        <w:rPr>
          <w:b w:val="1"/>
          <w:sz w:val="32"/>
          <w:szCs w:val="32"/>
          <w:rtl w:val="1"/>
        </w:rPr>
        <w:t xml:space="preserve">مربوط</w:t>
      </w:r>
      <w:r w:rsidDel="00000000" w:rsidR="00000000" w:rsidRPr="00000000">
        <w:rPr>
          <w:b w:val="1"/>
          <w:sz w:val="32"/>
          <w:szCs w:val="32"/>
          <w:rtl w:val="1"/>
        </w:rPr>
        <w:t xml:space="preserve"> </w:t>
      </w:r>
      <w:r w:rsidDel="00000000" w:rsidR="00000000" w:rsidRPr="00000000">
        <w:rPr>
          <w:b w:val="1"/>
          <w:sz w:val="32"/>
          <w:szCs w:val="32"/>
          <w:rtl w:val="1"/>
        </w:rPr>
        <w:t xml:space="preserve">على</w:t>
      </w:r>
      <w:r w:rsidDel="00000000" w:rsidR="00000000" w:rsidRPr="00000000">
        <w:rPr>
          <w:b w:val="1"/>
          <w:sz w:val="32"/>
          <w:szCs w:val="32"/>
          <w:rtl w:val="1"/>
        </w:rPr>
        <w:t xml:space="preserve"> </w:t>
      </w:r>
      <w:r w:rsidDel="00000000" w:rsidR="00000000" w:rsidRPr="00000000">
        <w:rPr>
          <w:b w:val="1"/>
          <w:sz w:val="32"/>
          <w:szCs w:val="32"/>
          <w:rtl w:val="1"/>
        </w:rPr>
        <w:t xml:space="preserve">عمود</w:t>
      </w:r>
      <w:r w:rsidDel="00000000" w:rsidR="00000000" w:rsidRPr="00000000">
        <w:rPr>
          <w:b w:val="1"/>
          <w:sz w:val="32"/>
          <w:szCs w:val="32"/>
          <w:rtl w:val="1"/>
        </w:rPr>
        <w:t xml:space="preserve"> </w:t>
      </w:r>
      <w:r w:rsidDel="00000000" w:rsidR="00000000" w:rsidRPr="00000000">
        <w:rPr>
          <w:b w:val="1"/>
          <w:sz w:val="32"/>
          <w:szCs w:val="32"/>
          <w:rtl w:val="1"/>
        </w:rPr>
        <w:t xml:space="preserve">هات</w:t>
      </w:r>
      <w:r w:rsidDel="00000000" w:rsidR="00000000" w:rsidRPr="00000000">
        <w:rPr>
          <w:b w:val="1"/>
          <w:sz w:val="32"/>
          <w:szCs w:val="32"/>
          <w:rtl w:val="1"/>
        </w:rPr>
        <w:t xml:space="preserve"> 10 </w:t>
      </w:r>
      <w:r w:rsidDel="00000000" w:rsidR="00000000" w:rsidRPr="00000000">
        <w:rPr>
          <w:b w:val="1"/>
          <w:sz w:val="32"/>
          <w:szCs w:val="32"/>
          <w:rtl w:val="1"/>
        </w:rPr>
        <w:t xml:space="preserve">اسباب</w:t>
      </w:r>
      <w:r w:rsidDel="00000000" w:rsidR="00000000" w:rsidRPr="00000000">
        <w:rPr>
          <w:b w:val="1"/>
          <w:sz w:val="32"/>
          <w:szCs w:val="32"/>
          <w:rtl w:val="1"/>
        </w:rPr>
        <w:t xml:space="preserve"> </w:t>
      </w:r>
      <w:r w:rsidDel="00000000" w:rsidR="00000000" w:rsidRPr="00000000">
        <w:rPr>
          <w:b w:val="1"/>
          <w:sz w:val="32"/>
          <w:szCs w:val="32"/>
          <w:rtl w:val="1"/>
        </w:rPr>
        <w:t xml:space="preserve">لربطه</w:t>
      </w:r>
      <w:r w:rsidDel="00000000" w:rsidR="00000000" w:rsidRPr="00000000">
        <w:rPr>
          <w:b w:val="1"/>
          <w:sz w:val="32"/>
          <w:szCs w:val="32"/>
          <w:rtl w:val="1"/>
        </w:rPr>
        <w:t xml:space="preserve"> </w:t>
      </w:r>
      <w:r w:rsidDel="00000000" w:rsidR="00000000" w:rsidRPr="00000000">
        <w:rPr>
          <w:b w:val="1"/>
          <w:sz w:val="32"/>
          <w:szCs w:val="32"/>
          <w:rtl w:val="1"/>
        </w:rPr>
        <w:t xml:space="preserve">كدا</w:t>
      </w:r>
      <w:r w:rsidDel="00000000" w:rsidR="00000000" w:rsidRPr="00000000">
        <w:rPr>
          <w:b w:val="1"/>
          <w:sz w:val="32"/>
          <w:szCs w:val="32"/>
          <w:rtl w:val="0"/>
        </w:rPr>
        <w:t xml:space="preserve"> ................................................................................................................................................................................................................................................................................................................................................</w:t>
      </w:r>
    </w:p>
    <w:p w:rsidR="00000000" w:rsidDel="00000000" w:rsidP="00000000" w:rsidRDefault="00000000" w:rsidRPr="00000000" w14:paraId="00000225">
      <w:pPr>
        <w:pageBreakBefore w:val="0"/>
        <w:ind w:left="360"/>
        <w:rPr>
          <w:b w:val="1"/>
          <w:sz w:val="32"/>
          <w:szCs w:val="32"/>
        </w:rPr>
      </w:pPr>
      <w:r w:rsidDel="00000000" w:rsidR="00000000" w:rsidRPr="00000000">
        <w:rPr>
          <w:b w:val="1"/>
          <w:sz w:val="32"/>
          <w:szCs w:val="32"/>
          <w:rtl w:val="1"/>
        </w:rPr>
        <w:t xml:space="preserve">لقيت</w:t>
      </w:r>
      <w:r w:rsidDel="00000000" w:rsidR="00000000" w:rsidRPr="00000000">
        <w:rPr>
          <w:b w:val="1"/>
          <w:sz w:val="32"/>
          <w:szCs w:val="32"/>
          <w:rtl w:val="1"/>
        </w:rPr>
        <w:t xml:space="preserve"> </w:t>
      </w:r>
      <w:r w:rsidDel="00000000" w:rsidR="00000000" w:rsidRPr="00000000">
        <w:rPr>
          <w:b w:val="1"/>
          <w:sz w:val="32"/>
          <w:szCs w:val="32"/>
          <w:rtl w:val="1"/>
        </w:rPr>
        <w:t xml:space="preserve">كماشه</w:t>
      </w:r>
      <w:r w:rsidDel="00000000" w:rsidR="00000000" w:rsidRPr="00000000">
        <w:rPr>
          <w:b w:val="1"/>
          <w:sz w:val="32"/>
          <w:szCs w:val="32"/>
          <w:rtl w:val="1"/>
        </w:rPr>
        <w:t xml:space="preserve"> </w:t>
      </w:r>
      <w:r w:rsidDel="00000000" w:rsidR="00000000" w:rsidRPr="00000000">
        <w:rPr>
          <w:b w:val="1"/>
          <w:sz w:val="32"/>
          <w:szCs w:val="32"/>
          <w:rtl w:val="1"/>
        </w:rPr>
        <w:t xml:space="preserve">فى</w:t>
      </w:r>
      <w:r w:rsidDel="00000000" w:rsidR="00000000" w:rsidRPr="00000000">
        <w:rPr>
          <w:b w:val="1"/>
          <w:sz w:val="32"/>
          <w:szCs w:val="32"/>
          <w:rtl w:val="1"/>
        </w:rPr>
        <w:t xml:space="preserve"> </w:t>
      </w:r>
      <w:r w:rsidDel="00000000" w:rsidR="00000000" w:rsidRPr="00000000">
        <w:rPr>
          <w:b w:val="1"/>
          <w:sz w:val="32"/>
          <w:szCs w:val="32"/>
          <w:rtl w:val="1"/>
        </w:rPr>
        <w:t xml:space="preserve">التلاجه</w:t>
      </w:r>
      <w:r w:rsidDel="00000000" w:rsidR="00000000" w:rsidRPr="00000000">
        <w:rPr>
          <w:b w:val="1"/>
          <w:sz w:val="32"/>
          <w:szCs w:val="32"/>
          <w:rtl w:val="1"/>
        </w:rPr>
        <w:t xml:space="preserve"> .. </w:t>
      </w:r>
      <w:r w:rsidDel="00000000" w:rsidR="00000000" w:rsidRPr="00000000">
        <w:rPr>
          <w:b w:val="1"/>
          <w:sz w:val="32"/>
          <w:szCs w:val="32"/>
          <w:rtl w:val="1"/>
        </w:rPr>
        <w:t xml:space="preserve">ليه</w:t>
      </w:r>
      <w:r w:rsidDel="00000000" w:rsidR="00000000" w:rsidRPr="00000000">
        <w:rPr>
          <w:b w:val="1"/>
          <w:sz w:val="32"/>
          <w:szCs w:val="32"/>
          <w:rtl w:val="0"/>
        </w:rPr>
        <w:t xml:space="preserve"> ؟</w:t>
      </w:r>
    </w:p>
    <w:p w:rsidR="00000000" w:rsidDel="00000000" w:rsidP="00000000" w:rsidRDefault="00000000" w:rsidRPr="00000000" w14:paraId="00000226">
      <w:pPr>
        <w:pageBreakBefore w:val="0"/>
        <w:ind w:left="360"/>
        <w:rPr>
          <w:b w:val="1"/>
          <w:sz w:val="32"/>
          <w:szCs w:val="32"/>
        </w:rPr>
      </w:pPr>
      <w:r w:rsidDel="00000000" w:rsidR="00000000" w:rsidRPr="00000000">
        <w:rPr>
          <w:b w:val="1"/>
          <w:sz w:val="32"/>
          <w:szCs w:val="32"/>
          <w:rtl w:val="0"/>
        </w:rPr>
        <w:t xml:space="preserve">--</w:t>
      </w:r>
    </w:p>
    <w:p w:rsidR="00000000" w:rsidDel="00000000" w:rsidP="00000000" w:rsidRDefault="00000000" w:rsidRPr="00000000" w14:paraId="00000227">
      <w:pPr>
        <w:pageBreakBefore w:val="0"/>
        <w:ind w:left="360"/>
        <w:rPr>
          <w:b w:val="1"/>
          <w:sz w:val="32"/>
          <w:szCs w:val="32"/>
        </w:rPr>
      </w:pPr>
      <w:r w:rsidDel="00000000" w:rsidR="00000000" w:rsidRPr="00000000">
        <w:rPr>
          <w:b w:val="1"/>
          <w:sz w:val="32"/>
          <w:szCs w:val="32"/>
          <w:rtl w:val="1"/>
        </w:rPr>
        <w:t xml:space="preserve">لو</w:t>
      </w:r>
      <w:r w:rsidDel="00000000" w:rsidR="00000000" w:rsidRPr="00000000">
        <w:rPr>
          <w:b w:val="1"/>
          <w:sz w:val="32"/>
          <w:szCs w:val="32"/>
          <w:rtl w:val="1"/>
        </w:rPr>
        <w:t xml:space="preserve"> </w:t>
      </w:r>
      <w:r w:rsidDel="00000000" w:rsidR="00000000" w:rsidRPr="00000000">
        <w:rPr>
          <w:b w:val="1"/>
          <w:sz w:val="32"/>
          <w:szCs w:val="32"/>
          <w:rtl w:val="1"/>
        </w:rPr>
        <w:t xml:space="preserve">ماشى</w:t>
      </w:r>
      <w:r w:rsidDel="00000000" w:rsidR="00000000" w:rsidRPr="00000000">
        <w:rPr>
          <w:b w:val="1"/>
          <w:sz w:val="32"/>
          <w:szCs w:val="32"/>
          <w:rtl w:val="1"/>
        </w:rPr>
        <w:t xml:space="preserve"> </w:t>
      </w:r>
      <w:r w:rsidDel="00000000" w:rsidR="00000000" w:rsidRPr="00000000">
        <w:rPr>
          <w:b w:val="1"/>
          <w:sz w:val="32"/>
          <w:szCs w:val="32"/>
          <w:rtl w:val="1"/>
        </w:rPr>
        <w:t xml:space="preserve">على</w:t>
      </w:r>
      <w:r w:rsidDel="00000000" w:rsidR="00000000" w:rsidRPr="00000000">
        <w:rPr>
          <w:b w:val="1"/>
          <w:sz w:val="32"/>
          <w:szCs w:val="32"/>
          <w:rtl w:val="1"/>
        </w:rPr>
        <w:t xml:space="preserve"> </w:t>
      </w:r>
      <w:r w:rsidDel="00000000" w:rsidR="00000000" w:rsidRPr="00000000">
        <w:rPr>
          <w:b w:val="1"/>
          <w:sz w:val="32"/>
          <w:szCs w:val="32"/>
          <w:rtl w:val="1"/>
        </w:rPr>
        <w:t xml:space="preserve">شط</w:t>
      </w:r>
      <w:r w:rsidDel="00000000" w:rsidR="00000000" w:rsidRPr="00000000">
        <w:rPr>
          <w:b w:val="1"/>
          <w:sz w:val="32"/>
          <w:szCs w:val="32"/>
          <w:rtl w:val="1"/>
        </w:rPr>
        <w:t xml:space="preserve"> </w:t>
      </w:r>
      <w:r w:rsidDel="00000000" w:rsidR="00000000" w:rsidRPr="00000000">
        <w:rPr>
          <w:b w:val="1"/>
          <w:sz w:val="32"/>
          <w:szCs w:val="32"/>
          <w:rtl w:val="1"/>
        </w:rPr>
        <w:t xml:space="preserve">البحر</w:t>
      </w:r>
      <w:r w:rsidDel="00000000" w:rsidR="00000000" w:rsidRPr="00000000">
        <w:rPr>
          <w:b w:val="1"/>
          <w:sz w:val="32"/>
          <w:szCs w:val="32"/>
          <w:rtl w:val="1"/>
        </w:rPr>
        <w:t xml:space="preserve"> </w:t>
      </w:r>
      <w:r w:rsidDel="00000000" w:rsidR="00000000" w:rsidRPr="00000000">
        <w:rPr>
          <w:b w:val="1"/>
          <w:sz w:val="32"/>
          <w:szCs w:val="32"/>
          <w:rtl w:val="1"/>
        </w:rPr>
        <w:t xml:space="preserve">و</w:t>
      </w:r>
      <w:r w:rsidDel="00000000" w:rsidR="00000000" w:rsidRPr="00000000">
        <w:rPr>
          <w:b w:val="1"/>
          <w:sz w:val="32"/>
          <w:szCs w:val="32"/>
          <w:rtl w:val="1"/>
        </w:rPr>
        <w:t xml:space="preserve"> </w:t>
      </w:r>
      <w:r w:rsidDel="00000000" w:rsidR="00000000" w:rsidRPr="00000000">
        <w:rPr>
          <w:b w:val="1"/>
          <w:sz w:val="32"/>
          <w:szCs w:val="32"/>
          <w:rtl w:val="1"/>
        </w:rPr>
        <w:t xml:space="preserve">لقيت</w:t>
      </w:r>
      <w:r w:rsidDel="00000000" w:rsidR="00000000" w:rsidRPr="00000000">
        <w:rPr>
          <w:b w:val="1"/>
          <w:sz w:val="32"/>
          <w:szCs w:val="32"/>
          <w:rtl w:val="1"/>
        </w:rPr>
        <w:t xml:space="preserve"> </w:t>
      </w:r>
      <w:r w:rsidDel="00000000" w:rsidR="00000000" w:rsidRPr="00000000">
        <w:rPr>
          <w:b w:val="1"/>
          <w:sz w:val="32"/>
          <w:szCs w:val="32"/>
          <w:rtl w:val="1"/>
        </w:rPr>
        <w:t xml:space="preserve">حد</w:t>
      </w:r>
      <w:r w:rsidDel="00000000" w:rsidR="00000000" w:rsidRPr="00000000">
        <w:rPr>
          <w:b w:val="1"/>
          <w:sz w:val="32"/>
          <w:szCs w:val="32"/>
          <w:rtl w:val="1"/>
        </w:rPr>
        <w:t xml:space="preserve"> </w:t>
      </w:r>
      <w:r w:rsidDel="00000000" w:rsidR="00000000" w:rsidRPr="00000000">
        <w:rPr>
          <w:b w:val="1"/>
          <w:sz w:val="32"/>
          <w:szCs w:val="32"/>
          <w:rtl w:val="1"/>
        </w:rPr>
        <w:t xml:space="preserve">واقفو</w:t>
      </w:r>
      <w:r w:rsidDel="00000000" w:rsidR="00000000" w:rsidRPr="00000000">
        <w:rPr>
          <w:b w:val="1"/>
          <w:sz w:val="32"/>
          <w:szCs w:val="32"/>
          <w:rtl w:val="1"/>
        </w:rPr>
        <w:t xml:space="preserve"> </w:t>
      </w:r>
      <w:r w:rsidDel="00000000" w:rsidR="00000000" w:rsidRPr="00000000">
        <w:rPr>
          <w:b w:val="1"/>
          <w:sz w:val="32"/>
          <w:szCs w:val="32"/>
          <w:rtl w:val="1"/>
        </w:rPr>
        <w:t xml:space="preserve">لابس</w:t>
      </w:r>
      <w:r w:rsidDel="00000000" w:rsidR="00000000" w:rsidRPr="00000000">
        <w:rPr>
          <w:b w:val="1"/>
          <w:sz w:val="32"/>
          <w:szCs w:val="32"/>
          <w:rtl w:val="1"/>
        </w:rPr>
        <w:t xml:space="preserve"> </w:t>
      </w:r>
      <w:r w:rsidDel="00000000" w:rsidR="00000000" w:rsidRPr="00000000">
        <w:rPr>
          <w:b w:val="1"/>
          <w:sz w:val="32"/>
          <w:szCs w:val="32"/>
          <w:rtl w:val="1"/>
        </w:rPr>
        <w:t xml:space="preserve">بدله</w:t>
      </w:r>
      <w:r w:rsidDel="00000000" w:rsidR="00000000" w:rsidRPr="00000000">
        <w:rPr>
          <w:b w:val="1"/>
          <w:sz w:val="32"/>
          <w:szCs w:val="32"/>
          <w:rtl w:val="1"/>
        </w:rPr>
        <w:t xml:space="preserve">  </w:t>
      </w:r>
      <w:r w:rsidDel="00000000" w:rsidR="00000000" w:rsidRPr="00000000">
        <w:rPr>
          <w:b w:val="1"/>
          <w:sz w:val="32"/>
          <w:szCs w:val="32"/>
          <w:rtl w:val="1"/>
        </w:rPr>
        <w:t xml:space="preserve">هات</w:t>
      </w:r>
      <w:r w:rsidDel="00000000" w:rsidR="00000000" w:rsidRPr="00000000">
        <w:rPr>
          <w:b w:val="1"/>
          <w:sz w:val="32"/>
          <w:szCs w:val="32"/>
          <w:rtl w:val="1"/>
        </w:rPr>
        <w:t xml:space="preserve"> 10 </w:t>
      </w:r>
      <w:r w:rsidDel="00000000" w:rsidR="00000000" w:rsidRPr="00000000">
        <w:rPr>
          <w:b w:val="1"/>
          <w:sz w:val="32"/>
          <w:szCs w:val="32"/>
          <w:rtl w:val="1"/>
        </w:rPr>
        <w:t xml:space="preserve">اسباب</w:t>
      </w:r>
      <w:r w:rsidDel="00000000" w:rsidR="00000000" w:rsidRPr="00000000">
        <w:rPr>
          <w:b w:val="1"/>
          <w:sz w:val="32"/>
          <w:szCs w:val="32"/>
          <w:rtl w:val="1"/>
        </w:rPr>
        <w:t xml:space="preserve"> </w:t>
      </w:r>
      <w:r w:rsidDel="00000000" w:rsidR="00000000" w:rsidRPr="00000000">
        <w:rPr>
          <w:b w:val="1"/>
          <w:sz w:val="32"/>
          <w:szCs w:val="32"/>
          <w:rtl w:val="1"/>
        </w:rPr>
        <w:t xml:space="preserve">سبب</w:t>
      </w:r>
      <w:r w:rsidDel="00000000" w:rsidR="00000000" w:rsidRPr="00000000">
        <w:rPr>
          <w:b w:val="1"/>
          <w:sz w:val="32"/>
          <w:szCs w:val="32"/>
          <w:rtl w:val="1"/>
        </w:rPr>
        <w:t xml:space="preserve"> </w:t>
      </w:r>
      <w:r w:rsidDel="00000000" w:rsidR="00000000" w:rsidRPr="00000000">
        <w:rPr>
          <w:b w:val="1"/>
          <w:sz w:val="32"/>
          <w:szCs w:val="32"/>
          <w:rtl w:val="1"/>
        </w:rPr>
        <w:t xml:space="preserve">لكدا</w:t>
      </w:r>
      <w:r w:rsidDel="00000000" w:rsidR="00000000" w:rsidRPr="00000000">
        <w:rPr>
          <w:b w:val="1"/>
          <w:sz w:val="32"/>
          <w:szCs w:val="32"/>
          <w:rtl w:val="0"/>
        </w:rPr>
        <w:t xml:space="preserve"> ................................................................................................................................................................................................................................................................................................................................................</w:t>
      </w:r>
    </w:p>
    <w:p w:rsidR="00000000" w:rsidDel="00000000" w:rsidP="00000000" w:rsidRDefault="00000000" w:rsidRPr="00000000" w14:paraId="00000228">
      <w:pPr>
        <w:pageBreakBefore w:val="0"/>
        <w:ind w:left="360"/>
        <w:rPr>
          <w:b w:val="1"/>
          <w:sz w:val="32"/>
          <w:szCs w:val="32"/>
        </w:rPr>
      </w:pPr>
      <w:r w:rsidDel="00000000" w:rsidR="00000000" w:rsidRPr="00000000">
        <w:rPr>
          <w:b w:val="1"/>
          <w:sz w:val="32"/>
          <w:szCs w:val="32"/>
          <w:rtl w:val="1"/>
        </w:rPr>
        <w:t xml:space="preserve">ما</w:t>
      </w:r>
      <w:r w:rsidDel="00000000" w:rsidR="00000000" w:rsidRPr="00000000">
        <w:rPr>
          <w:b w:val="1"/>
          <w:sz w:val="32"/>
          <w:szCs w:val="32"/>
          <w:rtl w:val="1"/>
        </w:rPr>
        <w:t xml:space="preserve"> </w:t>
      </w:r>
      <w:r w:rsidDel="00000000" w:rsidR="00000000" w:rsidRPr="00000000">
        <w:rPr>
          <w:b w:val="1"/>
          <w:sz w:val="32"/>
          <w:szCs w:val="32"/>
          <w:rtl w:val="1"/>
        </w:rPr>
        <w:t xml:space="preserve">هو</w:t>
      </w:r>
      <w:r w:rsidDel="00000000" w:rsidR="00000000" w:rsidRPr="00000000">
        <w:rPr>
          <w:b w:val="1"/>
          <w:sz w:val="32"/>
          <w:szCs w:val="32"/>
          <w:rtl w:val="1"/>
        </w:rPr>
        <w:t xml:space="preserve"> </w:t>
      </w:r>
      <w:r w:rsidDel="00000000" w:rsidR="00000000" w:rsidRPr="00000000">
        <w:rPr>
          <w:b w:val="1"/>
          <w:sz w:val="32"/>
          <w:szCs w:val="32"/>
          <w:rtl w:val="1"/>
        </w:rPr>
        <w:t xml:space="preserve">اطول</w:t>
      </w:r>
      <w:r w:rsidDel="00000000" w:rsidR="00000000" w:rsidRPr="00000000">
        <w:rPr>
          <w:b w:val="1"/>
          <w:sz w:val="32"/>
          <w:szCs w:val="32"/>
          <w:rtl w:val="1"/>
        </w:rPr>
        <w:t xml:space="preserve"> </w:t>
      </w:r>
      <w:r w:rsidDel="00000000" w:rsidR="00000000" w:rsidRPr="00000000">
        <w:rPr>
          <w:b w:val="1"/>
          <w:sz w:val="32"/>
          <w:szCs w:val="32"/>
          <w:rtl w:val="1"/>
        </w:rPr>
        <w:t xml:space="preserve">واقصر</w:t>
      </w:r>
      <w:r w:rsidDel="00000000" w:rsidR="00000000" w:rsidRPr="00000000">
        <w:rPr>
          <w:b w:val="1"/>
          <w:sz w:val="32"/>
          <w:szCs w:val="32"/>
          <w:rtl w:val="1"/>
        </w:rPr>
        <w:t xml:space="preserve"> </w:t>
      </w:r>
      <w:r w:rsidDel="00000000" w:rsidR="00000000" w:rsidRPr="00000000">
        <w:rPr>
          <w:b w:val="1"/>
          <w:sz w:val="32"/>
          <w:szCs w:val="32"/>
          <w:rtl w:val="1"/>
        </w:rPr>
        <w:t xml:space="preserve">نهر</w:t>
      </w:r>
      <w:r w:rsidDel="00000000" w:rsidR="00000000" w:rsidRPr="00000000">
        <w:rPr>
          <w:b w:val="1"/>
          <w:sz w:val="32"/>
          <w:szCs w:val="32"/>
          <w:rtl w:val="1"/>
        </w:rPr>
        <w:t xml:space="preserve"> </w:t>
      </w:r>
      <w:r w:rsidDel="00000000" w:rsidR="00000000" w:rsidRPr="00000000">
        <w:rPr>
          <w:b w:val="1"/>
          <w:sz w:val="32"/>
          <w:szCs w:val="32"/>
          <w:rtl w:val="1"/>
        </w:rPr>
        <w:t xml:space="preserve">في</w:t>
      </w:r>
      <w:r w:rsidDel="00000000" w:rsidR="00000000" w:rsidRPr="00000000">
        <w:rPr>
          <w:b w:val="1"/>
          <w:sz w:val="32"/>
          <w:szCs w:val="32"/>
          <w:rtl w:val="1"/>
        </w:rPr>
        <w:t xml:space="preserve"> </w:t>
      </w:r>
      <w:r w:rsidDel="00000000" w:rsidR="00000000" w:rsidRPr="00000000">
        <w:rPr>
          <w:b w:val="1"/>
          <w:sz w:val="32"/>
          <w:szCs w:val="32"/>
          <w:rtl w:val="1"/>
        </w:rPr>
        <w:t xml:space="preserve">العالم</w:t>
      </w:r>
      <w:r w:rsidDel="00000000" w:rsidR="00000000" w:rsidRPr="00000000">
        <w:rPr>
          <w:b w:val="1"/>
          <w:sz w:val="32"/>
          <w:szCs w:val="32"/>
          <w:rtl w:val="0"/>
        </w:rPr>
        <w:t xml:space="preserve"> ؟ </w:t>
      </w:r>
    </w:p>
    <w:p w:rsidR="00000000" w:rsidDel="00000000" w:rsidP="00000000" w:rsidRDefault="00000000" w:rsidRPr="00000000" w14:paraId="00000229">
      <w:pPr>
        <w:pageBreakBefore w:val="0"/>
        <w:ind w:left="360"/>
        <w:rPr>
          <w:b w:val="1"/>
          <w:sz w:val="32"/>
          <w:szCs w:val="32"/>
        </w:rPr>
      </w:pPr>
      <w:r w:rsidDel="00000000" w:rsidR="00000000" w:rsidRPr="00000000">
        <w:rPr>
          <w:b w:val="1"/>
          <w:sz w:val="32"/>
          <w:szCs w:val="32"/>
          <w:rtl w:val="1"/>
        </w:rPr>
        <w:t xml:space="preserve">اطول</w:t>
      </w:r>
      <w:r w:rsidDel="00000000" w:rsidR="00000000" w:rsidRPr="00000000">
        <w:rPr>
          <w:b w:val="1"/>
          <w:sz w:val="32"/>
          <w:szCs w:val="32"/>
          <w:rtl w:val="1"/>
        </w:rPr>
        <w:t xml:space="preserve"> </w:t>
      </w:r>
      <w:r w:rsidDel="00000000" w:rsidR="00000000" w:rsidRPr="00000000">
        <w:rPr>
          <w:b w:val="1"/>
          <w:sz w:val="32"/>
          <w:szCs w:val="32"/>
          <w:rtl w:val="1"/>
        </w:rPr>
        <w:t xml:space="preserve">نهر</w:t>
      </w:r>
      <w:r w:rsidDel="00000000" w:rsidR="00000000" w:rsidRPr="00000000">
        <w:rPr>
          <w:b w:val="1"/>
          <w:sz w:val="32"/>
          <w:szCs w:val="32"/>
          <w:rtl w:val="1"/>
        </w:rPr>
        <w:t xml:space="preserve"> </w:t>
      </w:r>
      <w:r w:rsidDel="00000000" w:rsidR="00000000" w:rsidRPr="00000000">
        <w:rPr>
          <w:b w:val="1"/>
          <w:sz w:val="32"/>
          <w:szCs w:val="32"/>
          <w:rtl w:val="1"/>
        </w:rPr>
        <w:t xml:space="preserve">في</w:t>
      </w:r>
      <w:r w:rsidDel="00000000" w:rsidR="00000000" w:rsidRPr="00000000">
        <w:rPr>
          <w:b w:val="1"/>
          <w:sz w:val="32"/>
          <w:szCs w:val="32"/>
          <w:rtl w:val="1"/>
        </w:rPr>
        <w:t xml:space="preserve"> </w:t>
      </w:r>
      <w:r w:rsidDel="00000000" w:rsidR="00000000" w:rsidRPr="00000000">
        <w:rPr>
          <w:b w:val="1"/>
          <w:sz w:val="32"/>
          <w:szCs w:val="32"/>
          <w:rtl w:val="1"/>
        </w:rPr>
        <w:t xml:space="preserve">العالم</w:t>
      </w:r>
      <w:r w:rsidDel="00000000" w:rsidR="00000000" w:rsidRPr="00000000">
        <w:rPr>
          <w:b w:val="1"/>
          <w:sz w:val="32"/>
          <w:szCs w:val="32"/>
          <w:rtl w:val="1"/>
        </w:rPr>
        <w:t xml:space="preserve"> </w:t>
      </w:r>
      <w:r w:rsidDel="00000000" w:rsidR="00000000" w:rsidRPr="00000000">
        <w:rPr>
          <w:b w:val="1"/>
          <w:sz w:val="32"/>
          <w:szCs w:val="32"/>
          <w:rtl w:val="1"/>
        </w:rPr>
        <w:t xml:space="preserve">هو</w:t>
      </w:r>
      <w:r w:rsidDel="00000000" w:rsidR="00000000" w:rsidRPr="00000000">
        <w:rPr>
          <w:b w:val="1"/>
          <w:sz w:val="32"/>
          <w:szCs w:val="32"/>
          <w:rtl w:val="1"/>
        </w:rPr>
        <w:t xml:space="preserve"> </w:t>
      </w:r>
      <w:r w:rsidDel="00000000" w:rsidR="00000000" w:rsidRPr="00000000">
        <w:rPr>
          <w:b w:val="1"/>
          <w:sz w:val="32"/>
          <w:szCs w:val="32"/>
          <w:rtl w:val="1"/>
        </w:rPr>
        <w:t xml:space="preserve">نهر</w:t>
      </w:r>
      <w:r w:rsidDel="00000000" w:rsidR="00000000" w:rsidRPr="00000000">
        <w:rPr>
          <w:b w:val="1"/>
          <w:sz w:val="32"/>
          <w:szCs w:val="32"/>
          <w:rtl w:val="1"/>
        </w:rPr>
        <w:t xml:space="preserve"> </w:t>
      </w:r>
      <w:r w:rsidDel="00000000" w:rsidR="00000000" w:rsidRPr="00000000">
        <w:rPr>
          <w:b w:val="1"/>
          <w:sz w:val="32"/>
          <w:szCs w:val="32"/>
          <w:rtl w:val="1"/>
        </w:rPr>
        <w:t xml:space="preserve">النيل</w:t>
      </w:r>
      <w:r w:rsidDel="00000000" w:rsidR="00000000" w:rsidRPr="00000000">
        <w:rPr>
          <w:b w:val="1"/>
          <w:sz w:val="32"/>
          <w:szCs w:val="32"/>
          <w:rtl w:val="1"/>
        </w:rPr>
        <w:t xml:space="preserve"> </w:t>
      </w:r>
      <w:r w:rsidDel="00000000" w:rsidR="00000000" w:rsidRPr="00000000">
        <w:rPr>
          <w:b w:val="1"/>
          <w:sz w:val="32"/>
          <w:szCs w:val="32"/>
          <w:rtl w:val="1"/>
        </w:rPr>
        <w:t xml:space="preserve">فى</w:t>
      </w:r>
      <w:r w:rsidDel="00000000" w:rsidR="00000000" w:rsidRPr="00000000">
        <w:rPr>
          <w:b w:val="1"/>
          <w:sz w:val="32"/>
          <w:szCs w:val="32"/>
          <w:rtl w:val="1"/>
        </w:rPr>
        <w:t xml:space="preserve"> </w:t>
      </w:r>
      <w:r w:rsidDel="00000000" w:rsidR="00000000" w:rsidRPr="00000000">
        <w:rPr>
          <w:b w:val="1"/>
          <w:sz w:val="32"/>
          <w:szCs w:val="32"/>
          <w:rtl w:val="1"/>
        </w:rPr>
        <w:t xml:space="preserve">مصر</w:t>
      </w:r>
    </w:p>
    <w:p w:rsidR="00000000" w:rsidDel="00000000" w:rsidP="00000000" w:rsidRDefault="00000000" w:rsidRPr="00000000" w14:paraId="0000022A">
      <w:pPr>
        <w:pageBreakBefore w:val="0"/>
        <w:ind w:left="360"/>
        <w:rPr>
          <w:b w:val="1"/>
          <w:sz w:val="32"/>
          <w:szCs w:val="32"/>
        </w:rPr>
      </w:pPr>
      <w:r w:rsidDel="00000000" w:rsidR="00000000" w:rsidRPr="00000000">
        <w:rPr>
          <w:b w:val="1"/>
          <w:sz w:val="32"/>
          <w:szCs w:val="32"/>
          <w:rtl w:val="1"/>
        </w:rPr>
        <w:t xml:space="preserve">أقصر</w:t>
      </w:r>
      <w:r w:rsidDel="00000000" w:rsidR="00000000" w:rsidRPr="00000000">
        <w:rPr>
          <w:b w:val="1"/>
          <w:sz w:val="32"/>
          <w:szCs w:val="32"/>
          <w:rtl w:val="1"/>
        </w:rPr>
        <w:t xml:space="preserve"> </w:t>
      </w:r>
      <w:r w:rsidDel="00000000" w:rsidR="00000000" w:rsidRPr="00000000">
        <w:rPr>
          <w:b w:val="1"/>
          <w:sz w:val="32"/>
          <w:szCs w:val="32"/>
          <w:rtl w:val="1"/>
        </w:rPr>
        <w:t xml:space="preserve">نهر</w:t>
      </w:r>
      <w:r w:rsidDel="00000000" w:rsidR="00000000" w:rsidRPr="00000000">
        <w:rPr>
          <w:b w:val="1"/>
          <w:sz w:val="32"/>
          <w:szCs w:val="32"/>
          <w:rtl w:val="1"/>
        </w:rPr>
        <w:t xml:space="preserve"> </w:t>
      </w:r>
      <w:r w:rsidDel="00000000" w:rsidR="00000000" w:rsidRPr="00000000">
        <w:rPr>
          <w:b w:val="1"/>
          <w:sz w:val="32"/>
          <w:szCs w:val="32"/>
          <w:rtl w:val="1"/>
        </w:rPr>
        <w:t xml:space="preserve">فى</w:t>
      </w:r>
      <w:r w:rsidDel="00000000" w:rsidR="00000000" w:rsidRPr="00000000">
        <w:rPr>
          <w:b w:val="1"/>
          <w:sz w:val="32"/>
          <w:szCs w:val="32"/>
          <w:rtl w:val="1"/>
        </w:rPr>
        <w:t xml:space="preserve"> </w:t>
      </w:r>
      <w:r w:rsidDel="00000000" w:rsidR="00000000" w:rsidRPr="00000000">
        <w:rPr>
          <w:b w:val="1"/>
          <w:sz w:val="32"/>
          <w:szCs w:val="32"/>
          <w:rtl w:val="1"/>
        </w:rPr>
        <w:t xml:space="preserve">العالم</w:t>
      </w:r>
      <w:r w:rsidDel="00000000" w:rsidR="00000000" w:rsidRPr="00000000">
        <w:rPr>
          <w:b w:val="1"/>
          <w:sz w:val="32"/>
          <w:szCs w:val="32"/>
          <w:rtl w:val="1"/>
        </w:rPr>
        <w:t xml:space="preserve"> </w:t>
      </w:r>
      <w:r w:rsidDel="00000000" w:rsidR="00000000" w:rsidRPr="00000000">
        <w:rPr>
          <w:b w:val="1"/>
          <w:sz w:val="32"/>
          <w:szCs w:val="32"/>
          <w:rtl w:val="1"/>
        </w:rPr>
        <w:t xml:space="preserve">نهر</w:t>
      </w:r>
      <w:r w:rsidDel="00000000" w:rsidR="00000000" w:rsidRPr="00000000">
        <w:rPr>
          <w:b w:val="1"/>
          <w:sz w:val="32"/>
          <w:szCs w:val="32"/>
          <w:rtl w:val="1"/>
        </w:rPr>
        <w:t xml:space="preserve"> </w:t>
      </w:r>
      <w:r w:rsidDel="00000000" w:rsidR="00000000" w:rsidRPr="00000000">
        <w:rPr>
          <w:b w:val="1"/>
          <w:sz w:val="32"/>
          <w:szCs w:val="32"/>
          <w:rtl w:val="1"/>
        </w:rPr>
        <w:t xml:space="preserve">دىفى</w:t>
      </w:r>
      <w:r w:rsidDel="00000000" w:rsidR="00000000" w:rsidRPr="00000000">
        <w:rPr>
          <w:b w:val="1"/>
          <w:sz w:val="32"/>
          <w:szCs w:val="32"/>
          <w:rtl w:val="1"/>
        </w:rPr>
        <w:t xml:space="preserve"> </w:t>
      </w:r>
      <w:r w:rsidDel="00000000" w:rsidR="00000000" w:rsidRPr="00000000">
        <w:rPr>
          <w:b w:val="1"/>
          <w:sz w:val="32"/>
          <w:szCs w:val="32"/>
          <w:rtl w:val="1"/>
        </w:rPr>
        <w:t xml:space="preserve">لينكولين</w:t>
      </w:r>
      <w:r w:rsidDel="00000000" w:rsidR="00000000" w:rsidRPr="00000000">
        <w:rPr>
          <w:b w:val="1"/>
          <w:sz w:val="32"/>
          <w:szCs w:val="32"/>
          <w:rtl w:val="1"/>
        </w:rPr>
        <w:t xml:space="preserve"> </w:t>
      </w:r>
      <w:r w:rsidDel="00000000" w:rsidR="00000000" w:rsidRPr="00000000">
        <w:rPr>
          <w:b w:val="1"/>
          <w:sz w:val="32"/>
          <w:szCs w:val="32"/>
          <w:rtl w:val="1"/>
        </w:rPr>
        <w:t xml:space="preserve">فى</w:t>
      </w:r>
      <w:r w:rsidDel="00000000" w:rsidR="00000000" w:rsidRPr="00000000">
        <w:rPr>
          <w:b w:val="1"/>
          <w:sz w:val="32"/>
          <w:szCs w:val="32"/>
          <w:rtl w:val="1"/>
        </w:rPr>
        <w:t xml:space="preserve"> </w:t>
      </w:r>
      <w:r w:rsidDel="00000000" w:rsidR="00000000" w:rsidRPr="00000000">
        <w:rPr>
          <w:b w:val="1"/>
          <w:sz w:val="32"/>
          <w:szCs w:val="32"/>
          <w:rtl w:val="1"/>
        </w:rPr>
        <w:t xml:space="preserve">امريكا</w:t>
      </w:r>
    </w:p>
    <w:p w:rsidR="00000000" w:rsidDel="00000000" w:rsidP="00000000" w:rsidRDefault="00000000" w:rsidRPr="00000000" w14:paraId="0000022B">
      <w:pPr>
        <w:pageBreakBefore w:val="0"/>
        <w:ind w:left="360"/>
        <w:rPr>
          <w:b w:val="1"/>
          <w:sz w:val="32"/>
          <w:szCs w:val="32"/>
        </w:rPr>
      </w:pPr>
      <w:r w:rsidDel="00000000" w:rsidR="00000000" w:rsidRPr="00000000">
        <w:rPr>
          <w:b w:val="1"/>
          <w:sz w:val="32"/>
          <w:szCs w:val="32"/>
          <w:rtl w:val="1"/>
        </w:rPr>
        <w:t xml:space="preserve">نهر</w:t>
      </w:r>
      <w:r w:rsidDel="00000000" w:rsidR="00000000" w:rsidRPr="00000000">
        <w:rPr>
          <w:b w:val="1"/>
          <w:sz w:val="32"/>
          <w:szCs w:val="32"/>
          <w:rtl w:val="1"/>
        </w:rPr>
        <w:t xml:space="preserve"> ( </w:t>
      </w:r>
      <w:r w:rsidDel="00000000" w:rsidR="00000000" w:rsidRPr="00000000">
        <w:rPr>
          <w:b w:val="1"/>
          <w:sz w:val="32"/>
          <w:szCs w:val="32"/>
          <w:rtl w:val="1"/>
        </w:rPr>
        <w:t xml:space="preserve">النيل</w:t>
      </w:r>
      <w:r w:rsidDel="00000000" w:rsidR="00000000" w:rsidRPr="00000000">
        <w:rPr>
          <w:b w:val="1"/>
          <w:sz w:val="32"/>
          <w:szCs w:val="32"/>
          <w:rtl w:val="1"/>
        </w:rPr>
        <w:t xml:space="preserve"> ) </w:t>
      </w:r>
      <w:r w:rsidDel="00000000" w:rsidR="00000000" w:rsidRPr="00000000">
        <w:rPr>
          <w:b w:val="1"/>
          <w:sz w:val="32"/>
          <w:szCs w:val="32"/>
          <w:rtl w:val="1"/>
        </w:rPr>
        <w:t xml:space="preserve">بأفريقيا</w:t>
      </w:r>
      <w:r w:rsidDel="00000000" w:rsidR="00000000" w:rsidRPr="00000000">
        <w:rPr>
          <w:b w:val="1"/>
          <w:sz w:val="32"/>
          <w:szCs w:val="32"/>
          <w:rtl w:val="1"/>
        </w:rPr>
        <w:t xml:space="preserve">، </w:t>
      </w:r>
      <w:r w:rsidDel="00000000" w:rsidR="00000000" w:rsidRPr="00000000">
        <w:rPr>
          <w:b w:val="1"/>
          <w:sz w:val="32"/>
          <w:szCs w:val="32"/>
          <w:rtl w:val="1"/>
        </w:rPr>
        <w:t xml:space="preserve">طول</w:t>
      </w:r>
      <w:r w:rsidDel="00000000" w:rsidR="00000000" w:rsidRPr="00000000">
        <w:rPr>
          <w:b w:val="1"/>
          <w:sz w:val="32"/>
          <w:szCs w:val="32"/>
          <w:rtl w:val="1"/>
        </w:rPr>
        <w:t xml:space="preserve"> </w:t>
      </w:r>
      <w:r w:rsidDel="00000000" w:rsidR="00000000" w:rsidRPr="00000000">
        <w:rPr>
          <w:b w:val="1"/>
          <w:sz w:val="32"/>
          <w:szCs w:val="32"/>
          <w:rtl w:val="1"/>
        </w:rPr>
        <w:t xml:space="preserve">مجراه</w:t>
      </w:r>
      <w:r w:rsidDel="00000000" w:rsidR="00000000" w:rsidRPr="00000000">
        <w:rPr>
          <w:b w:val="1"/>
          <w:sz w:val="32"/>
          <w:szCs w:val="32"/>
          <w:rtl w:val="1"/>
        </w:rPr>
        <w:t xml:space="preserve"> 6650 </w:t>
      </w:r>
      <w:r w:rsidDel="00000000" w:rsidR="00000000" w:rsidRPr="00000000">
        <w:rPr>
          <w:b w:val="1"/>
          <w:sz w:val="32"/>
          <w:szCs w:val="32"/>
          <w:rtl w:val="1"/>
        </w:rPr>
        <w:t xml:space="preserve">كيلو</w:t>
      </w:r>
      <w:r w:rsidDel="00000000" w:rsidR="00000000" w:rsidRPr="00000000">
        <w:rPr>
          <w:b w:val="1"/>
          <w:sz w:val="32"/>
          <w:szCs w:val="32"/>
          <w:rtl w:val="1"/>
        </w:rPr>
        <w:t xml:space="preserve"> </w:t>
      </w:r>
      <w:r w:rsidDel="00000000" w:rsidR="00000000" w:rsidRPr="00000000">
        <w:rPr>
          <w:b w:val="1"/>
          <w:sz w:val="32"/>
          <w:szCs w:val="32"/>
          <w:rtl w:val="1"/>
        </w:rPr>
        <w:t xml:space="preserve">مترا</w:t>
      </w:r>
      <w:r w:rsidDel="00000000" w:rsidR="00000000" w:rsidRPr="00000000">
        <w:rPr>
          <w:b w:val="1"/>
          <w:sz w:val="32"/>
          <w:szCs w:val="32"/>
          <w:rtl w:val="1"/>
        </w:rPr>
        <w:t xml:space="preserve">ً، </w:t>
      </w:r>
      <w:r w:rsidDel="00000000" w:rsidR="00000000" w:rsidRPr="00000000">
        <w:rPr>
          <w:b w:val="1"/>
          <w:sz w:val="32"/>
          <w:szCs w:val="32"/>
          <w:rtl w:val="1"/>
        </w:rPr>
        <w:t xml:space="preserve">ويصب</w:t>
      </w:r>
      <w:r w:rsidDel="00000000" w:rsidR="00000000" w:rsidRPr="00000000">
        <w:rPr>
          <w:b w:val="1"/>
          <w:sz w:val="32"/>
          <w:szCs w:val="32"/>
          <w:rtl w:val="1"/>
        </w:rPr>
        <w:t xml:space="preserve"> </w:t>
      </w:r>
      <w:r w:rsidDel="00000000" w:rsidR="00000000" w:rsidRPr="00000000">
        <w:rPr>
          <w:b w:val="1"/>
          <w:sz w:val="32"/>
          <w:szCs w:val="32"/>
          <w:rtl w:val="1"/>
        </w:rPr>
        <w:t xml:space="preserve">في</w:t>
      </w:r>
      <w:r w:rsidDel="00000000" w:rsidR="00000000" w:rsidRPr="00000000">
        <w:rPr>
          <w:b w:val="1"/>
          <w:sz w:val="32"/>
          <w:szCs w:val="32"/>
          <w:rtl w:val="1"/>
        </w:rPr>
        <w:t xml:space="preserve"> </w:t>
      </w:r>
      <w:r w:rsidDel="00000000" w:rsidR="00000000" w:rsidRPr="00000000">
        <w:rPr>
          <w:b w:val="1"/>
          <w:sz w:val="32"/>
          <w:szCs w:val="32"/>
          <w:rtl w:val="1"/>
        </w:rPr>
        <w:t xml:space="preserve">البحر</w:t>
      </w:r>
      <w:r w:rsidDel="00000000" w:rsidR="00000000" w:rsidRPr="00000000">
        <w:rPr>
          <w:b w:val="1"/>
          <w:sz w:val="32"/>
          <w:szCs w:val="32"/>
          <w:rtl w:val="1"/>
        </w:rPr>
        <w:t xml:space="preserve"> </w:t>
      </w:r>
      <w:r w:rsidDel="00000000" w:rsidR="00000000" w:rsidRPr="00000000">
        <w:rPr>
          <w:b w:val="1"/>
          <w:sz w:val="32"/>
          <w:szCs w:val="32"/>
          <w:rtl w:val="1"/>
        </w:rPr>
        <w:t xml:space="preserve">المتوسط</w:t>
      </w:r>
      <w:r w:rsidDel="00000000" w:rsidR="00000000" w:rsidRPr="00000000">
        <w:rPr>
          <w:b w:val="1"/>
          <w:sz w:val="32"/>
          <w:szCs w:val="32"/>
          <w:rtl w:val="0"/>
        </w:rPr>
        <w:t xml:space="preserve">. </w:t>
      </w:r>
    </w:p>
    <w:p w:rsidR="00000000" w:rsidDel="00000000" w:rsidP="00000000" w:rsidRDefault="00000000" w:rsidRPr="00000000" w14:paraId="0000022C">
      <w:pPr>
        <w:pageBreakBefore w:val="0"/>
        <w:ind w:left="360"/>
        <w:rPr>
          <w:b w:val="1"/>
          <w:sz w:val="32"/>
          <w:szCs w:val="32"/>
        </w:rPr>
      </w:pPr>
      <w:r w:rsidDel="00000000" w:rsidR="00000000" w:rsidRPr="00000000">
        <w:rPr>
          <w:b w:val="1"/>
          <w:sz w:val="32"/>
          <w:szCs w:val="32"/>
          <w:rtl w:val="1"/>
        </w:rPr>
        <w:t xml:space="preserve">نهر</w:t>
      </w:r>
      <w:r w:rsidDel="00000000" w:rsidR="00000000" w:rsidRPr="00000000">
        <w:rPr>
          <w:b w:val="1"/>
          <w:sz w:val="32"/>
          <w:szCs w:val="32"/>
          <w:rtl w:val="1"/>
        </w:rPr>
        <w:t xml:space="preserve"> ( </w:t>
      </w:r>
      <w:r w:rsidDel="00000000" w:rsidR="00000000" w:rsidRPr="00000000">
        <w:rPr>
          <w:b w:val="1"/>
          <w:sz w:val="32"/>
          <w:szCs w:val="32"/>
          <w:rtl w:val="1"/>
        </w:rPr>
        <w:t xml:space="preserve">الأمازون</w:t>
      </w:r>
      <w:r w:rsidDel="00000000" w:rsidR="00000000" w:rsidRPr="00000000">
        <w:rPr>
          <w:b w:val="1"/>
          <w:sz w:val="32"/>
          <w:szCs w:val="32"/>
          <w:rtl w:val="1"/>
        </w:rPr>
        <w:t xml:space="preserve"> ) </w:t>
      </w:r>
      <w:r w:rsidDel="00000000" w:rsidR="00000000" w:rsidRPr="00000000">
        <w:rPr>
          <w:b w:val="1"/>
          <w:sz w:val="32"/>
          <w:szCs w:val="32"/>
          <w:rtl w:val="1"/>
        </w:rPr>
        <w:t xml:space="preserve">بأمريكا</w:t>
      </w:r>
      <w:r w:rsidDel="00000000" w:rsidR="00000000" w:rsidRPr="00000000">
        <w:rPr>
          <w:b w:val="1"/>
          <w:sz w:val="32"/>
          <w:szCs w:val="32"/>
          <w:rtl w:val="1"/>
        </w:rPr>
        <w:t xml:space="preserve"> </w:t>
      </w:r>
      <w:r w:rsidDel="00000000" w:rsidR="00000000" w:rsidRPr="00000000">
        <w:rPr>
          <w:b w:val="1"/>
          <w:sz w:val="32"/>
          <w:szCs w:val="32"/>
          <w:rtl w:val="1"/>
        </w:rPr>
        <w:t xml:space="preserve">الجنوبية</w:t>
      </w:r>
      <w:r w:rsidDel="00000000" w:rsidR="00000000" w:rsidRPr="00000000">
        <w:rPr>
          <w:b w:val="1"/>
          <w:sz w:val="32"/>
          <w:szCs w:val="32"/>
          <w:rtl w:val="1"/>
        </w:rPr>
        <w:t xml:space="preserve">، </w:t>
      </w:r>
      <w:r w:rsidDel="00000000" w:rsidR="00000000" w:rsidRPr="00000000">
        <w:rPr>
          <w:b w:val="1"/>
          <w:sz w:val="32"/>
          <w:szCs w:val="32"/>
          <w:rtl w:val="1"/>
        </w:rPr>
        <w:t xml:space="preserve">يبلغ</w:t>
      </w:r>
      <w:r w:rsidDel="00000000" w:rsidR="00000000" w:rsidRPr="00000000">
        <w:rPr>
          <w:b w:val="1"/>
          <w:sz w:val="32"/>
          <w:szCs w:val="32"/>
          <w:rtl w:val="1"/>
        </w:rPr>
        <w:t xml:space="preserve"> </w:t>
      </w:r>
      <w:r w:rsidDel="00000000" w:rsidR="00000000" w:rsidRPr="00000000">
        <w:rPr>
          <w:b w:val="1"/>
          <w:sz w:val="32"/>
          <w:szCs w:val="32"/>
          <w:rtl w:val="1"/>
        </w:rPr>
        <w:t xml:space="preserve">طوله</w:t>
      </w:r>
      <w:r w:rsidDel="00000000" w:rsidR="00000000" w:rsidRPr="00000000">
        <w:rPr>
          <w:b w:val="1"/>
          <w:sz w:val="32"/>
          <w:szCs w:val="32"/>
          <w:rtl w:val="1"/>
        </w:rPr>
        <w:t xml:space="preserve"> 6437 </w:t>
      </w:r>
      <w:r w:rsidDel="00000000" w:rsidR="00000000" w:rsidRPr="00000000">
        <w:rPr>
          <w:b w:val="1"/>
          <w:sz w:val="32"/>
          <w:szCs w:val="32"/>
          <w:rtl w:val="1"/>
        </w:rPr>
        <w:t xml:space="preserve">كيلو</w:t>
      </w:r>
      <w:r w:rsidDel="00000000" w:rsidR="00000000" w:rsidRPr="00000000">
        <w:rPr>
          <w:b w:val="1"/>
          <w:sz w:val="32"/>
          <w:szCs w:val="32"/>
          <w:rtl w:val="1"/>
        </w:rPr>
        <w:t xml:space="preserve"> </w:t>
      </w:r>
      <w:r w:rsidDel="00000000" w:rsidR="00000000" w:rsidRPr="00000000">
        <w:rPr>
          <w:b w:val="1"/>
          <w:sz w:val="32"/>
          <w:szCs w:val="32"/>
          <w:rtl w:val="1"/>
        </w:rPr>
        <w:t xml:space="preserve">مترا</w:t>
      </w:r>
      <w:r w:rsidDel="00000000" w:rsidR="00000000" w:rsidRPr="00000000">
        <w:rPr>
          <w:b w:val="1"/>
          <w:sz w:val="32"/>
          <w:szCs w:val="32"/>
          <w:rtl w:val="1"/>
        </w:rPr>
        <w:t xml:space="preserve">ً، </w:t>
      </w:r>
      <w:r w:rsidDel="00000000" w:rsidR="00000000" w:rsidRPr="00000000">
        <w:rPr>
          <w:b w:val="1"/>
          <w:sz w:val="32"/>
          <w:szCs w:val="32"/>
          <w:rtl w:val="1"/>
        </w:rPr>
        <w:t xml:space="preserve">ويصب</w:t>
      </w:r>
      <w:r w:rsidDel="00000000" w:rsidR="00000000" w:rsidRPr="00000000">
        <w:rPr>
          <w:b w:val="1"/>
          <w:sz w:val="32"/>
          <w:szCs w:val="32"/>
          <w:rtl w:val="1"/>
        </w:rPr>
        <w:t xml:space="preserve"> </w:t>
      </w:r>
      <w:r w:rsidDel="00000000" w:rsidR="00000000" w:rsidRPr="00000000">
        <w:rPr>
          <w:b w:val="1"/>
          <w:sz w:val="32"/>
          <w:szCs w:val="32"/>
          <w:rtl w:val="1"/>
        </w:rPr>
        <w:t xml:space="preserve">في</w:t>
      </w:r>
      <w:r w:rsidDel="00000000" w:rsidR="00000000" w:rsidRPr="00000000">
        <w:rPr>
          <w:b w:val="1"/>
          <w:sz w:val="32"/>
          <w:szCs w:val="32"/>
          <w:rtl w:val="1"/>
        </w:rPr>
        <w:t xml:space="preserve"> </w:t>
      </w:r>
      <w:r w:rsidDel="00000000" w:rsidR="00000000" w:rsidRPr="00000000">
        <w:rPr>
          <w:b w:val="1"/>
          <w:sz w:val="32"/>
          <w:szCs w:val="32"/>
          <w:rtl w:val="1"/>
        </w:rPr>
        <w:t xml:space="preserve">المحيط</w:t>
      </w:r>
      <w:r w:rsidDel="00000000" w:rsidR="00000000" w:rsidRPr="00000000">
        <w:rPr>
          <w:b w:val="1"/>
          <w:sz w:val="32"/>
          <w:szCs w:val="32"/>
          <w:rtl w:val="1"/>
        </w:rPr>
        <w:t xml:space="preserve"> </w:t>
      </w:r>
      <w:r w:rsidDel="00000000" w:rsidR="00000000" w:rsidRPr="00000000">
        <w:rPr>
          <w:b w:val="1"/>
          <w:sz w:val="32"/>
          <w:szCs w:val="32"/>
          <w:rtl w:val="1"/>
        </w:rPr>
        <w:t xml:space="preserve">الأطلنطي</w:t>
      </w:r>
    </w:p>
    <w:p w:rsidR="00000000" w:rsidDel="00000000" w:rsidP="00000000" w:rsidRDefault="00000000" w:rsidRPr="00000000" w14:paraId="0000022D">
      <w:pPr>
        <w:pageBreakBefore w:val="0"/>
        <w:ind w:left="360"/>
        <w:rPr>
          <w:b w:val="1"/>
          <w:sz w:val="32"/>
          <w:szCs w:val="32"/>
        </w:rPr>
      </w:pPr>
      <w:r w:rsidDel="00000000" w:rsidR="00000000" w:rsidRPr="00000000">
        <w:rPr>
          <w:b w:val="1"/>
          <w:sz w:val="32"/>
          <w:szCs w:val="32"/>
          <w:rtl w:val="1"/>
        </w:rPr>
        <w:t xml:space="preserve">نهر</w:t>
      </w:r>
      <w:r w:rsidDel="00000000" w:rsidR="00000000" w:rsidRPr="00000000">
        <w:rPr>
          <w:b w:val="1"/>
          <w:sz w:val="32"/>
          <w:szCs w:val="32"/>
          <w:rtl w:val="1"/>
        </w:rPr>
        <w:t xml:space="preserve"> ( </w:t>
      </w:r>
      <w:r w:rsidDel="00000000" w:rsidR="00000000" w:rsidRPr="00000000">
        <w:rPr>
          <w:b w:val="1"/>
          <w:sz w:val="32"/>
          <w:szCs w:val="32"/>
          <w:rtl w:val="1"/>
        </w:rPr>
        <w:t xml:space="preserve">المسيسيبي</w:t>
      </w:r>
      <w:r w:rsidDel="00000000" w:rsidR="00000000" w:rsidRPr="00000000">
        <w:rPr>
          <w:b w:val="1"/>
          <w:sz w:val="32"/>
          <w:szCs w:val="32"/>
          <w:rtl w:val="1"/>
        </w:rPr>
        <w:t xml:space="preserve"> - </w:t>
      </w:r>
      <w:r w:rsidDel="00000000" w:rsidR="00000000" w:rsidRPr="00000000">
        <w:rPr>
          <w:b w:val="1"/>
          <w:sz w:val="32"/>
          <w:szCs w:val="32"/>
          <w:rtl w:val="1"/>
        </w:rPr>
        <w:t xml:space="preserve">ميسوري</w:t>
      </w:r>
      <w:r w:rsidDel="00000000" w:rsidR="00000000" w:rsidRPr="00000000">
        <w:rPr>
          <w:b w:val="1"/>
          <w:sz w:val="32"/>
          <w:szCs w:val="32"/>
          <w:rtl w:val="1"/>
        </w:rPr>
        <w:t xml:space="preserve"> ) </w:t>
      </w:r>
      <w:r w:rsidDel="00000000" w:rsidR="00000000" w:rsidRPr="00000000">
        <w:rPr>
          <w:b w:val="1"/>
          <w:sz w:val="32"/>
          <w:szCs w:val="32"/>
          <w:rtl w:val="1"/>
        </w:rPr>
        <w:t xml:space="preserve">في</w:t>
      </w:r>
      <w:r w:rsidDel="00000000" w:rsidR="00000000" w:rsidRPr="00000000">
        <w:rPr>
          <w:b w:val="1"/>
          <w:sz w:val="32"/>
          <w:szCs w:val="32"/>
          <w:rtl w:val="1"/>
        </w:rPr>
        <w:t xml:space="preserve"> </w:t>
      </w:r>
      <w:r w:rsidDel="00000000" w:rsidR="00000000" w:rsidRPr="00000000">
        <w:rPr>
          <w:b w:val="1"/>
          <w:sz w:val="32"/>
          <w:szCs w:val="32"/>
          <w:rtl w:val="1"/>
        </w:rPr>
        <w:t xml:space="preserve">الولايات</w:t>
      </w:r>
      <w:r w:rsidDel="00000000" w:rsidR="00000000" w:rsidRPr="00000000">
        <w:rPr>
          <w:b w:val="1"/>
          <w:sz w:val="32"/>
          <w:szCs w:val="32"/>
          <w:rtl w:val="1"/>
        </w:rPr>
        <w:t xml:space="preserve"> </w:t>
      </w:r>
      <w:r w:rsidDel="00000000" w:rsidR="00000000" w:rsidRPr="00000000">
        <w:rPr>
          <w:b w:val="1"/>
          <w:sz w:val="32"/>
          <w:szCs w:val="32"/>
          <w:rtl w:val="1"/>
        </w:rPr>
        <w:t xml:space="preserve">المتحدة</w:t>
      </w:r>
      <w:r w:rsidDel="00000000" w:rsidR="00000000" w:rsidRPr="00000000">
        <w:rPr>
          <w:b w:val="1"/>
          <w:sz w:val="32"/>
          <w:szCs w:val="32"/>
          <w:rtl w:val="1"/>
        </w:rPr>
        <w:t xml:space="preserve"> </w:t>
      </w:r>
      <w:r w:rsidDel="00000000" w:rsidR="00000000" w:rsidRPr="00000000">
        <w:rPr>
          <w:b w:val="1"/>
          <w:sz w:val="32"/>
          <w:szCs w:val="32"/>
          <w:rtl w:val="1"/>
        </w:rPr>
        <w:t xml:space="preserve">الأمريكية</w:t>
      </w:r>
      <w:r w:rsidDel="00000000" w:rsidR="00000000" w:rsidRPr="00000000">
        <w:rPr>
          <w:b w:val="1"/>
          <w:sz w:val="32"/>
          <w:szCs w:val="32"/>
          <w:rtl w:val="1"/>
        </w:rPr>
        <w:t xml:space="preserve">، </w:t>
      </w:r>
      <w:r w:rsidDel="00000000" w:rsidR="00000000" w:rsidRPr="00000000">
        <w:rPr>
          <w:b w:val="1"/>
          <w:sz w:val="32"/>
          <w:szCs w:val="32"/>
          <w:rtl w:val="1"/>
        </w:rPr>
        <w:t xml:space="preserve">يبلغ</w:t>
      </w:r>
      <w:r w:rsidDel="00000000" w:rsidR="00000000" w:rsidRPr="00000000">
        <w:rPr>
          <w:b w:val="1"/>
          <w:sz w:val="32"/>
          <w:szCs w:val="32"/>
          <w:rtl w:val="1"/>
        </w:rPr>
        <w:t xml:space="preserve"> </w:t>
      </w:r>
      <w:r w:rsidDel="00000000" w:rsidR="00000000" w:rsidRPr="00000000">
        <w:rPr>
          <w:b w:val="1"/>
          <w:sz w:val="32"/>
          <w:szCs w:val="32"/>
          <w:rtl w:val="1"/>
        </w:rPr>
        <w:t xml:space="preserve">طوله</w:t>
      </w:r>
      <w:r w:rsidDel="00000000" w:rsidR="00000000" w:rsidRPr="00000000">
        <w:rPr>
          <w:b w:val="1"/>
          <w:sz w:val="32"/>
          <w:szCs w:val="32"/>
          <w:rtl w:val="1"/>
        </w:rPr>
        <w:t xml:space="preserve"> 6020 </w:t>
      </w:r>
      <w:r w:rsidDel="00000000" w:rsidR="00000000" w:rsidRPr="00000000">
        <w:rPr>
          <w:b w:val="1"/>
          <w:sz w:val="32"/>
          <w:szCs w:val="32"/>
          <w:rtl w:val="1"/>
        </w:rPr>
        <w:t xml:space="preserve">كيلو</w:t>
      </w:r>
      <w:r w:rsidDel="00000000" w:rsidR="00000000" w:rsidRPr="00000000">
        <w:rPr>
          <w:b w:val="1"/>
          <w:sz w:val="32"/>
          <w:szCs w:val="32"/>
          <w:rtl w:val="1"/>
        </w:rPr>
        <w:t xml:space="preserve"> </w:t>
      </w:r>
      <w:r w:rsidDel="00000000" w:rsidR="00000000" w:rsidRPr="00000000">
        <w:rPr>
          <w:b w:val="1"/>
          <w:sz w:val="32"/>
          <w:szCs w:val="32"/>
          <w:rtl w:val="1"/>
        </w:rPr>
        <w:t xml:space="preserve">مترا</w:t>
      </w:r>
      <w:r w:rsidDel="00000000" w:rsidR="00000000" w:rsidRPr="00000000">
        <w:rPr>
          <w:b w:val="1"/>
          <w:sz w:val="32"/>
          <w:szCs w:val="32"/>
          <w:rtl w:val="1"/>
        </w:rPr>
        <w:t xml:space="preserve">ً، </w:t>
      </w:r>
      <w:r w:rsidDel="00000000" w:rsidR="00000000" w:rsidRPr="00000000">
        <w:rPr>
          <w:b w:val="1"/>
          <w:sz w:val="32"/>
          <w:szCs w:val="32"/>
          <w:rtl w:val="1"/>
        </w:rPr>
        <w:t xml:space="preserve">ويصب</w:t>
      </w:r>
      <w:r w:rsidDel="00000000" w:rsidR="00000000" w:rsidRPr="00000000">
        <w:rPr>
          <w:b w:val="1"/>
          <w:sz w:val="32"/>
          <w:szCs w:val="32"/>
          <w:rtl w:val="1"/>
        </w:rPr>
        <w:t xml:space="preserve"> </w:t>
      </w:r>
      <w:r w:rsidDel="00000000" w:rsidR="00000000" w:rsidRPr="00000000">
        <w:rPr>
          <w:b w:val="1"/>
          <w:sz w:val="32"/>
          <w:szCs w:val="32"/>
          <w:rtl w:val="1"/>
        </w:rPr>
        <w:t xml:space="preserve">في</w:t>
      </w:r>
      <w:r w:rsidDel="00000000" w:rsidR="00000000" w:rsidRPr="00000000">
        <w:rPr>
          <w:b w:val="1"/>
          <w:sz w:val="32"/>
          <w:szCs w:val="32"/>
          <w:rtl w:val="1"/>
        </w:rPr>
        <w:t xml:space="preserve"> </w:t>
      </w:r>
      <w:r w:rsidDel="00000000" w:rsidR="00000000" w:rsidRPr="00000000">
        <w:rPr>
          <w:b w:val="1"/>
          <w:sz w:val="32"/>
          <w:szCs w:val="32"/>
          <w:rtl w:val="1"/>
        </w:rPr>
        <w:t xml:space="preserve">خليج</w:t>
      </w:r>
      <w:r w:rsidDel="00000000" w:rsidR="00000000" w:rsidRPr="00000000">
        <w:rPr>
          <w:b w:val="1"/>
          <w:sz w:val="32"/>
          <w:szCs w:val="32"/>
          <w:rtl w:val="1"/>
        </w:rPr>
        <w:t xml:space="preserve"> </w:t>
      </w:r>
      <w:r w:rsidDel="00000000" w:rsidR="00000000" w:rsidRPr="00000000">
        <w:rPr>
          <w:b w:val="1"/>
          <w:sz w:val="32"/>
          <w:szCs w:val="32"/>
          <w:rtl w:val="1"/>
        </w:rPr>
        <w:t xml:space="preserve">الم</w:t>
      </w:r>
      <w:r w:rsidDel="00000000" w:rsidR="00000000" w:rsidRPr="00000000">
        <w:rPr>
          <w:b w:val="1"/>
          <w:sz w:val="32"/>
          <w:szCs w:val="32"/>
          <w:rtl w:val="1"/>
        </w:rPr>
        <w:t xml:space="preserve">**</w:t>
      </w:r>
      <w:r w:rsidDel="00000000" w:rsidR="00000000" w:rsidRPr="00000000">
        <w:rPr>
          <w:b w:val="1"/>
          <w:sz w:val="32"/>
          <w:szCs w:val="32"/>
          <w:rtl w:val="1"/>
        </w:rPr>
        <w:t xml:space="preserve">يك</w:t>
      </w:r>
      <w:r w:rsidDel="00000000" w:rsidR="00000000" w:rsidRPr="00000000">
        <w:rPr>
          <w:b w:val="1"/>
          <w:sz w:val="32"/>
          <w:szCs w:val="32"/>
          <w:rtl w:val="0"/>
        </w:rPr>
        <w:t xml:space="preserve">.</w:t>
      </w:r>
    </w:p>
    <w:p w:rsidR="00000000" w:rsidDel="00000000" w:rsidP="00000000" w:rsidRDefault="00000000" w:rsidRPr="00000000" w14:paraId="0000022E">
      <w:pPr>
        <w:pageBreakBefore w:val="0"/>
        <w:ind w:left="360"/>
        <w:rPr>
          <w:b w:val="1"/>
          <w:sz w:val="32"/>
          <w:szCs w:val="32"/>
        </w:rPr>
      </w:pPr>
      <w:r w:rsidDel="00000000" w:rsidR="00000000" w:rsidRPr="00000000">
        <w:rPr>
          <w:b w:val="1"/>
          <w:sz w:val="32"/>
          <w:szCs w:val="32"/>
          <w:rtl w:val="1"/>
        </w:rPr>
        <w:t xml:space="preserve">نهر</w:t>
      </w:r>
      <w:r w:rsidDel="00000000" w:rsidR="00000000" w:rsidRPr="00000000">
        <w:rPr>
          <w:b w:val="1"/>
          <w:sz w:val="32"/>
          <w:szCs w:val="32"/>
          <w:rtl w:val="1"/>
        </w:rPr>
        <w:t xml:space="preserve"> </w:t>
      </w:r>
      <w:r w:rsidDel="00000000" w:rsidR="00000000" w:rsidRPr="00000000">
        <w:rPr>
          <w:b w:val="1"/>
          <w:sz w:val="32"/>
          <w:szCs w:val="32"/>
          <w:rtl w:val="1"/>
        </w:rPr>
        <w:t xml:space="preserve">يانجتسي</w:t>
      </w:r>
      <w:r w:rsidDel="00000000" w:rsidR="00000000" w:rsidRPr="00000000">
        <w:rPr>
          <w:b w:val="1"/>
          <w:sz w:val="32"/>
          <w:szCs w:val="32"/>
          <w:rtl w:val="1"/>
        </w:rPr>
        <w:t xml:space="preserve"> </w:t>
      </w:r>
      <w:r w:rsidDel="00000000" w:rsidR="00000000" w:rsidRPr="00000000">
        <w:rPr>
          <w:b w:val="1"/>
          <w:sz w:val="32"/>
          <w:szCs w:val="32"/>
          <w:rtl w:val="1"/>
        </w:rPr>
        <w:t xml:space="preserve">الصيني</w:t>
      </w:r>
      <w:r w:rsidDel="00000000" w:rsidR="00000000" w:rsidRPr="00000000">
        <w:rPr>
          <w:b w:val="1"/>
          <w:sz w:val="32"/>
          <w:szCs w:val="32"/>
          <w:rtl w:val="1"/>
        </w:rPr>
        <w:t xml:space="preserve">، </w:t>
      </w:r>
      <w:r w:rsidDel="00000000" w:rsidR="00000000" w:rsidRPr="00000000">
        <w:rPr>
          <w:b w:val="1"/>
          <w:sz w:val="32"/>
          <w:szCs w:val="32"/>
          <w:rtl w:val="1"/>
        </w:rPr>
        <w:t xml:space="preserve">وهو</w:t>
      </w:r>
      <w:r w:rsidDel="00000000" w:rsidR="00000000" w:rsidRPr="00000000">
        <w:rPr>
          <w:b w:val="1"/>
          <w:sz w:val="32"/>
          <w:szCs w:val="32"/>
          <w:rtl w:val="1"/>
        </w:rPr>
        <w:t xml:space="preserve"> </w:t>
      </w:r>
      <w:r w:rsidDel="00000000" w:rsidR="00000000" w:rsidRPr="00000000">
        <w:rPr>
          <w:b w:val="1"/>
          <w:sz w:val="32"/>
          <w:szCs w:val="32"/>
          <w:rtl w:val="1"/>
        </w:rPr>
        <w:t xml:space="preserve">يعتبر</w:t>
      </w:r>
      <w:r w:rsidDel="00000000" w:rsidR="00000000" w:rsidRPr="00000000">
        <w:rPr>
          <w:b w:val="1"/>
          <w:sz w:val="32"/>
          <w:szCs w:val="32"/>
          <w:rtl w:val="1"/>
        </w:rPr>
        <w:t xml:space="preserve"> </w:t>
      </w:r>
      <w:r w:rsidDel="00000000" w:rsidR="00000000" w:rsidRPr="00000000">
        <w:rPr>
          <w:b w:val="1"/>
          <w:sz w:val="32"/>
          <w:szCs w:val="32"/>
          <w:rtl w:val="1"/>
        </w:rPr>
        <w:t xml:space="preserve">أطول</w:t>
      </w:r>
      <w:r w:rsidDel="00000000" w:rsidR="00000000" w:rsidRPr="00000000">
        <w:rPr>
          <w:b w:val="1"/>
          <w:sz w:val="32"/>
          <w:szCs w:val="32"/>
          <w:rtl w:val="1"/>
        </w:rPr>
        <w:t xml:space="preserve"> </w:t>
      </w:r>
      <w:r w:rsidDel="00000000" w:rsidR="00000000" w:rsidRPr="00000000">
        <w:rPr>
          <w:b w:val="1"/>
          <w:sz w:val="32"/>
          <w:szCs w:val="32"/>
          <w:rtl w:val="1"/>
        </w:rPr>
        <w:t xml:space="preserve">أنهار</w:t>
      </w:r>
      <w:r w:rsidDel="00000000" w:rsidR="00000000" w:rsidRPr="00000000">
        <w:rPr>
          <w:b w:val="1"/>
          <w:sz w:val="32"/>
          <w:szCs w:val="32"/>
          <w:rtl w:val="1"/>
        </w:rPr>
        <w:t xml:space="preserve"> </w:t>
      </w:r>
      <w:r w:rsidDel="00000000" w:rsidR="00000000" w:rsidRPr="00000000">
        <w:rPr>
          <w:b w:val="1"/>
          <w:sz w:val="32"/>
          <w:szCs w:val="32"/>
          <w:rtl w:val="1"/>
        </w:rPr>
        <w:t xml:space="preserve">قارة</w:t>
      </w:r>
      <w:r w:rsidDel="00000000" w:rsidR="00000000" w:rsidRPr="00000000">
        <w:rPr>
          <w:b w:val="1"/>
          <w:sz w:val="32"/>
          <w:szCs w:val="32"/>
          <w:rtl w:val="1"/>
        </w:rPr>
        <w:t xml:space="preserve"> </w:t>
      </w:r>
      <w:r w:rsidDel="00000000" w:rsidR="00000000" w:rsidRPr="00000000">
        <w:rPr>
          <w:b w:val="1"/>
          <w:sz w:val="32"/>
          <w:szCs w:val="32"/>
          <w:rtl w:val="1"/>
        </w:rPr>
        <w:t xml:space="preserve">آسيا</w:t>
      </w:r>
      <w:r w:rsidDel="00000000" w:rsidR="00000000" w:rsidRPr="00000000">
        <w:rPr>
          <w:b w:val="1"/>
          <w:sz w:val="32"/>
          <w:szCs w:val="32"/>
          <w:rtl w:val="1"/>
        </w:rPr>
        <w:t xml:space="preserve">، </w:t>
      </w:r>
      <w:r w:rsidDel="00000000" w:rsidR="00000000" w:rsidRPr="00000000">
        <w:rPr>
          <w:b w:val="1"/>
          <w:sz w:val="32"/>
          <w:szCs w:val="32"/>
          <w:rtl w:val="1"/>
        </w:rPr>
        <w:t xml:space="preserve">يبلغ</w:t>
      </w:r>
      <w:r w:rsidDel="00000000" w:rsidR="00000000" w:rsidRPr="00000000">
        <w:rPr>
          <w:b w:val="1"/>
          <w:sz w:val="32"/>
          <w:szCs w:val="32"/>
          <w:rtl w:val="1"/>
        </w:rPr>
        <w:t xml:space="preserve"> </w:t>
      </w:r>
      <w:r w:rsidDel="00000000" w:rsidR="00000000" w:rsidRPr="00000000">
        <w:rPr>
          <w:b w:val="1"/>
          <w:sz w:val="32"/>
          <w:szCs w:val="32"/>
          <w:rtl w:val="1"/>
        </w:rPr>
        <w:t xml:space="preserve">طوله</w:t>
      </w:r>
      <w:r w:rsidDel="00000000" w:rsidR="00000000" w:rsidRPr="00000000">
        <w:rPr>
          <w:b w:val="1"/>
          <w:sz w:val="32"/>
          <w:szCs w:val="32"/>
          <w:rtl w:val="1"/>
        </w:rPr>
        <w:t xml:space="preserve"> 5980 </w:t>
      </w:r>
      <w:r w:rsidDel="00000000" w:rsidR="00000000" w:rsidRPr="00000000">
        <w:rPr>
          <w:b w:val="1"/>
          <w:sz w:val="32"/>
          <w:szCs w:val="32"/>
          <w:rtl w:val="1"/>
        </w:rPr>
        <w:t xml:space="preserve">كيلو</w:t>
      </w:r>
      <w:r w:rsidDel="00000000" w:rsidR="00000000" w:rsidRPr="00000000">
        <w:rPr>
          <w:b w:val="1"/>
          <w:sz w:val="32"/>
          <w:szCs w:val="32"/>
          <w:rtl w:val="1"/>
        </w:rPr>
        <w:t xml:space="preserve"> </w:t>
      </w:r>
      <w:r w:rsidDel="00000000" w:rsidR="00000000" w:rsidRPr="00000000">
        <w:rPr>
          <w:b w:val="1"/>
          <w:sz w:val="32"/>
          <w:szCs w:val="32"/>
          <w:rtl w:val="1"/>
        </w:rPr>
        <w:t xml:space="preserve">مترا</w:t>
      </w:r>
      <w:r w:rsidDel="00000000" w:rsidR="00000000" w:rsidRPr="00000000">
        <w:rPr>
          <w:b w:val="1"/>
          <w:sz w:val="32"/>
          <w:szCs w:val="32"/>
          <w:rtl w:val="1"/>
        </w:rPr>
        <w:t xml:space="preserve">ً، </w:t>
      </w:r>
      <w:r w:rsidDel="00000000" w:rsidR="00000000" w:rsidRPr="00000000">
        <w:rPr>
          <w:b w:val="1"/>
          <w:sz w:val="32"/>
          <w:szCs w:val="32"/>
          <w:rtl w:val="1"/>
        </w:rPr>
        <w:t xml:space="preserve">ويصب</w:t>
      </w:r>
      <w:r w:rsidDel="00000000" w:rsidR="00000000" w:rsidRPr="00000000">
        <w:rPr>
          <w:b w:val="1"/>
          <w:sz w:val="32"/>
          <w:szCs w:val="32"/>
          <w:rtl w:val="1"/>
        </w:rPr>
        <w:t xml:space="preserve"> </w:t>
      </w:r>
      <w:r w:rsidDel="00000000" w:rsidR="00000000" w:rsidRPr="00000000">
        <w:rPr>
          <w:b w:val="1"/>
          <w:sz w:val="32"/>
          <w:szCs w:val="32"/>
          <w:rtl w:val="1"/>
        </w:rPr>
        <w:t xml:space="preserve">في</w:t>
      </w:r>
      <w:r w:rsidDel="00000000" w:rsidR="00000000" w:rsidRPr="00000000">
        <w:rPr>
          <w:b w:val="1"/>
          <w:sz w:val="32"/>
          <w:szCs w:val="32"/>
          <w:rtl w:val="1"/>
        </w:rPr>
        <w:t xml:space="preserve"> </w:t>
      </w:r>
      <w:r w:rsidDel="00000000" w:rsidR="00000000" w:rsidRPr="00000000">
        <w:rPr>
          <w:b w:val="1"/>
          <w:sz w:val="32"/>
          <w:szCs w:val="32"/>
          <w:rtl w:val="1"/>
        </w:rPr>
        <w:t xml:space="preserve">بحر</w:t>
      </w:r>
      <w:r w:rsidDel="00000000" w:rsidR="00000000" w:rsidRPr="00000000">
        <w:rPr>
          <w:b w:val="1"/>
          <w:sz w:val="32"/>
          <w:szCs w:val="32"/>
          <w:rtl w:val="1"/>
        </w:rPr>
        <w:t xml:space="preserve"> </w:t>
      </w:r>
      <w:r w:rsidDel="00000000" w:rsidR="00000000" w:rsidRPr="00000000">
        <w:rPr>
          <w:b w:val="1"/>
          <w:sz w:val="32"/>
          <w:szCs w:val="32"/>
          <w:rtl w:val="1"/>
        </w:rPr>
        <w:t xml:space="preserve">الصين</w:t>
      </w:r>
      <w:r w:rsidDel="00000000" w:rsidR="00000000" w:rsidRPr="00000000">
        <w:rPr>
          <w:b w:val="1"/>
          <w:sz w:val="32"/>
          <w:szCs w:val="32"/>
          <w:rtl w:val="0"/>
        </w:rPr>
        <w:t xml:space="preserve">.</w:t>
      </w:r>
    </w:p>
    <w:p w:rsidR="00000000" w:rsidDel="00000000" w:rsidP="00000000" w:rsidRDefault="00000000" w:rsidRPr="00000000" w14:paraId="0000022F">
      <w:pPr>
        <w:pageBreakBefore w:val="0"/>
        <w:ind w:left="360"/>
        <w:rPr>
          <w:b w:val="1"/>
          <w:sz w:val="32"/>
          <w:szCs w:val="32"/>
        </w:rPr>
      </w:pPr>
      <w:r w:rsidDel="00000000" w:rsidR="00000000" w:rsidRPr="00000000">
        <w:rPr>
          <w:b w:val="1"/>
          <w:sz w:val="32"/>
          <w:szCs w:val="32"/>
          <w:rtl w:val="1"/>
        </w:rPr>
        <w:t xml:space="preserve">أطول</w:t>
      </w:r>
      <w:r w:rsidDel="00000000" w:rsidR="00000000" w:rsidRPr="00000000">
        <w:rPr>
          <w:b w:val="1"/>
          <w:sz w:val="32"/>
          <w:szCs w:val="32"/>
          <w:rtl w:val="1"/>
        </w:rPr>
        <w:t xml:space="preserve"> </w:t>
      </w:r>
      <w:r w:rsidDel="00000000" w:rsidR="00000000" w:rsidRPr="00000000">
        <w:rPr>
          <w:b w:val="1"/>
          <w:sz w:val="32"/>
          <w:szCs w:val="32"/>
          <w:rtl w:val="1"/>
        </w:rPr>
        <w:t xml:space="preserve">أنهاراوربا</w:t>
      </w:r>
      <w:r w:rsidDel="00000000" w:rsidR="00000000" w:rsidRPr="00000000">
        <w:rPr>
          <w:b w:val="1"/>
          <w:sz w:val="32"/>
          <w:szCs w:val="32"/>
          <w:rtl w:val="1"/>
        </w:rPr>
        <w:t xml:space="preserve">: </w:t>
      </w:r>
      <w:r w:rsidDel="00000000" w:rsidR="00000000" w:rsidRPr="00000000">
        <w:rPr>
          <w:b w:val="1"/>
          <w:sz w:val="32"/>
          <w:szCs w:val="32"/>
          <w:rtl w:val="1"/>
        </w:rPr>
        <w:t xml:space="preserve">نهر</w:t>
      </w:r>
      <w:r w:rsidDel="00000000" w:rsidR="00000000" w:rsidRPr="00000000">
        <w:rPr>
          <w:b w:val="1"/>
          <w:sz w:val="32"/>
          <w:szCs w:val="32"/>
          <w:rtl w:val="1"/>
        </w:rPr>
        <w:t xml:space="preserve"> </w:t>
      </w:r>
      <w:r w:rsidDel="00000000" w:rsidR="00000000" w:rsidRPr="00000000">
        <w:rPr>
          <w:b w:val="1"/>
          <w:sz w:val="32"/>
          <w:szCs w:val="32"/>
          <w:rtl w:val="1"/>
        </w:rPr>
        <w:t xml:space="preserve">الفولجا</w:t>
      </w:r>
      <w:r w:rsidDel="00000000" w:rsidR="00000000" w:rsidRPr="00000000">
        <w:rPr>
          <w:b w:val="1"/>
          <w:sz w:val="32"/>
          <w:szCs w:val="32"/>
          <w:rtl w:val="1"/>
        </w:rPr>
        <w:t xml:space="preserve"> 3688 </w:t>
      </w:r>
      <w:r w:rsidDel="00000000" w:rsidR="00000000" w:rsidRPr="00000000">
        <w:rPr>
          <w:b w:val="1"/>
          <w:sz w:val="32"/>
          <w:szCs w:val="32"/>
          <w:rtl w:val="1"/>
        </w:rPr>
        <w:t xml:space="preserve">كلم</w:t>
      </w:r>
      <w:r w:rsidDel="00000000" w:rsidR="00000000" w:rsidRPr="00000000">
        <w:rPr>
          <w:b w:val="1"/>
          <w:sz w:val="32"/>
          <w:szCs w:val="32"/>
          <w:rtl w:val="1"/>
        </w:rPr>
        <w:t xml:space="preserve"> </w:t>
      </w:r>
      <w:r w:rsidDel="00000000" w:rsidR="00000000" w:rsidRPr="00000000">
        <w:rPr>
          <w:b w:val="1"/>
          <w:sz w:val="32"/>
          <w:szCs w:val="32"/>
          <w:rtl w:val="1"/>
        </w:rPr>
        <w:t xml:space="preserve">ويصب</w:t>
      </w:r>
      <w:r w:rsidDel="00000000" w:rsidR="00000000" w:rsidRPr="00000000">
        <w:rPr>
          <w:b w:val="1"/>
          <w:sz w:val="32"/>
          <w:szCs w:val="32"/>
          <w:rtl w:val="1"/>
        </w:rPr>
        <w:t xml:space="preserve"> </w:t>
      </w:r>
      <w:r w:rsidDel="00000000" w:rsidR="00000000" w:rsidRPr="00000000">
        <w:rPr>
          <w:b w:val="1"/>
          <w:sz w:val="32"/>
          <w:szCs w:val="32"/>
          <w:rtl w:val="1"/>
        </w:rPr>
        <w:t xml:space="preserve">في</w:t>
      </w:r>
      <w:r w:rsidDel="00000000" w:rsidR="00000000" w:rsidRPr="00000000">
        <w:rPr>
          <w:b w:val="1"/>
          <w:sz w:val="32"/>
          <w:szCs w:val="32"/>
          <w:rtl w:val="1"/>
        </w:rPr>
        <w:t xml:space="preserve"> </w:t>
      </w:r>
      <w:r w:rsidDel="00000000" w:rsidR="00000000" w:rsidRPr="00000000">
        <w:rPr>
          <w:b w:val="1"/>
          <w:sz w:val="32"/>
          <w:szCs w:val="32"/>
          <w:rtl w:val="1"/>
        </w:rPr>
        <w:t xml:space="preserve">بحر</w:t>
      </w:r>
      <w:r w:rsidDel="00000000" w:rsidR="00000000" w:rsidRPr="00000000">
        <w:rPr>
          <w:b w:val="1"/>
          <w:sz w:val="32"/>
          <w:szCs w:val="32"/>
          <w:rtl w:val="1"/>
        </w:rPr>
        <w:t xml:space="preserve"> </w:t>
      </w:r>
      <w:r w:rsidDel="00000000" w:rsidR="00000000" w:rsidRPr="00000000">
        <w:rPr>
          <w:b w:val="1"/>
          <w:sz w:val="32"/>
          <w:szCs w:val="32"/>
          <w:rtl w:val="1"/>
        </w:rPr>
        <w:t xml:space="preserve">قزوين</w:t>
      </w:r>
    </w:p>
    <w:p w:rsidR="00000000" w:rsidDel="00000000" w:rsidP="00000000" w:rsidRDefault="00000000" w:rsidRPr="00000000" w14:paraId="00000230">
      <w:pPr>
        <w:pageBreakBefore w:val="0"/>
        <w:ind w:left="360"/>
        <w:rPr>
          <w:b w:val="1"/>
          <w:sz w:val="32"/>
          <w:szCs w:val="32"/>
        </w:rPr>
      </w:pPr>
      <w:r w:rsidDel="00000000" w:rsidR="00000000" w:rsidRPr="00000000">
        <w:rPr>
          <w:b w:val="1"/>
          <w:sz w:val="32"/>
          <w:szCs w:val="32"/>
          <w:rtl w:val="1"/>
        </w:rPr>
        <w:t xml:space="preserve">أقصر</w:t>
      </w:r>
      <w:r w:rsidDel="00000000" w:rsidR="00000000" w:rsidRPr="00000000">
        <w:rPr>
          <w:b w:val="1"/>
          <w:sz w:val="32"/>
          <w:szCs w:val="32"/>
          <w:rtl w:val="1"/>
        </w:rPr>
        <w:t xml:space="preserve"> </w:t>
      </w:r>
      <w:r w:rsidDel="00000000" w:rsidR="00000000" w:rsidRPr="00000000">
        <w:rPr>
          <w:b w:val="1"/>
          <w:sz w:val="32"/>
          <w:szCs w:val="32"/>
          <w:rtl w:val="1"/>
        </w:rPr>
        <w:t xml:space="preserve">نهر</w:t>
      </w:r>
      <w:r w:rsidDel="00000000" w:rsidR="00000000" w:rsidRPr="00000000">
        <w:rPr>
          <w:b w:val="1"/>
          <w:sz w:val="32"/>
          <w:szCs w:val="32"/>
          <w:rtl w:val="1"/>
        </w:rPr>
        <w:t xml:space="preserve"> </w:t>
      </w:r>
      <w:r w:rsidDel="00000000" w:rsidR="00000000" w:rsidRPr="00000000">
        <w:rPr>
          <w:b w:val="1"/>
          <w:sz w:val="32"/>
          <w:szCs w:val="32"/>
          <w:rtl w:val="1"/>
        </w:rPr>
        <w:t xml:space="preserve">فى</w:t>
      </w:r>
      <w:r w:rsidDel="00000000" w:rsidR="00000000" w:rsidRPr="00000000">
        <w:rPr>
          <w:b w:val="1"/>
          <w:sz w:val="32"/>
          <w:szCs w:val="32"/>
          <w:rtl w:val="1"/>
        </w:rPr>
        <w:t xml:space="preserve"> </w:t>
      </w:r>
      <w:r w:rsidDel="00000000" w:rsidR="00000000" w:rsidRPr="00000000">
        <w:rPr>
          <w:b w:val="1"/>
          <w:sz w:val="32"/>
          <w:szCs w:val="32"/>
          <w:rtl w:val="1"/>
        </w:rPr>
        <w:t xml:space="preserve">العالم</w:t>
      </w:r>
      <w:r w:rsidDel="00000000" w:rsidR="00000000" w:rsidRPr="00000000">
        <w:rPr>
          <w:b w:val="1"/>
          <w:sz w:val="32"/>
          <w:szCs w:val="32"/>
          <w:rtl w:val="1"/>
        </w:rPr>
        <w:t xml:space="preserve"> </w:t>
      </w:r>
      <w:r w:rsidDel="00000000" w:rsidR="00000000" w:rsidRPr="00000000">
        <w:rPr>
          <w:b w:val="1"/>
          <w:sz w:val="32"/>
          <w:szCs w:val="32"/>
          <w:rtl w:val="1"/>
        </w:rPr>
        <w:t xml:space="preserve">نهر</w:t>
      </w:r>
      <w:r w:rsidDel="00000000" w:rsidR="00000000" w:rsidRPr="00000000">
        <w:rPr>
          <w:b w:val="1"/>
          <w:sz w:val="32"/>
          <w:szCs w:val="32"/>
          <w:rtl w:val="1"/>
        </w:rPr>
        <w:t xml:space="preserve"> </w:t>
      </w:r>
      <w:r w:rsidDel="00000000" w:rsidR="00000000" w:rsidRPr="00000000">
        <w:rPr>
          <w:b w:val="1"/>
          <w:sz w:val="32"/>
          <w:szCs w:val="32"/>
          <w:rtl w:val="1"/>
        </w:rPr>
        <w:t xml:space="preserve">دى</w:t>
      </w:r>
      <w:r w:rsidDel="00000000" w:rsidR="00000000" w:rsidRPr="00000000">
        <w:rPr>
          <w:b w:val="1"/>
          <w:sz w:val="32"/>
          <w:szCs w:val="32"/>
          <w:rtl w:val="1"/>
        </w:rPr>
        <w:t xml:space="preserve"> </w:t>
      </w:r>
      <w:r w:rsidDel="00000000" w:rsidR="00000000" w:rsidRPr="00000000">
        <w:rPr>
          <w:b w:val="1"/>
          <w:sz w:val="32"/>
          <w:szCs w:val="32"/>
          <w:rtl w:val="1"/>
        </w:rPr>
        <w:t xml:space="preserve">فى</w:t>
      </w:r>
      <w:r w:rsidDel="00000000" w:rsidR="00000000" w:rsidRPr="00000000">
        <w:rPr>
          <w:b w:val="1"/>
          <w:sz w:val="32"/>
          <w:szCs w:val="32"/>
          <w:rtl w:val="1"/>
        </w:rPr>
        <w:t xml:space="preserve"> </w:t>
      </w:r>
      <w:r w:rsidDel="00000000" w:rsidR="00000000" w:rsidRPr="00000000">
        <w:rPr>
          <w:b w:val="1"/>
          <w:sz w:val="32"/>
          <w:szCs w:val="32"/>
          <w:rtl w:val="1"/>
        </w:rPr>
        <w:t xml:space="preserve">لينكولين</w:t>
      </w:r>
      <w:r w:rsidDel="00000000" w:rsidR="00000000" w:rsidRPr="00000000">
        <w:rPr>
          <w:b w:val="1"/>
          <w:sz w:val="32"/>
          <w:szCs w:val="32"/>
          <w:rtl w:val="1"/>
        </w:rPr>
        <w:t xml:space="preserve"> </w:t>
      </w:r>
      <w:r w:rsidDel="00000000" w:rsidR="00000000" w:rsidRPr="00000000">
        <w:rPr>
          <w:b w:val="1"/>
          <w:sz w:val="32"/>
          <w:szCs w:val="32"/>
          <w:rtl w:val="1"/>
        </w:rPr>
        <w:t xml:space="preserve">فى</w:t>
      </w:r>
      <w:r w:rsidDel="00000000" w:rsidR="00000000" w:rsidRPr="00000000">
        <w:rPr>
          <w:b w:val="1"/>
          <w:sz w:val="32"/>
          <w:szCs w:val="32"/>
          <w:rtl w:val="1"/>
        </w:rPr>
        <w:t xml:space="preserve"> </w:t>
      </w:r>
      <w:r w:rsidDel="00000000" w:rsidR="00000000" w:rsidRPr="00000000">
        <w:rPr>
          <w:b w:val="1"/>
          <w:sz w:val="32"/>
          <w:szCs w:val="32"/>
          <w:rtl w:val="1"/>
        </w:rPr>
        <w:t xml:space="preserve">امريكا</w:t>
      </w:r>
    </w:p>
    <w:p w:rsidR="00000000" w:rsidDel="00000000" w:rsidP="00000000" w:rsidRDefault="00000000" w:rsidRPr="00000000" w14:paraId="00000231">
      <w:pPr>
        <w:pageBreakBefore w:val="0"/>
        <w:rPr>
          <w:b w:val="1"/>
          <w:sz w:val="32"/>
          <w:szCs w:val="32"/>
        </w:rPr>
      </w:pPr>
      <w:r w:rsidDel="00000000" w:rsidR="00000000" w:rsidRPr="00000000">
        <w:rPr>
          <w:rtl w:val="0"/>
        </w:rPr>
      </w:r>
    </w:p>
    <w:p w:rsidR="00000000" w:rsidDel="00000000" w:rsidP="00000000" w:rsidRDefault="00000000" w:rsidRPr="00000000" w14:paraId="00000232">
      <w:pPr>
        <w:pageBreakBefore w:val="0"/>
        <w:ind w:left="360"/>
        <w:rPr>
          <w:b w:val="1"/>
          <w:sz w:val="32"/>
          <w:szCs w:val="32"/>
        </w:rPr>
      </w:pPr>
      <w:r w:rsidDel="00000000" w:rsidR="00000000" w:rsidRPr="00000000">
        <w:rPr>
          <w:b w:val="1"/>
          <w:sz w:val="32"/>
          <w:szCs w:val="32"/>
          <w:rtl w:val="1"/>
        </w:rPr>
        <w:t xml:space="preserve">ما</w:t>
      </w:r>
      <w:r w:rsidDel="00000000" w:rsidR="00000000" w:rsidRPr="00000000">
        <w:rPr>
          <w:b w:val="1"/>
          <w:sz w:val="32"/>
          <w:szCs w:val="32"/>
          <w:rtl w:val="1"/>
        </w:rPr>
        <w:t xml:space="preserve"> </w:t>
      </w:r>
      <w:r w:rsidDel="00000000" w:rsidR="00000000" w:rsidRPr="00000000">
        <w:rPr>
          <w:b w:val="1"/>
          <w:sz w:val="32"/>
          <w:szCs w:val="32"/>
          <w:rtl w:val="1"/>
        </w:rPr>
        <w:t xml:space="preserve">هي</w:t>
      </w:r>
      <w:r w:rsidDel="00000000" w:rsidR="00000000" w:rsidRPr="00000000">
        <w:rPr>
          <w:b w:val="1"/>
          <w:sz w:val="32"/>
          <w:szCs w:val="32"/>
          <w:rtl w:val="1"/>
        </w:rPr>
        <w:t xml:space="preserve"> </w:t>
      </w:r>
      <w:r w:rsidDel="00000000" w:rsidR="00000000" w:rsidRPr="00000000">
        <w:rPr>
          <w:b w:val="1"/>
          <w:sz w:val="32"/>
          <w:szCs w:val="32"/>
          <w:rtl w:val="1"/>
        </w:rPr>
        <w:t xml:space="preserve">اعلي</w:t>
      </w:r>
      <w:r w:rsidDel="00000000" w:rsidR="00000000" w:rsidRPr="00000000">
        <w:rPr>
          <w:b w:val="1"/>
          <w:sz w:val="32"/>
          <w:szCs w:val="32"/>
          <w:rtl w:val="1"/>
        </w:rPr>
        <w:t xml:space="preserve"> </w:t>
      </w:r>
      <w:r w:rsidDel="00000000" w:rsidR="00000000" w:rsidRPr="00000000">
        <w:rPr>
          <w:b w:val="1"/>
          <w:sz w:val="32"/>
          <w:szCs w:val="32"/>
          <w:rtl w:val="1"/>
        </w:rPr>
        <w:t xml:space="preserve">قمة</w:t>
      </w:r>
      <w:r w:rsidDel="00000000" w:rsidR="00000000" w:rsidRPr="00000000">
        <w:rPr>
          <w:b w:val="1"/>
          <w:sz w:val="32"/>
          <w:szCs w:val="32"/>
          <w:rtl w:val="1"/>
        </w:rPr>
        <w:t xml:space="preserve"> </w:t>
      </w:r>
      <w:r w:rsidDel="00000000" w:rsidR="00000000" w:rsidRPr="00000000">
        <w:rPr>
          <w:b w:val="1"/>
          <w:sz w:val="32"/>
          <w:szCs w:val="32"/>
          <w:rtl w:val="1"/>
        </w:rPr>
        <w:t xml:space="preserve">جبل</w:t>
      </w:r>
      <w:r w:rsidDel="00000000" w:rsidR="00000000" w:rsidRPr="00000000">
        <w:rPr>
          <w:b w:val="1"/>
          <w:sz w:val="32"/>
          <w:szCs w:val="32"/>
          <w:rtl w:val="0"/>
        </w:rPr>
        <w:t xml:space="preserve"> ؟ </w:t>
      </w:r>
    </w:p>
    <w:p w:rsidR="00000000" w:rsidDel="00000000" w:rsidP="00000000" w:rsidRDefault="00000000" w:rsidRPr="00000000" w14:paraId="00000233">
      <w:pPr>
        <w:pageBreakBefore w:val="0"/>
        <w:ind w:left="360"/>
        <w:rPr>
          <w:b w:val="1"/>
          <w:sz w:val="32"/>
          <w:szCs w:val="32"/>
        </w:rPr>
      </w:pPr>
      <w:r w:rsidDel="00000000" w:rsidR="00000000" w:rsidRPr="00000000">
        <w:rPr>
          <w:b w:val="1"/>
          <w:sz w:val="32"/>
          <w:szCs w:val="32"/>
          <w:rtl w:val="1"/>
        </w:rPr>
        <w:t xml:space="preserve">قمه</w:t>
      </w:r>
      <w:r w:rsidDel="00000000" w:rsidR="00000000" w:rsidRPr="00000000">
        <w:rPr>
          <w:b w:val="1"/>
          <w:sz w:val="32"/>
          <w:szCs w:val="32"/>
          <w:rtl w:val="1"/>
        </w:rPr>
        <w:t xml:space="preserve"> </w:t>
      </w:r>
      <w:r w:rsidDel="00000000" w:rsidR="00000000" w:rsidRPr="00000000">
        <w:rPr>
          <w:b w:val="1"/>
          <w:sz w:val="32"/>
          <w:szCs w:val="32"/>
          <w:rtl w:val="1"/>
        </w:rPr>
        <w:t xml:space="preserve">جبل</w:t>
      </w:r>
      <w:r w:rsidDel="00000000" w:rsidR="00000000" w:rsidRPr="00000000">
        <w:rPr>
          <w:b w:val="1"/>
          <w:sz w:val="32"/>
          <w:szCs w:val="32"/>
          <w:rtl w:val="1"/>
        </w:rPr>
        <w:t xml:space="preserve"> </w:t>
      </w:r>
      <w:r w:rsidDel="00000000" w:rsidR="00000000" w:rsidRPr="00000000">
        <w:rPr>
          <w:b w:val="1"/>
          <w:sz w:val="32"/>
          <w:szCs w:val="32"/>
          <w:rtl w:val="1"/>
        </w:rPr>
        <w:t xml:space="preserve">افرست</w:t>
      </w:r>
      <w:r w:rsidDel="00000000" w:rsidR="00000000" w:rsidRPr="00000000">
        <w:rPr>
          <w:b w:val="1"/>
          <w:sz w:val="32"/>
          <w:szCs w:val="32"/>
          <w:rtl w:val="1"/>
        </w:rPr>
        <w:t xml:space="preserve"> </w:t>
      </w:r>
      <w:r w:rsidDel="00000000" w:rsidR="00000000" w:rsidRPr="00000000">
        <w:rPr>
          <w:b w:val="1"/>
          <w:sz w:val="32"/>
          <w:szCs w:val="32"/>
          <w:rtl w:val="1"/>
        </w:rPr>
        <w:t xml:space="preserve">فى</w:t>
      </w:r>
      <w:r w:rsidDel="00000000" w:rsidR="00000000" w:rsidRPr="00000000">
        <w:rPr>
          <w:b w:val="1"/>
          <w:sz w:val="32"/>
          <w:szCs w:val="32"/>
          <w:rtl w:val="1"/>
        </w:rPr>
        <w:t xml:space="preserve"> </w:t>
      </w:r>
      <w:r w:rsidDel="00000000" w:rsidR="00000000" w:rsidRPr="00000000">
        <w:rPr>
          <w:b w:val="1"/>
          <w:sz w:val="32"/>
          <w:szCs w:val="32"/>
          <w:rtl w:val="1"/>
        </w:rPr>
        <w:t xml:space="preserve">اسيا</w:t>
      </w:r>
    </w:p>
    <w:p w:rsidR="00000000" w:rsidDel="00000000" w:rsidP="00000000" w:rsidRDefault="00000000" w:rsidRPr="00000000" w14:paraId="00000234">
      <w:pPr>
        <w:pageBreakBefore w:val="0"/>
        <w:ind w:left="360"/>
        <w:rPr>
          <w:b w:val="1"/>
          <w:sz w:val="32"/>
          <w:szCs w:val="32"/>
        </w:rPr>
      </w:pPr>
      <w:r w:rsidDel="00000000" w:rsidR="00000000" w:rsidRPr="00000000">
        <w:rPr>
          <w:b w:val="1"/>
          <w:sz w:val="32"/>
          <w:szCs w:val="32"/>
          <w:rtl w:val="0"/>
        </w:rPr>
        <w:t xml:space="preserve">-------</w:t>
      </w:r>
    </w:p>
    <w:p w:rsidR="00000000" w:rsidDel="00000000" w:rsidP="00000000" w:rsidRDefault="00000000" w:rsidRPr="00000000" w14:paraId="00000235">
      <w:pPr>
        <w:pageBreakBefore w:val="0"/>
        <w:ind w:left="360"/>
        <w:rPr>
          <w:b w:val="1"/>
          <w:sz w:val="32"/>
          <w:szCs w:val="32"/>
        </w:rPr>
      </w:pPr>
      <w:r w:rsidDel="00000000" w:rsidR="00000000" w:rsidRPr="00000000">
        <w:rPr>
          <w:b w:val="1"/>
          <w:sz w:val="32"/>
          <w:szCs w:val="32"/>
          <w:rtl w:val="1"/>
        </w:rPr>
        <w:t xml:space="preserve">حاجه</w:t>
      </w:r>
      <w:r w:rsidDel="00000000" w:rsidR="00000000" w:rsidRPr="00000000">
        <w:rPr>
          <w:b w:val="1"/>
          <w:sz w:val="32"/>
          <w:szCs w:val="32"/>
          <w:rtl w:val="1"/>
        </w:rPr>
        <w:t xml:space="preserve"> </w:t>
      </w:r>
      <w:r w:rsidDel="00000000" w:rsidR="00000000" w:rsidRPr="00000000">
        <w:rPr>
          <w:b w:val="1"/>
          <w:sz w:val="32"/>
          <w:szCs w:val="32"/>
          <w:rtl w:val="1"/>
        </w:rPr>
        <w:t xml:space="preserve">تعرف</w:t>
      </w:r>
      <w:r w:rsidDel="00000000" w:rsidR="00000000" w:rsidRPr="00000000">
        <w:rPr>
          <w:b w:val="1"/>
          <w:sz w:val="32"/>
          <w:szCs w:val="32"/>
          <w:rtl w:val="1"/>
        </w:rPr>
        <w:t xml:space="preserve"> </w:t>
      </w:r>
      <w:r w:rsidDel="00000000" w:rsidR="00000000" w:rsidRPr="00000000">
        <w:rPr>
          <w:b w:val="1"/>
          <w:sz w:val="32"/>
          <w:szCs w:val="32"/>
          <w:rtl w:val="1"/>
        </w:rPr>
        <w:t xml:space="preserve">تمسكها</w:t>
      </w:r>
      <w:r w:rsidDel="00000000" w:rsidR="00000000" w:rsidRPr="00000000">
        <w:rPr>
          <w:b w:val="1"/>
          <w:sz w:val="32"/>
          <w:szCs w:val="32"/>
          <w:rtl w:val="1"/>
        </w:rPr>
        <w:t xml:space="preserve"> </w:t>
      </w:r>
      <w:r w:rsidDel="00000000" w:rsidR="00000000" w:rsidRPr="00000000">
        <w:rPr>
          <w:b w:val="1"/>
          <w:sz w:val="32"/>
          <w:szCs w:val="32"/>
          <w:rtl w:val="1"/>
        </w:rPr>
        <w:t xml:space="preserve">بيمينك</w:t>
      </w:r>
      <w:r w:rsidDel="00000000" w:rsidR="00000000" w:rsidRPr="00000000">
        <w:rPr>
          <w:b w:val="1"/>
          <w:sz w:val="32"/>
          <w:szCs w:val="32"/>
          <w:rtl w:val="1"/>
        </w:rPr>
        <w:t xml:space="preserve"> </w:t>
      </w:r>
      <w:r w:rsidDel="00000000" w:rsidR="00000000" w:rsidRPr="00000000">
        <w:rPr>
          <w:b w:val="1"/>
          <w:sz w:val="32"/>
          <w:szCs w:val="32"/>
          <w:rtl w:val="1"/>
        </w:rPr>
        <w:t xml:space="preserve">ومش</w:t>
      </w:r>
      <w:r w:rsidDel="00000000" w:rsidR="00000000" w:rsidRPr="00000000">
        <w:rPr>
          <w:b w:val="1"/>
          <w:sz w:val="32"/>
          <w:szCs w:val="32"/>
          <w:rtl w:val="1"/>
        </w:rPr>
        <w:t xml:space="preserve"> </w:t>
      </w:r>
      <w:r w:rsidDel="00000000" w:rsidR="00000000" w:rsidRPr="00000000">
        <w:rPr>
          <w:b w:val="1"/>
          <w:sz w:val="32"/>
          <w:szCs w:val="32"/>
          <w:rtl w:val="1"/>
        </w:rPr>
        <w:t xml:space="preserve">تعرف</w:t>
      </w:r>
      <w:r w:rsidDel="00000000" w:rsidR="00000000" w:rsidRPr="00000000">
        <w:rPr>
          <w:b w:val="1"/>
          <w:sz w:val="32"/>
          <w:szCs w:val="32"/>
          <w:rtl w:val="1"/>
        </w:rPr>
        <w:t xml:space="preserve"> </w:t>
      </w:r>
      <w:r w:rsidDel="00000000" w:rsidR="00000000" w:rsidRPr="00000000">
        <w:rPr>
          <w:b w:val="1"/>
          <w:sz w:val="32"/>
          <w:szCs w:val="32"/>
          <w:rtl w:val="1"/>
        </w:rPr>
        <w:t xml:space="preserve">تمسكها</w:t>
      </w:r>
      <w:r w:rsidDel="00000000" w:rsidR="00000000" w:rsidRPr="00000000">
        <w:rPr>
          <w:b w:val="1"/>
          <w:sz w:val="32"/>
          <w:szCs w:val="32"/>
          <w:rtl w:val="1"/>
        </w:rPr>
        <w:t xml:space="preserve"> </w:t>
      </w:r>
      <w:r w:rsidDel="00000000" w:rsidR="00000000" w:rsidRPr="00000000">
        <w:rPr>
          <w:b w:val="1"/>
          <w:sz w:val="32"/>
          <w:szCs w:val="32"/>
          <w:rtl w:val="1"/>
        </w:rPr>
        <w:t xml:space="preserve">بشمالك</w:t>
      </w:r>
    </w:p>
    <w:p w:rsidR="00000000" w:rsidDel="00000000" w:rsidP="00000000" w:rsidRDefault="00000000" w:rsidRPr="00000000" w14:paraId="00000236">
      <w:pPr>
        <w:pageBreakBefore w:val="0"/>
        <w:ind w:left="1800"/>
        <w:rPr>
          <w:b w:val="1"/>
          <w:sz w:val="32"/>
          <w:szCs w:val="32"/>
        </w:rPr>
      </w:pPr>
      <w:r w:rsidDel="00000000" w:rsidR="00000000" w:rsidRPr="00000000">
        <w:rPr>
          <w:rtl w:val="0"/>
        </w:rPr>
      </w:r>
      <w:r w:rsidDel="00000000" w:rsidR="00000000" w:rsidRPr="00000000">
        <w:rPr>
          <w:b w:val="1"/>
          <w:sz w:val="32"/>
          <w:szCs w:val="32"/>
          <w:rtl w:val="0"/>
        </w:rPr>
        <w:t xml:space="preserve">&gt;&gt; </w:t>
      </w:r>
      <w:r w:rsidDel="00000000" w:rsidR="00000000" w:rsidRPr="00000000">
        <w:rPr>
          <w:b w:val="1"/>
          <w:sz w:val="32"/>
          <w:szCs w:val="32"/>
          <w:rtl w:val="1"/>
        </w:rPr>
        <w:t xml:space="preserve">ايدك</w:t>
      </w:r>
      <w:r w:rsidDel="00000000" w:rsidR="00000000" w:rsidRPr="00000000">
        <w:rPr>
          <w:b w:val="1"/>
          <w:sz w:val="32"/>
          <w:szCs w:val="32"/>
          <w:rtl w:val="1"/>
        </w:rPr>
        <w:t xml:space="preserve"> </w:t>
      </w:r>
      <w:r w:rsidDel="00000000" w:rsidR="00000000" w:rsidRPr="00000000">
        <w:rPr>
          <w:b w:val="1"/>
          <w:sz w:val="32"/>
          <w:szCs w:val="32"/>
          <w:rtl w:val="1"/>
        </w:rPr>
        <w:t xml:space="preserve">الشمال</w:t>
      </w:r>
    </w:p>
    <w:p w:rsidR="00000000" w:rsidDel="00000000" w:rsidP="00000000" w:rsidRDefault="00000000" w:rsidRPr="00000000" w14:paraId="00000237">
      <w:pPr>
        <w:pageBreakBefore w:val="0"/>
        <w:rPr>
          <w:b w:val="1"/>
          <w:sz w:val="32"/>
          <w:szCs w:val="32"/>
        </w:rPr>
      </w:pPr>
      <w:r w:rsidDel="00000000" w:rsidR="00000000" w:rsidRPr="00000000">
        <w:rPr>
          <w:rtl w:val="0"/>
        </w:rPr>
      </w:r>
    </w:p>
    <w:p w:rsidR="00000000" w:rsidDel="00000000" w:rsidP="00000000" w:rsidRDefault="00000000" w:rsidRPr="00000000" w14:paraId="00000238">
      <w:pPr>
        <w:pageBreakBefore w:val="0"/>
        <w:ind w:left="360"/>
        <w:rPr>
          <w:b w:val="1"/>
          <w:sz w:val="32"/>
          <w:szCs w:val="32"/>
        </w:rPr>
      </w:pPr>
      <w:r w:rsidDel="00000000" w:rsidR="00000000" w:rsidRPr="00000000">
        <w:rPr>
          <w:b w:val="1"/>
          <w:sz w:val="32"/>
          <w:szCs w:val="32"/>
          <w:rtl w:val="1"/>
        </w:rPr>
        <w:t xml:space="preserve">ماهو</w:t>
      </w:r>
      <w:r w:rsidDel="00000000" w:rsidR="00000000" w:rsidRPr="00000000">
        <w:rPr>
          <w:b w:val="1"/>
          <w:sz w:val="32"/>
          <w:szCs w:val="32"/>
          <w:rtl w:val="1"/>
        </w:rPr>
        <w:t xml:space="preserve"> </w:t>
      </w:r>
      <w:r w:rsidDel="00000000" w:rsidR="00000000" w:rsidRPr="00000000">
        <w:rPr>
          <w:b w:val="1"/>
          <w:sz w:val="32"/>
          <w:szCs w:val="32"/>
          <w:rtl w:val="1"/>
        </w:rPr>
        <w:t xml:space="preserve">الشيء</w:t>
      </w:r>
      <w:r w:rsidDel="00000000" w:rsidR="00000000" w:rsidRPr="00000000">
        <w:rPr>
          <w:b w:val="1"/>
          <w:sz w:val="32"/>
          <w:szCs w:val="32"/>
          <w:rtl w:val="1"/>
        </w:rPr>
        <w:t xml:space="preserve"> </w:t>
      </w:r>
      <w:r w:rsidDel="00000000" w:rsidR="00000000" w:rsidRPr="00000000">
        <w:rPr>
          <w:b w:val="1"/>
          <w:sz w:val="32"/>
          <w:szCs w:val="32"/>
          <w:rtl w:val="1"/>
        </w:rPr>
        <w:t xml:space="preserve">الذي</w:t>
      </w:r>
      <w:r w:rsidDel="00000000" w:rsidR="00000000" w:rsidRPr="00000000">
        <w:rPr>
          <w:b w:val="1"/>
          <w:sz w:val="32"/>
          <w:szCs w:val="32"/>
          <w:rtl w:val="1"/>
        </w:rPr>
        <w:t xml:space="preserve"> </w:t>
      </w:r>
      <w:r w:rsidDel="00000000" w:rsidR="00000000" w:rsidRPr="00000000">
        <w:rPr>
          <w:b w:val="1"/>
          <w:sz w:val="32"/>
          <w:szCs w:val="32"/>
          <w:rtl w:val="1"/>
        </w:rPr>
        <w:t xml:space="preserve">يكون</w:t>
      </w:r>
      <w:r w:rsidDel="00000000" w:rsidR="00000000" w:rsidRPr="00000000">
        <w:rPr>
          <w:b w:val="1"/>
          <w:sz w:val="32"/>
          <w:szCs w:val="32"/>
          <w:rtl w:val="1"/>
        </w:rPr>
        <w:t xml:space="preserve"> </w:t>
      </w:r>
      <w:r w:rsidDel="00000000" w:rsidR="00000000" w:rsidRPr="00000000">
        <w:rPr>
          <w:b w:val="1"/>
          <w:sz w:val="32"/>
          <w:szCs w:val="32"/>
          <w:rtl w:val="1"/>
        </w:rPr>
        <w:t xml:space="preserve">اخضر</w:t>
      </w:r>
      <w:r w:rsidDel="00000000" w:rsidR="00000000" w:rsidRPr="00000000">
        <w:rPr>
          <w:b w:val="1"/>
          <w:sz w:val="32"/>
          <w:szCs w:val="32"/>
          <w:rtl w:val="1"/>
        </w:rPr>
        <w:t xml:space="preserve"> </w:t>
      </w:r>
      <w:r w:rsidDel="00000000" w:rsidR="00000000" w:rsidRPr="00000000">
        <w:rPr>
          <w:b w:val="1"/>
          <w:sz w:val="32"/>
          <w:szCs w:val="32"/>
          <w:rtl w:val="1"/>
        </w:rPr>
        <w:t xml:space="preserve">في</w:t>
      </w:r>
      <w:r w:rsidDel="00000000" w:rsidR="00000000" w:rsidRPr="00000000">
        <w:rPr>
          <w:b w:val="1"/>
          <w:sz w:val="32"/>
          <w:szCs w:val="32"/>
          <w:rtl w:val="1"/>
        </w:rPr>
        <w:t xml:space="preserve"> </w:t>
      </w:r>
      <w:r w:rsidDel="00000000" w:rsidR="00000000" w:rsidRPr="00000000">
        <w:rPr>
          <w:b w:val="1"/>
          <w:sz w:val="32"/>
          <w:szCs w:val="32"/>
          <w:rtl w:val="1"/>
        </w:rPr>
        <w:t xml:space="preserve">الارض</w:t>
      </w:r>
      <w:r w:rsidDel="00000000" w:rsidR="00000000" w:rsidRPr="00000000">
        <w:rPr>
          <w:b w:val="1"/>
          <w:sz w:val="32"/>
          <w:szCs w:val="32"/>
          <w:rtl w:val="1"/>
        </w:rPr>
        <w:t xml:space="preserve"> </w:t>
      </w:r>
      <w:r w:rsidDel="00000000" w:rsidR="00000000" w:rsidRPr="00000000">
        <w:rPr>
          <w:b w:val="1"/>
          <w:sz w:val="32"/>
          <w:szCs w:val="32"/>
          <w:rtl w:val="1"/>
        </w:rPr>
        <w:t xml:space="preserve">واسود</w:t>
      </w:r>
      <w:r w:rsidDel="00000000" w:rsidR="00000000" w:rsidRPr="00000000">
        <w:rPr>
          <w:b w:val="1"/>
          <w:sz w:val="32"/>
          <w:szCs w:val="32"/>
          <w:rtl w:val="1"/>
        </w:rPr>
        <w:t xml:space="preserve"> </w:t>
      </w:r>
      <w:r w:rsidDel="00000000" w:rsidR="00000000" w:rsidRPr="00000000">
        <w:rPr>
          <w:b w:val="1"/>
          <w:sz w:val="32"/>
          <w:szCs w:val="32"/>
          <w:rtl w:val="1"/>
        </w:rPr>
        <w:t xml:space="preserve">في</w:t>
      </w:r>
      <w:r w:rsidDel="00000000" w:rsidR="00000000" w:rsidRPr="00000000">
        <w:rPr>
          <w:b w:val="1"/>
          <w:sz w:val="32"/>
          <w:szCs w:val="32"/>
          <w:rtl w:val="1"/>
        </w:rPr>
        <w:t xml:space="preserve"> </w:t>
      </w:r>
      <w:r w:rsidDel="00000000" w:rsidR="00000000" w:rsidRPr="00000000">
        <w:rPr>
          <w:b w:val="1"/>
          <w:sz w:val="32"/>
          <w:szCs w:val="32"/>
          <w:rtl w:val="1"/>
        </w:rPr>
        <w:t xml:space="preserve">السوق</w:t>
      </w:r>
      <w:r w:rsidDel="00000000" w:rsidR="00000000" w:rsidRPr="00000000">
        <w:rPr>
          <w:b w:val="1"/>
          <w:sz w:val="32"/>
          <w:szCs w:val="32"/>
          <w:rtl w:val="1"/>
        </w:rPr>
        <w:t xml:space="preserve"> </w:t>
      </w:r>
      <w:r w:rsidDel="00000000" w:rsidR="00000000" w:rsidRPr="00000000">
        <w:rPr>
          <w:b w:val="1"/>
          <w:sz w:val="32"/>
          <w:szCs w:val="32"/>
          <w:rtl w:val="1"/>
        </w:rPr>
        <w:t xml:space="preserve">واحمر</w:t>
      </w:r>
      <w:r w:rsidDel="00000000" w:rsidR="00000000" w:rsidRPr="00000000">
        <w:rPr>
          <w:b w:val="1"/>
          <w:sz w:val="32"/>
          <w:szCs w:val="32"/>
          <w:rtl w:val="1"/>
        </w:rPr>
        <w:t xml:space="preserve"> </w:t>
      </w:r>
      <w:r w:rsidDel="00000000" w:rsidR="00000000" w:rsidRPr="00000000">
        <w:rPr>
          <w:b w:val="1"/>
          <w:sz w:val="32"/>
          <w:szCs w:val="32"/>
          <w:rtl w:val="1"/>
        </w:rPr>
        <w:t xml:space="preserve">في</w:t>
      </w:r>
      <w:r w:rsidDel="00000000" w:rsidR="00000000" w:rsidRPr="00000000">
        <w:rPr>
          <w:b w:val="1"/>
          <w:sz w:val="32"/>
          <w:szCs w:val="32"/>
          <w:rtl w:val="1"/>
        </w:rPr>
        <w:t xml:space="preserve"> </w:t>
      </w:r>
      <w:r w:rsidDel="00000000" w:rsidR="00000000" w:rsidRPr="00000000">
        <w:rPr>
          <w:b w:val="1"/>
          <w:sz w:val="32"/>
          <w:szCs w:val="32"/>
          <w:rtl w:val="1"/>
        </w:rPr>
        <w:t xml:space="preserve">البيت</w:t>
      </w:r>
      <w:r w:rsidDel="00000000" w:rsidR="00000000" w:rsidRPr="00000000">
        <w:rPr>
          <w:b w:val="1"/>
          <w:sz w:val="32"/>
          <w:szCs w:val="32"/>
          <w:rtl w:val="0"/>
        </w:rPr>
        <w:t xml:space="preserve"> ؟ </w:t>
      </w:r>
    </w:p>
    <w:p w:rsidR="00000000" w:rsidDel="00000000" w:rsidP="00000000" w:rsidRDefault="00000000" w:rsidRPr="00000000" w14:paraId="00000239">
      <w:pPr>
        <w:pageBreakBefore w:val="0"/>
        <w:ind w:left="360"/>
        <w:rPr>
          <w:b w:val="1"/>
          <w:sz w:val="32"/>
          <w:szCs w:val="32"/>
        </w:rPr>
      </w:pPr>
      <w:r w:rsidDel="00000000" w:rsidR="00000000" w:rsidRPr="00000000">
        <w:rPr>
          <w:rtl w:val="0"/>
        </w:rPr>
      </w:r>
      <w:r w:rsidDel="00000000" w:rsidR="00000000" w:rsidRPr="00000000">
        <w:rPr>
          <w:b w:val="1"/>
          <w:sz w:val="32"/>
          <w:szCs w:val="32"/>
          <w:rtl w:val="0"/>
        </w:rPr>
        <w:t xml:space="preserve">&gt;&gt; </w:t>
      </w:r>
      <w:r w:rsidDel="00000000" w:rsidR="00000000" w:rsidRPr="00000000">
        <w:rPr>
          <w:b w:val="1"/>
          <w:sz w:val="32"/>
          <w:szCs w:val="32"/>
          <w:rtl w:val="1"/>
        </w:rPr>
        <w:t xml:space="preserve">الشاى</w:t>
      </w:r>
    </w:p>
    <w:p w:rsidR="00000000" w:rsidDel="00000000" w:rsidP="00000000" w:rsidRDefault="00000000" w:rsidRPr="00000000" w14:paraId="0000023A">
      <w:pPr>
        <w:pageBreakBefore w:val="0"/>
        <w:rPr>
          <w:b w:val="1"/>
          <w:sz w:val="32"/>
          <w:szCs w:val="32"/>
        </w:rPr>
      </w:pPr>
      <w:r w:rsidDel="00000000" w:rsidR="00000000" w:rsidRPr="00000000">
        <w:rPr>
          <w:rtl w:val="0"/>
        </w:rPr>
      </w:r>
    </w:p>
    <w:p w:rsidR="00000000" w:rsidDel="00000000" w:rsidP="00000000" w:rsidRDefault="00000000" w:rsidRPr="00000000" w14:paraId="0000023B">
      <w:pPr>
        <w:pageBreakBefore w:val="0"/>
        <w:ind w:left="360"/>
        <w:rPr>
          <w:b w:val="1"/>
          <w:sz w:val="32"/>
          <w:szCs w:val="32"/>
        </w:rPr>
      </w:pPr>
      <w:r w:rsidDel="00000000" w:rsidR="00000000" w:rsidRPr="00000000">
        <w:rPr>
          <w:b w:val="1"/>
          <w:sz w:val="32"/>
          <w:szCs w:val="32"/>
          <w:rtl w:val="1"/>
        </w:rPr>
        <w:t xml:space="preserve">شيء</w:t>
      </w:r>
      <w:r w:rsidDel="00000000" w:rsidR="00000000" w:rsidRPr="00000000">
        <w:rPr>
          <w:b w:val="1"/>
          <w:sz w:val="32"/>
          <w:szCs w:val="32"/>
          <w:rtl w:val="1"/>
        </w:rPr>
        <w:t xml:space="preserve"> </w:t>
      </w:r>
      <w:r w:rsidDel="00000000" w:rsidR="00000000" w:rsidRPr="00000000">
        <w:rPr>
          <w:b w:val="1"/>
          <w:sz w:val="32"/>
          <w:szCs w:val="32"/>
          <w:rtl w:val="1"/>
        </w:rPr>
        <w:t xml:space="preserve">موجود</w:t>
      </w:r>
      <w:r w:rsidDel="00000000" w:rsidR="00000000" w:rsidRPr="00000000">
        <w:rPr>
          <w:b w:val="1"/>
          <w:sz w:val="32"/>
          <w:szCs w:val="32"/>
          <w:rtl w:val="1"/>
        </w:rPr>
        <w:t xml:space="preserve">  </w:t>
      </w:r>
      <w:r w:rsidDel="00000000" w:rsidR="00000000" w:rsidRPr="00000000">
        <w:rPr>
          <w:b w:val="1"/>
          <w:sz w:val="32"/>
          <w:szCs w:val="32"/>
          <w:rtl w:val="1"/>
        </w:rPr>
        <w:t xml:space="preserve">في</w:t>
      </w:r>
      <w:r w:rsidDel="00000000" w:rsidR="00000000" w:rsidRPr="00000000">
        <w:rPr>
          <w:b w:val="1"/>
          <w:sz w:val="32"/>
          <w:szCs w:val="32"/>
          <w:rtl w:val="1"/>
        </w:rPr>
        <w:t xml:space="preserve"> </w:t>
      </w:r>
      <w:r w:rsidDel="00000000" w:rsidR="00000000" w:rsidRPr="00000000">
        <w:rPr>
          <w:b w:val="1"/>
          <w:sz w:val="32"/>
          <w:szCs w:val="32"/>
          <w:rtl w:val="1"/>
        </w:rPr>
        <w:t xml:space="preserve">السماء</w:t>
      </w:r>
      <w:r w:rsidDel="00000000" w:rsidR="00000000" w:rsidRPr="00000000">
        <w:rPr>
          <w:b w:val="1"/>
          <w:sz w:val="32"/>
          <w:szCs w:val="32"/>
          <w:rtl w:val="1"/>
        </w:rPr>
        <w:t xml:space="preserve"> </w:t>
      </w:r>
      <w:r w:rsidDel="00000000" w:rsidR="00000000" w:rsidRPr="00000000">
        <w:rPr>
          <w:b w:val="1"/>
          <w:sz w:val="32"/>
          <w:szCs w:val="32"/>
          <w:rtl w:val="1"/>
        </w:rPr>
        <w:t xml:space="preserve">إذا</w:t>
      </w:r>
      <w:r w:rsidDel="00000000" w:rsidR="00000000" w:rsidRPr="00000000">
        <w:rPr>
          <w:b w:val="1"/>
          <w:sz w:val="32"/>
          <w:szCs w:val="32"/>
          <w:rtl w:val="1"/>
        </w:rPr>
        <w:t xml:space="preserve"> </w:t>
      </w:r>
      <w:r w:rsidDel="00000000" w:rsidR="00000000" w:rsidRPr="00000000">
        <w:rPr>
          <w:b w:val="1"/>
          <w:sz w:val="32"/>
          <w:szCs w:val="32"/>
          <w:rtl w:val="1"/>
        </w:rPr>
        <w:t xml:space="preserve">أضفت</w:t>
      </w:r>
      <w:r w:rsidDel="00000000" w:rsidR="00000000" w:rsidRPr="00000000">
        <w:rPr>
          <w:b w:val="1"/>
          <w:sz w:val="32"/>
          <w:szCs w:val="32"/>
          <w:rtl w:val="1"/>
        </w:rPr>
        <w:t xml:space="preserve"> </w:t>
      </w:r>
      <w:r w:rsidDel="00000000" w:rsidR="00000000" w:rsidRPr="00000000">
        <w:rPr>
          <w:b w:val="1"/>
          <w:sz w:val="32"/>
          <w:szCs w:val="32"/>
          <w:rtl w:val="1"/>
        </w:rPr>
        <w:t xml:space="preserve">إليه</w:t>
      </w:r>
      <w:r w:rsidDel="00000000" w:rsidR="00000000" w:rsidRPr="00000000">
        <w:rPr>
          <w:b w:val="1"/>
          <w:sz w:val="32"/>
          <w:szCs w:val="32"/>
          <w:rtl w:val="1"/>
        </w:rPr>
        <w:t xml:space="preserve"> </w:t>
      </w:r>
      <w:r w:rsidDel="00000000" w:rsidR="00000000" w:rsidRPr="00000000">
        <w:rPr>
          <w:b w:val="1"/>
          <w:sz w:val="32"/>
          <w:szCs w:val="32"/>
          <w:rtl w:val="1"/>
        </w:rPr>
        <w:t xml:space="preserve">حرفا</w:t>
      </w:r>
      <w:r w:rsidDel="00000000" w:rsidR="00000000" w:rsidRPr="00000000">
        <w:rPr>
          <w:b w:val="1"/>
          <w:sz w:val="32"/>
          <w:szCs w:val="32"/>
          <w:rtl w:val="1"/>
        </w:rPr>
        <w:t xml:space="preserve"> </w:t>
      </w:r>
      <w:r w:rsidDel="00000000" w:rsidR="00000000" w:rsidRPr="00000000">
        <w:rPr>
          <w:b w:val="1"/>
          <w:sz w:val="32"/>
          <w:szCs w:val="32"/>
          <w:rtl w:val="1"/>
        </w:rPr>
        <w:t xml:space="preserve">أصبح</w:t>
      </w:r>
      <w:r w:rsidDel="00000000" w:rsidR="00000000" w:rsidRPr="00000000">
        <w:rPr>
          <w:b w:val="1"/>
          <w:sz w:val="32"/>
          <w:szCs w:val="32"/>
          <w:rtl w:val="1"/>
        </w:rPr>
        <w:t xml:space="preserve"> </w:t>
      </w:r>
      <w:r w:rsidDel="00000000" w:rsidR="00000000" w:rsidRPr="00000000">
        <w:rPr>
          <w:b w:val="1"/>
          <w:sz w:val="32"/>
          <w:szCs w:val="32"/>
          <w:rtl w:val="1"/>
        </w:rPr>
        <w:t xml:space="preserve">في</w:t>
      </w:r>
      <w:r w:rsidDel="00000000" w:rsidR="00000000" w:rsidRPr="00000000">
        <w:rPr>
          <w:b w:val="1"/>
          <w:sz w:val="32"/>
          <w:szCs w:val="32"/>
          <w:rtl w:val="1"/>
        </w:rPr>
        <w:t xml:space="preserve"> </w:t>
      </w:r>
      <w:r w:rsidDel="00000000" w:rsidR="00000000" w:rsidRPr="00000000">
        <w:rPr>
          <w:b w:val="1"/>
          <w:sz w:val="32"/>
          <w:szCs w:val="32"/>
          <w:rtl w:val="1"/>
        </w:rPr>
        <w:t xml:space="preserve">الأرض</w:t>
      </w:r>
      <w:r w:rsidDel="00000000" w:rsidR="00000000" w:rsidRPr="00000000">
        <w:rPr>
          <w:b w:val="1"/>
          <w:sz w:val="32"/>
          <w:szCs w:val="32"/>
          <w:rtl w:val="0"/>
        </w:rPr>
        <w:t xml:space="preserve">؟</w:t>
      </w:r>
    </w:p>
    <w:p w:rsidR="00000000" w:rsidDel="00000000" w:rsidP="00000000" w:rsidRDefault="00000000" w:rsidRPr="00000000" w14:paraId="0000023C">
      <w:pPr>
        <w:pageBreakBefore w:val="0"/>
        <w:ind w:left="3240"/>
        <w:rPr>
          <w:b w:val="1"/>
          <w:sz w:val="32"/>
          <w:szCs w:val="32"/>
        </w:rPr>
      </w:pPr>
      <w:r w:rsidDel="00000000" w:rsidR="00000000" w:rsidRPr="00000000">
        <w:rPr>
          <w:rtl w:val="0"/>
        </w:rPr>
      </w:r>
      <w:r w:rsidDel="00000000" w:rsidR="00000000" w:rsidRPr="00000000">
        <w:rPr>
          <w:b w:val="1"/>
          <w:sz w:val="32"/>
          <w:szCs w:val="32"/>
          <w:rtl w:val="0"/>
        </w:rPr>
        <w:t xml:space="preserve">&gt;&gt; </w:t>
      </w:r>
      <w:r w:rsidDel="00000000" w:rsidR="00000000" w:rsidRPr="00000000">
        <w:rPr>
          <w:b w:val="1"/>
          <w:sz w:val="32"/>
          <w:szCs w:val="32"/>
          <w:rtl w:val="1"/>
        </w:rPr>
        <w:t xml:space="preserve">النجم</w:t>
      </w:r>
      <w:r w:rsidDel="00000000" w:rsidR="00000000" w:rsidRPr="00000000">
        <w:rPr>
          <w:b w:val="1"/>
          <w:sz w:val="32"/>
          <w:szCs w:val="32"/>
          <w:rtl w:val="1"/>
        </w:rPr>
        <w:t xml:space="preserve"> </w:t>
      </w:r>
      <w:r w:rsidDel="00000000" w:rsidR="00000000" w:rsidRPr="00000000">
        <w:rPr>
          <w:b w:val="1"/>
          <w:sz w:val="32"/>
          <w:szCs w:val="32"/>
          <w:rtl w:val="1"/>
        </w:rPr>
        <w:t xml:space="preserve">فى</w:t>
      </w:r>
      <w:r w:rsidDel="00000000" w:rsidR="00000000" w:rsidRPr="00000000">
        <w:rPr>
          <w:b w:val="1"/>
          <w:sz w:val="32"/>
          <w:szCs w:val="32"/>
          <w:rtl w:val="1"/>
        </w:rPr>
        <w:t xml:space="preserve"> </w:t>
      </w:r>
      <w:r w:rsidDel="00000000" w:rsidR="00000000" w:rsidRPr="00000000">
        <w:rPr>
          <w:b w:val="1"/>
          <w:sz w:val="32"/>
          <w:szCs w:val="32"/>
          <w:rtl w:val="1"/>
        </w:rPr>
        <w:t xml:space="preserve">السماء</w:t>
      </w:r>
      <w:r w:rsidDel="00000000" w:rsidR="00000000" w:rsidRPr="00000000">
        <w:rPr>
          <w:b w:val="1"/>
          <w:sz w:val="32"/>
          <w:szCs w:val="32"/>
          <w:rtl w:val="1"/>
        </w:rPr>
        <w:t xml:space="preserve"> </w:t>
      </w:r>
      <w:r w:rsidDel="00000000" w:rsidR="00000000" w:rsidRPr="00000000">
        <w:rPr>
          <w:b w:val="1"/>
          <w:sz w:val="32"/>
          <w:szCs w:val="32"/>
          <w:rtl w:val="1"/>
        </w:rPr>
        <w:t xml:space="preserve">و</w:t>
      </w:r>
      <w:r w:rsidDel="00000000" w:rsidR="00000000" w:rsidRPr="00000000">
        <w:rPr>
          <w:b w:val="1"/>
          <w:sz w:val="32"/>
          <w:szCs w:val="32"/>
          <w:rtl w:val="1"/>
        </w:rPr>
        <w:t xml:space="preserve"> </w:t>
      </w:r>
      <w:r w:rsidDel="00000000" w:rsidR="00000000" w:rsidRPr="00000000">
        <w:rPr>
          <w:b w:val="1"/>
          <w:sz w:val="32"/>
          <w:szCs w:val="32"/>
          <w:rtl w:val="1"/>
        </w:rPr>
        <w:t xml:space="preserve">المنجم</w:t>
      </w:r>
      <w:r w:rsidDel="00000000" w:rsidR="00000000" w:rsidRPr="00000000">
        <w:rPr>
          <w:b w:val="1"/>
          <w:sz w:val="32"/>
          <w:szCs w:val="32"/>
          <w:rtl w:val="1"/>
        </w:rPr>
        <w:t xml:space="preserve"> </w:t>
      </w:r>
      <w:r w:rsidDel="00000000" w:rsidR="00000000" w:rsidRPr="00000000">
        <w:rPr>
          <w:b w:val="1"/>
          <w:sz w:val="32"/>
          <w:szCs w:val="32"/>
          <w:rtl w:val="1"/>
        </w:rPr>
        <w:t xml:space="preserve">فى</w:t>
      </w:r>
      <w:r w:rsidDel="00000000" w:rsidR="00000000" w:rsidRPr="00000000">
        <w:rPr>
          <w:b w:val="1"/>
          <w:sz w:val="32"/>
          <w:szCs w:val="32"/>
          <w:rtl w:val="1"/>
        </w:rPr>
        <w:t xml:space="preserve"> </w:t>
      </w:r>
      <w:r w:rsidDel="00000000" w:rsidR="00000000" w:rsidRPr="00000000">
        <w:rPr>
          <w:b w:val="1"/>
          <w:sz w:val="32"/>
          <w:szCs w:val="32"/>
          <w:rtl w:val="1"/>
        </w:rPr>
        <w:t xml:space="preserve">الأرض</w:t>
      </w:r>
    </w:p>
    <w:p w:rsidR="00000000" w:rsidDel="00000000" w:rsidP="00000000" w:rsidRDefault="00000000" w:rsidRPr="00000000" w14:paraId="0000023D">
      <w:pPr>
        <w:pageBreakBefore w:val="0"/>
        <w:rPr>
          <w:b w:val="1"/>
          <w:sz w:val="32"/>
          <w:szCs w:val="32"/>
        </w:rPr>
      </w:pPr>
      <w:r w:rsidDel="00000000" w:rsidR="00000000" w:rsidRPr="00000000">
        <w:rPr>
          <w:rtl w:val="0"/>
        </w:rPr>
      </w:r>
    </w:p>
    <w:p w:rsidR="00000000" w:rsidDel="00000000" w:rsidP="00000000" w:rsidRDefault="00000000" w:rsidRPr="00000000" w14:paraId="0000023E">
      <w:pPr>
        <w:pageBreakBefore w:val="0"/>
        <w:ind w:left="360"/>
        <w:rPr>
          <w:b w:val="1"/>
          <w:sz w:val="32"/>
          <w:szCs w:val="32"/>
        </w:rPr>
      </w:pPr>
      <w:r w:rsidDel="00000000" w:rsidR="00000000" w:rsidRPr="00000000">
        <w:rPr>
          <w:b w:val="1"/>
          <w:sz w:val="32"/>
          <w:szCs w:val="32"/>
          <w:rtl w:val="1"/>
        </w:rPr>
        <w:t xml:space="preserve">حاجه</w:t>
      </w:r>
      <w:r w:rsidDel="00000000" w:rsidR="00000000" w:rsidRPr="00000000">
        <w:rPr>
          <w:b w:val="1"/>
          <w:sz w:val="32"/>
          <w:szCs w:val="32"/>
          <w:rtl w:val="1"/>
        </w:rPr>
        <w:t xml:space="preserve"> </w:t>
      </w:r>
      <w:r w:rsidDel="00000000" w:rsidR="00000000" w:rsidRPr="00000000">
        <w:rPr>
          <w:b w:val="1"/>
          <w:sz w:val="32"/>
          <w:szCs w:val="32"/>
          <w:rtl w:val="1"/>
        </w:rPr>
        <w:t xml:space="preserve">مخرمه</w:t>
      </w:r>
      <w:r w:rsidDel="00000000" w:rsidR="00000000" w:rsidRPr="00000000">
        <w:rPr>
          <w:b w:val="1"/>
          <w:sz w:val="32"/>
          <w:szCs w:val="32"/>
          <w:rtl w:val="1"/>
        </w:rPr>
        <w:t xml:space="preserve"> </w:t>
      </w:r>
      <w:r w:rsidDel="00000000" w:rsidR="00000000" w:rsidRPr="00000000">
        <w:rPr>
          <w:b w:val="1"/>
          <w:sz w:val="32"/>
          <w:szCs w:val="32"/>
          <w:rtl w:val="1"/>
        </w:rPr>
        <w:t xml:space="preserve">و</w:t>
      </w:r>
      <w:r w:rsidDel="00000000" w:rsidR="00000000" w:rsidRPr="00000000">
        <w:rPr>
          <w:b w:val="1"/>
          <w:sz w:val="32"/>
          <w:szCs w:val="32"/>
          <w:rtl w:val="1"/>
        </w:rPr>
        <w:t xml:space="preserve"> </w:t>
      </w:r>
      <w:r w:rsidDel="00000000" w:rsidR="00000000" w:rsidRPr="00000000">
        <w:rPr>
          <w:b w:val="1"/>
          <w:sz w:val="32"/>
          <w:szCs w:val="32"/>
          <w:rtl w:val="1"/>
        </w:rPr>
        <w:t xml:space="preserve">بتشيل</w:t>
      </w:r>
      <w:r w:rsidDel="00000000" w:rsidR="00000000" w:rsidRPr="00000000">
        <w:rPr>
          <w:b w:val="1"/>
          <w:sz w:val="32"/>
          <w:szCs w:val="32"/>
          <w:rtl w:val="1"/>
        </w:rPr>
        <w:t xml:space="preserve"> </w:t>
      </w:r>
      <w:r w:rsidDel="00000000" w:rsidR="00000000" w:rsidRPr="00000000">
        <w:rPr>
          <w:b w:val="1"/>
          <w:sz w:val="32"/>
          <w:szCs w:val="32"/>
          <w:rtl w:val="1"/>
        </w:rPr>
        <w:t xml:space="preserve">ميه</w:t>
      </w:r>
      <w:r w:rsidDel="00000000" w:rsidR="00000000" w:rsidRPr="00000000">
        <w:rPr>
          <w:b w:val="1"/>
          <w:sz w:val="32"/>
          <w:szCs w:val="32"/>
          <w:rtl w:val="0"/>
        </w:rPr>
        <w:t xml:space="preserve"> ؟ </w:t>
      </w:r>
    </w:p>
    <w:p w:rsidR="00000000" w:rsidDel="00000000" w:rsidP="00000000" w:rsidRDefault="00000000" w:rsidRPr="00000000" w14:paraId="0000023F">
      <w:pPr>
        <w:pageBreakBefore w:val="0"/>
        <w:ind w:left="360"/>
        <w:rPr>
          <w:b w:val="1"/>
          <w:sz w:val="32"/>
          <w:szCs w:val="32"/>
        </w:rPr>
      </w:pPr>
      <w:r w:rsidDel="00000000" w:rsidR="00000000" w:rsidRPr="00000000">
        <w:rPr>
          <w:b w:val="1"/>
          <w:sz w:val="32"/>
          <w:szCs w:val="32"/>
          <w:rtl w:val="1"/>
        </w:rPr>
        <w:t xml:space="preserve">اسفنجه</w:t>
      </w:r>
    </w:p>
    <w:p w:rsidR="00000000" w:rsidDel="00000000" w:rsidP="00000000" w:rsidRDefault="00000000" w:rsidRPr="00000000" w14:paraId="00000240">
      <w:pPr>
        <w:pageBreakBefore w:val="0"/>
        <w:ind w:left="360"/>
        <w:rPr>
          <w:b w:val="1"/>
          <w:sz w:val="32"/>
          <w:szCs w:val="32"/>
        </w:rPr>
      </w:pPr>
      <w:r w:rsidDel="00000000" w:rsidR="00000000" w:rsidRPr="00000000">
        <w:rPr>
          <w:b w:val="1"/>
          <w:sz w:val="32"/>
          <w:szCs w:val="32"/>
          <w:rtl w:val="1"/>
        </w:rPr>
        <w:t xml:space="preserve">حاجه</w:t>
      </w:r>
      <w:r w:rsidDel="00000000" w:rsidR="00000000" w:rsidRPr="00000000">
        <w:rPr>
          <w:b w:val="1"/>
          <w:sz w:val="32"/>
          <w:szCs w:val="32"/>
          <w:rtl w:val="1"/>
        </w:rPr>
        <w:t xml:space="preserve"> </w:t>
      </w:r>
      <w:r w:rsidDel="00000000" w:rsidR="00000000" w:rsidRPr="00000000">
        <w:rPr>
          <w:b w:val="1"/>
          <w:sz w:val="32"/>
          <w:szCs w:val="32"/>
          <w:rtl w:val="1"/>
        </w:rPr>
        <w:t xml:space="preserve">بتطلع</w:t>
      </w:r>
      <w:r w:rsidDel="00000000" w:rsidR="00000000" w:rsidRPr="00000000">
        <w:rPr>
          <w:b w:val="1"/>
          <w:sz w:val="32"/>
          <w:szCs w:val="32"/>
          <w:rtl w:val="1"/>
        </w:rPr>
        <w:t xml:space="preserve"> </w:t>
      </w:r>
      <w:r w:rsidDel="00000000" w:rsidR="00000000" w:rsidRPr="00000000">
        <w:rPr>
          <w:b w:val="1"/>
          <w:sz w:val="32"/>
          <w:szCs w:val="32"/>
          <w:rtl w:val="1"/>
        </w:rPr>
        <w:t xml:space="preserve">في</w:t>
      </w:r>
      <w:r w:rsidDel="00000000" w:rsidR="00000000" w:rsidRPr="00000000">
        <w:rPr>
          <w:b w:val="1"/>
          <w:sz w:val="32"/>
          <w:szCs w:val="32"/>
          <w:rtl w:val="1"/>
        </w:rPr>
        <w:t xml:space="preserve"> </w:t>
      </w:r>
      <w:r w:rsidDel="00000000" w:rsidR="00000000" w:rsidRPr="00000000">
        <w:rPr>
          <w:b w:val="1"/>
          <w:sz w:val="32"/>
          <w:szCs w:val="32"/>
          <w:rtl w:val="1"/>
        </w:rPr>
        <w:t xml:space="preserve">الصيف</w:t>
      </w:r>
      <w:r w:rsidDel="00000000" w:rsidR="00000000" w:rsidRPr="00000000">
        <w:rPr>
          <w:b w:val="1"/>
          <w:sz w:val="32"/>
          <w:szCs w:val="32"/>
          <w:rtl w:val="1"/>
        </w:rPr>
        <w:t xml:space="preserve"> </w:t>
      </w:r>
      <w:r w:rsidDel="00000000" w:rsidR="00000000" w:rsidRPr="00000000">
        <w:rPr>
          <w:b w:val="1"/>
          <w:sz w:val="32"/>
          <w:szCs w:val="32"/>
          <w:rtl w:val="1"/>
        </w:rPr>
        <w:t xml:space="preserve">و</w:t>
      </w:r>
      <w:r w:rsidDel="00000000" w:rsidR="00000000" w:rsidRPr="00000000">
        <w:rPr>
          <w:b w:val="1"/>
          <w:sz w:val="32"/>
          <w:szCs w:val="32"/>
          <w:rtl w:val="1"/>
        </w:rPr>
        <w:t xml:space="preserve"> </w:t>
      </w:r>
      <w:r w:rsidDel="00000000" w:rsidR="00000000" w:rsidRPr="00000000">
        <w:rPr>
          <w:b w:val="1"/>
          <w:sz w:val="32"/>
          <w:szCs w:val="32"/>
          <w:rtl w:val="1"/>
        </w:rPr>
        <w:t xml:space="preserve">تنزل</w:t>
      </w:r>
      <w:r w:rsidDel="00000000" w:rsidR="00000000" w:rsidRPr="00000000">
        <w:rPr>
          <w:b w:val="1"/>
          <w:sz w:val="32"/>
          <w:szCs w:val="32"/>
          <w:rtl w:val="1"/>
        </w:rPr>
        <w:t xml:space="preserve"> </w:t>
      </w:r>
      <w:r w:rsidDel="00000000" w:rsidR="00000000" w:rsidRPr="00000000">
        <w:rPr>
          <w:b w:val="1"/>
          <w:sz w:val="32"/>
          <w:szCs w:val="32"/>
          <w:rtl w:val="1"/>
        </w:rPr>
        <w:t xml:space="preserve">في</w:t>
      </w:r>
      <w:r w:rsidDel="00000000" w:rsidR="00000000" w:rsidRPr="00000000">
        <w:rPr>
          <w:b w:val="1"/>
          <w:sz w:val="32"/>
          <w:szCs w:val="32"/>
          <w:rtl w:val="1"/>
        </w:rPr>
        <w:t xml:space="preserve"> </w:t>
      </w:r>
      <w:r w:rsidDel="00000000" w:rsidR="00000000" w:rsidRPr="00000000">
        <w:rPr>
          <w:b w:val="1"/>
          <w:sz w:val="32"/>
          <w:szCs w:val="32"/>
          <w:rtl w:val="1"/>
        </w:rPr>
        <w:t xml:space="preserve">الشتا</w:t>
      </w:r>
      <w:r w:rsidDel="00000000" w:rsidR="00000000" w:rsidRPr="00000000">
        <w:rPr>
          <w:b w:val="1"/>
          <w:sz w:val="32"/>
          <w:szCs w:val="32"/>
          <w:rtl w:val="0"/>
        </w:rPr>
        <w:t xml:space="preserve"> ؟ </w:t>
      </w:r>
    </w:p>
    <w:p w:rsidR="00000000" w:rsidDel="00000000" w:rsidP="00000000" w:rsidRDefault="00000000" w:rsidRPr="00000000" w14:paraId="00000241">
      <w:pPr>
        <w:pageBreakBefore w:val="0"/>
        <w:ind w:left="360"/>
        <w:rPr>
          <w:b w:val="1"/>
          <w:sz w:val="32"/>
          <w:szCs w:val="32"/>
        </w:rPr>
      </w:pPr>
      <w:r w:rsidDel="00000000" w:rsidR="00000000" w:rsidRPr="00000000">
        <w:rPr>
          <w:b w:val="1"/>
          <w:sz w:val="32"/>
          <w:szCs w:val="32"/>
          <w:rtl w:val="1"/>
        </w:rPr>
        <w:t xml:space="preserve">الماء</w:t>
      </w:r>
      <w:r w:rsidDel="00000000" w:rsidR="00000000" w:rsidRPr="00000000">
        <w:rPr>
          <w:b w:val="1"/>
          <w:sz w:val="32"/>
          <w:szCs w:val="32"/>
          <w:rtl w:val="1"/>
        </w:rPr>
        <w:t xml:space="preserve"> </w:t>
      </w:r>
      <w:r w:rsidDel="00000000" w:rsidR="00000000" w:rsidRPr="00000000">
        <w:rPr>
          <w:b w:val="1"/>
          <w:sz w:val="32"/>
          <w:szCs w:val="32"/>
          <w:rtl w:val="1"/>
        </w:rPr>
        <w:t xml:space="preserve">او</w:t>
      </w:r>
      <w:r w:rsidDel="00000000" w:rsidR="00000000" w:rsidRPr="00000000">
        <w:rPr>
          <w:b w:val="1"/>
          <w:sz w:val="32"/>
          <w:szCs w:val="32"/>
          <w:rtl w:val="1"/>
        </w:rPr>
        <w:t xml:space="preserve"> </w:t>
      </w:r>
      <w:r w:rsidDel="00000000" w:rsidR="00000000" w:rsidRPr="00000000">
        <w:rPr>
          <w:b w:val="1"/>
          <w:sz w:val="32"/>
          <w:szCs w:val="32"/>
          <w:rtl w:val="1"/>
        </w:rPr>
        <w:t xml:space="preserve">درجه</w:t>
      </w:r>
      <w:r w:rsidDel="00000000" w:rsidR="00000000" w:rsidRPr="00000000">
        <w:rPr>
          <w:b w:val="1"/>
          <w:sz w:val="32"/>
          <w:szCs w:val="32"/>
          <w:rtl w:val="1"/>
        </w:rPr>
        <w:t xml:space="preserve"> </w:t>
      </w:r>
      <w:r w:rsidDel="00000000" w:rsidR="00000000" w:rsidRPr="00000000">
        <w:rPr>
          <w:b w:val="1"/>
          <w:sz w:val="32"/>
          <w:szCs w:val="32"/>
          <w:rtl w:val="1"/>
        </w:rPr>
        <w:t xml:space="preserve">الحراره</w:t>
      </w:r>
    </w:p>
    <w:p w:rsidR="00000000" w:rsidDel="00000000" w:rsidP="00000000" w:rsidRDefault="00000000" w:rsidRPr="00000000" w14:paraId="00000242">
      <w:pPr>
        <w:pageBreakBefore w:val="0"/>
        <w:rPr>
          <w:b w:val="1"/>
          <w:sz w:val="32"/>
          <w:szCs w:val="32"/>
        </w:rPr>
      </w:pPr>
      <w:r w:rsidDel="00000000" w:rsidR="00000000" w:rsidRPr="00000000">
        <w:rPr>
          <w:rtl w:val="0"/>
        </w:rPr>
      </w:r>
    </w:p>
    <w:p w:rsidR="00000000" w:rsidDel="00000000" w:rsidP="00000000" w:rsidRDefault="00000000" w:rsidRPr="00000000" w14:paraId="00000243">
      <w:pPr>
        <w:pageBreakBefore w:val="0"/>
        <w:ind w:left="360"/>
        <w:rPr>
          <w:b w:val="1"/>
          <w:sz w:val="32"/>
          <w:szCs w:val="32"/>
        </w:rPr>
      </w:pPr>
      <w:r w:rsidDel="00000000" w:rsidR="00000000" w:rsidRPr="00000000">
        <w:rPr>
          <w:b w:val="1"/>
          <w:sz w:val="32"/>
          <w:szCs w:val="32"/>
          <w:rtl w:val="1"/>
        </w:rPr>
        <w:t xml:space="preserve">له</w:t>
      </w:r>
      <w:r w:rsidDel="00000000" w:rsidR="00000000" w:rsidRPr="00000000">
        <w:rPr>
          <w:b w:val="1"/>
          <w:sz w:val="32"/>
          <w:szCs w:val="32"/>
          <w:rtl w:val="1"/>
        </w:rPr>
        <w:t xml:space="preserve"> </w:t>
      </w:r>
      <w:r w:rsidDel="00000000" w:rsidR="00000000" w:rsidRPr="00000000">
        <w:rPr>
          <w:b w:val="1"/>
          <w:sz w:val="32"/>
          <w:szCs w:val="32"/>
          <w:rtl w:val="1"/>
        </w:rPr>
        <w:t xml:space="preserve">أوراق</w:t>
      </w:r>
      <w:r w:rsidDel="00000000" w:rsidR="00000000" w:rsidRPr="00000000">
        <w:rPr>
          <w:b w:val="1"/>
          <w:sz w:val="32"/>
          <w:szCs w:val="32"/>
          <w:rtl w:val="1"/>
        </w:rPr>
        <w:t xml:space="preserve"> . . </w:t>
      </w:r>
      <w:r w:rsidDel="00000000" w:rsidR="00000000" w:rsidRPr="00000000">
        <w:rPr>
          <w:b w:val="1"/>
          <w:sz w:val="32"/>
          <w:szCs w:val="32"/>
          <w:rtl w:val="1"/>
        </w:rPr>
        <w:t xml:space="preserve">وما</w:t>
      </w:r>
      <w:r w:rsidDel="00000000" w:rsidR="00000000" w:rsidRPr="00000000">
        <w:rPr>
          <w:b w:val="1"/>
          <w:sz w:val="32"/>
          <w:szCs w:val="32"/>
          <w:rtl w:val="1"/>
        </w:rPr>
        <w:t xml:space="preserve"> </w:t>
      </w:r>
      <w:r w:rsidDel="00000000" w:rsidR="00000000" w:rsidRPr="00000000">
        <w:rPr>
          <w:b w:val="1"/>
          <w:sz w:val="32"/>
          <w:szCs w:val="32"/>
          <w:rtl w:val="1"/>
        </w:rPr>
        <w:t xml:space="preserve">هو</w:t>
      </w:r>
      <w:r w:rsidDel="00000000" w:rsidR="00000000" w:rsidRPr="00000000">
        <w:rPr>
          <w:b w:val="1"/>
          <w:sz w:val="32"/>
          <w:szCs w:val="32"/>
          <w:rtl w:val="1"/>
        </w:rPr>
        <w:t xml:space="preserve"> </w:t>
      </w:r>
      <w:r w:rsidDel="00000000" w:rsidR="00000000" w:rsidRPr="00000000">
        <w:rPr>
          <w:b w:val="1"/>
          <w:sz w:val="32"/>
          <w:szCs w:val="32"/>
          <w:rtl w:val="1"/>
        </w:rPr>
        <w:t xml:space="preserve">بنبات</w:t>
      </w:r>
      <w:r w:rsidDel="00000000" w:rsidR="00000000" w:rsidRPr="00000000">
        <w:rPr>
          <w:b w:val="1"/>
          <w:sz w:val="32"/>
          <w:szCs w:val="32"/>
          <w:rtl w:val="1"/>
        </w:rPr>
        <w:t xml:space="preserve">، </w:t>
      </w:r>
      <w:r w:rsidDel="00000000" w:rsidR="00000000" w:rsidRPr="00000000">
        <w:rPr>
          <w:b w:val="1"/>
          <w:sz w:val="32"/>
          <w:szCs w:val="32"/>
          <w:rtl w:val="1"/>
        </w:rPr>
        <w:t xml:space="preserve">وله</w:t>
      </w:r>
      <w:r w:rsidDel="00000000" w:rsidR="00000000" w:rsidRPr="00000000">
        <w:rPr>
          <w:b w:val="1"/>
          <w:sz w:val="32"/>
          <w:szCs w:val="32"/>
          <w:rtl w:val="1"/>
        </w:rPr>
        <w:t xml:space="preserve"> </w:t>
      </w:r>
      <w:r w:rsidDel="00000000" w:rsidR="00000000" w:rsidRPr="00000000">
        <w:rPr>
          <w:b w:val="1"/>
          <w:sz w:val="32"/>
          <w:szCs w:val="32"/>
          <w:rtl w:val="1"/>
        </w:rPr>
        <w:t xml:space="preserve">جلد</w:t>
      </w:r>
      <w:r w:rsidDel="00000000" w:rsidR="00000000" w:rsidRPr="00000000">
        <w:rPr>
          <w:b w:val="1"/>
          <w:sz w:val="32"/>
          <w:szCs w:val="32"/>
          <w:rtl w:val="1"/>
        </w:rPr>
        <w:t xml:space="preserve"> . . </w:t>
      </w:r>
      <w:r w:rsidDel="00000000" w:rsidR="00000000" w:rsidRPr="00000000">
        <w:rPr>
          <w:b w:val="1"/>
          <w:sz w:val="32"/>
          <w:szCs w:val="32"/>
          <w:rtl w:val="1"/>
        </w:rPr>
        <w:t xml:space="preserve">وما</w:t>
      </w:r>
      <w:r w:rsidDel="00000000" w:rsidR="00000000" w:rsidRPr="00000000">
        <w:rPr>
          <w:b w:val="1"/>
          <w:sz w:val="32"/>
          <w:szCs w:val="32"/>
          <w:rtl w:val="1"/>
        </w:rPr>
        <w:t xml:space="preserve"> </w:t>
      </w:r>
      <w:r w:rsidDel="00000000" w:rsidR="00000000" w:rsidRPr="00000000">
        <w:rPr>
          <w:b w:val="1"/>
          <w:sz w:val="32"/>
          <w:szCs w:val="32"/>
          <w:rtl w:val="1"/>
        </w:rPr>
        <w:t xml:space="preserve">هو</w:t>
      </w:r>
      <w:r w:rsidDel="00000000" w:rsidR="00000000" w:rsidRPr="00000000">
        <w:rPr>
          <w:b w:val="1"/>
          <w:sz w:val="32"/>
          <w:szCs w:val="32"/>
          <w:rtl w:val="1"/>
        </w:rPr>
        <w:t xml:space="preserve"> </w:t>
      </w:r>
      <w:r w:rsidDel="00000000" w:rsidR="00000000" w:rsidRPr="00000000">
        <w:rPr>
          <w:b w:val="1"/>
          <w:sz w:val="32"/>
          <w:szCs w:val="32"/>
          <w:rtl w:val="1"/>
        </w:rPr>
        <w:t xml:space="preserve">بحيوان</w:t>
      </w:r>
      <w:r w:rsidDel="00000000" w:rsidR="00000000" w:rsidRPr="00000000">
        <w:rPr>
          <w:b w:val="1"/>
          <w:sz w:val="32"/>
          <w:szCs w:val="32"/>
          <w:rtl w:val="1"/>
        </w:rPr>
        <w:t xml:space="preserve">، </w:t>
      </w:r>
      <w:r w:rsidDel="00000000" w:rsidR="00000000" w:rsidRPr="00000000">
        <w:rPr>
          <w:b w:val="1"/>
          <w:sz w:val="32"/>
          <w:szCs w:val="32"/>
          <w:rtl w:val="1"/>
        </w:rPr>
        <w:t xml:space="preserve">وعلم</w:t>
      </w:r>
      <w:r w:rsidDel="00000000" w:rsidR="00000000" w:rsidRPr="00000000">
        <w:rPr>
          <w:b w:val="1"/>
          <w:sz w:val="32"/>
          <w:szCs w:val="32"/>
          <w:rtl w:val="1"/>
        </w:rPr>
        <w:t xml:space="preserve"> . . </w:t>
      </w:r>
      <w:r w:rsidDel="00000000" w:rsidR="00000000" w:rsidRPr="00000000">
        <w:rPr>
          <w:b w:val="1"/>
          <w:sz w:val="32"/>
          <w:szCs w:val="32"/>
          <w:rtl w:val="1"/>
        </w:rPr>
        <w:t xml:space="preserve">وما</w:t>
      </w:r>
      <w:r w:rsidDel="00000000" w:rsidR="00000000" w:rsidRPr="00000000">
        <w:rPr>
          <w:b w:val="1"/>
          <w:sz w:val="32"/>
          <w:szCs w:val="32"/>
          <w:rtl w:val="1"/>
        </w:rPr>
        <w:t xml:space="preserve"> </w:t>
      </w:r>
      <w:r w:rsidDel="00000000" w:rsidR="00000000" w:rsidRPr="00000000">
        <w:rPr>
          <w:b w:val="1"/>
          <w:sz w:val="32"/>
          <w:szCs w:val="32"/>
          <w:rtl w:val="1"/>
        </w:rPr>
        <w:t xml:space="preserve">هو</w:t>
      </w:r>
      <w:r w:rsidDel="00000000" w:rsidR="00000000" w:rsidRPr="00000000">
        <w:rPr>
          <w:b w:val="1"/>
          <w:sz w:val="32"/>
          <w:szCs w:val="32"/>
          <w:rtl w:val="1"/>
        </w:rPr>
        <w:t xml:space="preserve"> </w:t>
      </w:r>
      <w:r w:rsidDel="00000000" w:rsidR="00000000" w:rsidRPr="00000000">
        <w:rPr>
          <w:b w:val="1"/>
          <w:sz w:val="32"/>
          <w:szCs w:val="32"/>
          <w:rtl w:val="1"/>
        </w:rPr>
        <w:t xml:space="preserve">بإنسان</w:t>
      </w:r>
      <w:r w:rsidDel="00000000" w:rsidR="00000000" w:rsidRPr="00000000">
        <w:rPr>
          <w:b w:val="1"/>
          <w:sz w:val="32"/>
          <w:szCs w:val="32"/>
          <w:rtl w:val="1"/>
        </w:rPr>
        <w:t xml:space="preserve">. </w:t>
      </w:r>
      <w:r w:rsidDel="00000000" w:rsidR="00000000" w:rsidRPr="00000000">
        <w:rPr>
          <w:b w:val="1"/>
          <w:sz w:val="32"/>
          <w:szCs w:val="32"/>
          <w:rtl w:val="1"/>
        </w:rPr>
        <w:t xml:space="preserve">من</w:t>
      </w:r>
      <w:r w:rsidDel="00000000" w:rsidR="00000000" w:rsidRPr="00000000">
        <w:rPr>
          <w:b w:val="1"/>
          <w:sz w:val="32"/>
          <w:szCs w:val="32"/>
          <w:rtl w:val="1"/>
        </w:rPr>
        <w:t xml:space="preserve"> </w:t>
      </w:r>
      <w:r w:rsidDel="00000000" w:rsidR="00000000" w:rsidRPr="00000000">
        <w:rPr>
          <w:b w:val="1"/>
          <w:sz w:val="32"/>
          <w:szCs w:val="32"/>
          <w:rtl w:val="1"/>
        </w:rPr>
        <w:t xml:space="preserve">هو</w:t>
      </w:r>
      <w:r w:rsidDel="00000000" w:rsidR="00000000" w:rsidRPr="00000000">
        <w:rPr>
          <w:b w:val="1"/>
          <w:sz w:val="32"/>
          <w:szCs w:val="32"/>
          <w:rtl w:val="0"/>
        </w:rPr>
        <w:t xml:space="preserve">؟ </w:t>
      </w:r>
    </w:p>
    <w:sdt>
      <w:sdtPr>
        <w:tag w:val="goog_rdk_653"/>
      </w:sdtPr>
      <w:sdtContent>
        <w:p w:rsidR="00000000" w:rsidDel="00000000" w:rsidP="00000000" w:rsidRDefault="00000000" w:rsidRPr="00000000" w14:paraId="00000244">
          <w:pPr>
            <w:pageBreakBefore w:val="0"/>
            <w:ind w:left="360"/>
            <w:rPr>
              <w:b w:val="1"/>
              <w:sz w:val="32"/>
              <w:szCs w:val="32"/>
            </w:rPr>
            <w:pPrChange w:author="ahmed adly" w:id="0" w:date="2022-08-17T13:06:07Z">
              <w:pPr>
                <w:pageBreakBefore w:val="0"/>
                <w:ind w:left="360"/>
              </w:pPr>
            </w:pPrChange>
          </w:pPr>
          <w:r w:rsidDel="00000000" w:rsidR="00000000" w:rsidRPr="00000000">
            <w:rPr>
              <w:b w:val="1"/>
              <w:sz w:val="32"/>
              <w:szCs w:val="32"/>
              <w:rtl w:val="1"/>
            </w:rPr>
            <w:t xml:space="preserve">كتاب</w:t>
          </w:r>
        </w:p>
      </w:sdtContent>
    </w:sdt>
    <w:p w:rsidR="00000000" w:rsidDel="00000000" w:rsidP="00000000" w:rsidRDefault="00000000" w:rsidRPr="00000000" w14:paraId="00000245">
      <w:pPr>
        <w:pageBreakBefore w:val="0"/>
        <w:rPr>
          <w:b w:val="1"/>
          <w:sz w:val="32"/>
          <w:szCs w:val="32"/>
        </w:rPr>
      </w:pPr>
      <w:r w:rsidDel="00000000" w:rsidR="00000000" w:rsidRPr="00000000">
        <w:rPr>
          <w:rtl w:val="0"/>
        </w:rPr>
      </w:r>
    </w:p>
    <w:p w:rsidR="00000000" w:rsidDel="00000000" w:rsidP="00000000" w:rsidRDefault="00000000" w:rsidRPr="00000000" w14:paraId="00000246">
      <w:pPr>
        <w:pageBreakBefore w:val="0"/>
        <w:ind w:left="360"/>
        <w:rPr>
          <w:b w:val="1"/>
          <w:sz w:val="32"/>
          <w:szCs w:val="32"/>
        </w:rPr>
      </w:pPr>
      <w:r w:rsidDel="00000000" w:rsidR="00000000" w:rsidRPr="00000000">
        <w:rPr>
          <w:b w:val="1"/>
          <w:sz w:val="32"/>
          <w:szCs w:val="32"/>
          <w:rtl w:val="1"/>
        </w:rPr>
        <w:t xml:space="preserve">ما</w:t>
      </w:r>
      <w:r w:rsidDel="00000000" w:rsidR="00000000" w:rsidRPr="00000000">
        <w:rPr>
          <w:b w:val="1"/>
          <w:sz w:val="32"/>
          <w:szCs w:val="32"/>
          <w:rtl w:val="1"/>
        </w:rPr>
        <w:t xml:space="preserve"> </w:t>
      </w:r>
      <w:r w:rsidDel="00000000" w:rsidR="00000000" w:rsidRPr="00000000">
        <w:rPr>
          <w:b w:val="1"/>
          <w:sz w:val="32"/>
          <w:szCs w:val="32"/>
          <w:rtl w:val="1"/>
        </w:rPr>
        <w:t xml:space="preserve">هو</w:t>
      </w:r>
      <w:r w:rsidDel="00000000" w:rsidR="00000000" w:rsidRPr="00000000">
        <w:rPr>
          <w:b w:val="1"/>
          <w:sz w:val="32"/>
          <w:szCs w:val="32"/>
          <w:rtl w:val="1"/>
        </w:rPr>
        <w:t xml:space="preserve"> </w:t>
      </w:r>
      <w:r w:rsidDel="00000000" w:rsidR="00000000" w:rsidRPr="00000000">
        <w:rPr>
          <w:b w:val="1"/>
          <w:sz w:val="32"/>
          <w:szCs w:val="32"/>
          <w:rtl w:val="1"/>
        </w:rPr>
        <w:t xml:space="preserve">الشيء</w:t>
      </w:r>
      <w:r w:rsidDel="00000000" w:rsidR="00000000" w:rsidRPr="00000000">
        <w:rPr>
          <w:b w:val="1"/>
          <w:sz w:val="32"/>
          <w:szCs w:val="32"/>
          <w:rtl w:val="1"/>
        </w:rPr>
        <w:t xml:space="preserve"> </w:t>
      </w:r>
      <w:r w:rsidDel="00000000" w:rsidR="00000000" w:rsidRPr="00000000">
        <w:rPr>
          <w:b w:val="1"/>
          <w:sz w:val="32"/>
          <w:szCs w:val="32"/>
          <w:rtl w:val="1"/>
        </w:rPr>
        <w:t xml:space="preserve">الذي</w:t>
      </w:r>
      <w:r w:rsidDel="00000000" w:rsidR="00000000" w:rsidRPr="00000000">
        <w:rPr>
          <w:b w:val="1"/>
          <w:sz w:val="32"/>
          <w:szCs w:val="32"/>
          <w:rtl w:val="1"/>
        </w:rPr>
        <w:t xml:space="preserve"> </w:t>
      </w:r>
      <w:r w:rsidDel="00000000" w:rsidR="00000000" w:rsidRPr="00000000">
        <w:rPr>
          <w:b w:val="1"/>
          <w:sz w:val="32"/>
          <w:szCs w:val="32"/>
          <w:rtl w:val="1"/>
        </w:rPr>
        <w:t xml:space="preserve">لا</w:t>
      </w:r>
      <w:r w:rsidDel="00000000" w:rsidR="00000000" w:rsidRPr="00000000">
        <w:rPr>
          <w:b w:val="1"/>
          <w:sz w:val="32"/>
          <w:szCs w:val="32"/>
          <w:rtl w:val="1"/>
        </w:rPr>
        <w:t xml:space="preserve"> </w:t>
      </w:r>
      <w:r w:rsidDel="00000000" w:rsidR="00000000" w:rsidRPr="00000000">
        <w:rPr>
          <w:b w:val="1"/>
          <w:sz w:val="32"/>
          <w:szCs w:val="32"/>
          <w:rtl w:val="1"/>
        </w:rPr>
        <w:t xml:space="preserve">تحب</w:t>
      </w:r>
      <w:r w:rsidDel="00000000" w:rsidR="00000000" w:rsidRPr="00000000">
        <w:rPr>
          <w:b w:val="1"/>
          <w:sz w:val="32"/>
          <w:szCs w:val="32"/>
          <w:rtl w:val="1"/>
        </w:rPr>
        <w:t xml:space="preserve"> </w:t>
      </w:r>
      <w:r w:rsidDel="00000000" w:rsidR="00000000" w:rsidRPr="00000000">
        <w:rPr>
          <w:b w:val="1"/>
          <w:sz w:val="32"/>
          <w:szCs w:val="32"/>
          <w:rtl w:val="1"/>
        </w:rPr>
        <w:t xml:space="preserve">أن</w:t>
      </w:r>
      <w:r w:rsidDel="00000000" w:rsidR="00000000" w:rsidRPr="00000000">
        <w:rPr>
          <w:b w:val="1"/>
          <w:sz w:val="32"/>
          <w:szCs w:val="32"/>
          <w:rtl w:val="1"/>
        </w:rPr>
        <w:t xml:space="preserve"> </w:t>
      </w:r>
      <w:r w:rsidDel="00000000" w:rsidR="00000000" w:rsidRPr="00000000">
        <w:rPr>
          <w:b w:val="1"/>
          <w:sz w:val="32"/>
          <w:szCs w:val="32"/>
          <w:rtl w:val="1"/>
        </w:rPr>
        <w:t xml:space="preserve">تلبسه</w:t>
      </w:r>
      <w:r w:rsidDel="00000000" w:rsidR="00000000" w:rsidRPr="00000000">
        <w:rPr>
          <w:b w:val="1"/>
          <w:sz w:val="32"/>
          <w:szCs w:val="32"/>
          <w:rtl w:val="1"/>
        </w:rPr>
        <w:t xml:space="preserve"> </w:t>
      </w:r>
      <w:r w:rsidDel="00000000" w:rsidR="00000000" w:rsidRPr="00000000">
        <w:rPr>
          <w:b w:val="1"/>
          <w:sz w:val="32"/>
          <w:szCs w:val="32"/>
          <w:rtl w:val="1"/>
        </w:rPr>
        <w:t xml:space="preserve">وإذا</w:t>
      </w:r>
      <w:r w:rsidDel="00000000" w:rsidR="00000000" w:rsidRPr="00000000">
        <w:rPr>
          <w:b w:val="1"/>
          <w:sz w:val="32"/>
          <w:szCs w:val="32"/>
          <w:rtl w:val="1"/>
        </w:rPr>
        <w:t xml:space="preserve"> </w:t>
      </w:r>
      <w:r w:rsidDel="00000000" w:rsidR="00000000" w:rsidRPr="00000000">
        <w:rPr>
          <w:b w:val="1"/>
          <w:sz w:val="32"/>
          <w:szCs w:val="32"/>
          <w:rtl w:val="1"/>
        </w:rPr>
        <w:t xml:space="preserve">لبسته</w:t>
      </w:r>
      <w:r w:rsidDel="00000000" w:rsidR="00000000" w:rsidRPr="00000000">
        <w:rPr>
          <w:b w:val="1"/>
          <w:sz w:val="32"/>
          <w:szCs w:val="32"/>
          <w:rtl w:val="1"/>
        </w:rPr>
        <w:t xml:space="preserve"> </w:t>
      </w:r>
      <w:r w:rsidDel="00000000" w:rsidR="00000000" w:rsidRPr="00000000">
        <w:rPr>
          <w:b w:val="1"/>
          <w:sz w:val="32"/>
          <w:szCs w:val="32"/>
          <w:rtl w:val="1"/>
        </w:rPr>
        <w:t xml:space="preserve">لا</w:t>
      </w:r>
      <w:r w:rsidDel="00000000" w:rsidR="00000000" w:rsidRPr="00000000">
        <w:rPr>
          <w:b w:val="1"/>
          <w:sz w:val="32"/>
          <w:szCs w:val="32"/>
          <w:rtl w:val="1"/>
        </w:rPr>
        <w:t xml:space="preserve"> </w:t>
      </w:r>
      <w:r w:rsidDel="00000000" w:rsidR="00000000" w:rsidRPr="00000000">
        <w:rPr>
          <w:b w:val="1"/>
          <w:sz w:val="32"/>
          <w:szCs w:val="32"/>
          <w:rtl w:val="1"/>
        </w:rPr>
        <w:t xml:space="preserve">تراه</w:t>
      </w:r>
      <w:r w:rsidDel="00000000" w:rsidR="00000000" w:rsidRPr="00000000">
        <w:rPr>
          <w:b w:val="1"/>
          <w:sz w:val="32"/>
          <w:szCs w:val="32"/>
          <w:rtl w:val="0"/>
        </w:rPr>
        <w:t xml:space="preserve"> ؟ </w:t>
      </w:r>
    </w:p>
    <w:p w:rsidR="00000000" w:rsidDel="00000000" w:rsidP="00000000" w:rsidRDefault="00000000" w:rsidRPr="00000000" w14:paraId="00000247">
      <w:pPr>
        <w:pageBreakBefore w:val="0"/>
        <w:ind w:left="360"/>
        <w:rPr>
          <w:b w:val="1"/>
          <w:sz w:val="32"/>
          <w:szCs w:val="32"/>
        </w:rPr>
      </w:pPr>
      <w:r w:rsidDel="00000000" w:rsidR="00000000" w:rsidRPr="00000000">
        <w:rPr>
          <w:rtl w:val="0"/>
        </w:rPr>
      </w:r>
      <w:r w:rsidDel="00000000" w:rsidR="00000000" w:rsidRPr="00000000">
        <w:rPr>
          <w:b w:val="1"/>
          <w:sz w:val="32"/>
          <w:szCs w:val="32"/>
          <w:rtl w:val="0"/>
        </w:rPr>
        <w:t xml:space="preserve">&gt;&gt; </w:t>
      </w:r>
      <w:r w:rsidDel="00000000" w:rsidR="00000000" w:rsidRPr="00000000">
        <w:rPr>
          <w:b w:val="1"/>
          <w:sz w:val="32"/>
          <w:szCs w:val="32"/>
          <w:rtl w:val="1"/>
        </w:rPr>
        <w:t xml:space="preserve">الكفن</w:t>
      </w:r>
      <w:r w:rsidDel="00000000" w:rsidR="00000000" w:rsidRPr="00000000">
        <w:rPr>
          <w:b w:val="1"/>
          <w:sz w:val="32"/>
          <w:szCs w:val="32"/>
          <w:rtl w:val="0"/>
        </w:rPr>
        <w:t xml:space="preserve"> </w:t>
      </w:r>
    </w:p>
    <w:p w:rsidR="00000000" w:rsidDel="00000000" w:rsidP="00000000" w:rsidRDefault="00000000" w:rsidRPr="00000000" w14:paraId="00000248">
      <w:pPr>
        <w:pageBreakBefore w:val="0"/>
        <w:rPr>
          <w:b w:val="1"/>
          <w:sz w:val="32"/>
          <w:szCs w:val="32"/>
        </w:rPr>
      </w:pPr>
      <w:r w:rsidDel="00000000" w:rsidR="00000000" w:rsidRPr="00000000">
        <w:rPr>
          <w:rtl w:val="0"/>
        </w:rPr>
      </w:r>
    </w:p>
    <w:p w:rsidR="00000000" w:rsidDel="00000000" w:rsidP="00000000" w:rsidRDefault="00000000" w:rsidRPr="00000000" w14:paraId="00000249">
      <w:pPr>
        <w:pageBreakBefore w:val="0"/>
        <w:ind w:left="360"/>
        <w:rPr>
          <w:b w:val="1"/>
          <w:sz w:val="32"/>
          <w:szCs w:val="32"/>
        </w:rPr>
      </w:pPr>
      <w:r w:rsidDel="00000000" w:rsidR="00000000" w:rsidRPr="00000000">
        <w:rPr>
          <w:b w:val="1"/>
          <w:sz w:val="32"/>
          <w:szCs w:val="32"/>
          <w:rtl w:val="1"/>
        </w:rPr>
        <w:t xml:space="preserve">ما</w:t>
      </w:r>
      <w:r w:rsidDel="00000000" w:rsidR="00000000" w:rsidRPr="00000000">
        <w:rPr>
          <w:b w:val="1"/>
          <w:sz w:val="32"/>
          <w:szCs w:val="32"/>
          <w:rtl w:val="1"/>
        </w:rPr>
        <w:t xml:space="preserve"> </w:t>
      </w:r>
      <w:r w:rsidDel="00000000" w:rsidR="00000000" w:rsidRPr="00000000">
        <w:rPr>
          <w:b w:val="1"/>
          <w:sz w:val="32"/>
          <w:szCs w:val="32"/>
          <w:rtl w:val="1"/>
        </w:rPr>
        <w:t xml:space="preserve">هو</w:t>
      </w:r>
      <w:r w:rsidDel="00000000" w:rsidR="00000000" w:rsidRPr="00000000">
        <w:rPr>
          <w:b w:val="1"/>
          <w:sz w:val="32"/>
          <w:szCs w:val="32"/>
          <w:rtl w:val="1"/>
        </w:rPr>
        <w:t xml:space="preserve"> </w:t>
      </w:r>
      <w:r w:rsidDel="00000000" w:rsidR="00000000" w:rsidRPr="00000000">
        <w:rPr>
          <w:b w:val="1"/>
          <w:sz w:val="32"/>
          <w:szCs w:val="32"/>
          <w:rtl w:val="1"/>
        </w:rPr>
        <w:t xml:space="preserve">الشيء</w:t>
      </w:r>
      <w:r w:rsidDel="00000000" w:rsidR="00000000" w:rsidRPr="00000000">
        <w:rPr>
          <w:b w:val="1"/>
          <w:sz w:val="32"/>
          <w:szCs w:val="32"/>
          <w:rtl w:val="1"/>
        </w:rPr>
        <w:t xml:space="preserve"> </w:t>
      </w:r>
      <w:r w:rsidDel="00000000" w:rsidR="00000000" w:rsidRPr="00000000">
        <w:rPr>
          <w:b w:val="1"/>
          <w:sz w:val="32"/>
          <w:szCs w:val="32"/>
          <w:rtl w:val="1"/>
        </w:rPr>
        <w:t xml:space="preserve">الذي</w:t>
      </w:r>
      <w:r w:rsidDel="00000000" w:rsidR="00000000" w:rsidRPr="00000000">
        <w:rPr>
          <w:b w:val="1"/>
          <w:sz w:val="32"/>
          <w:szCs w:val="32"/>
          <w:rtl w:val="1"/>
        </w:rPr>
        <w:t xml:space="preserve"> </w:t>
      </w:r>
      <w:r w:rsidDel="00000000" w:rsidR="00000000" w:rsidRPr="00000000">
        <w:rPr>
          <w:b w:val="1"/>
          <w:sz w:val="32"/>
          <w:szCs w:val="32"/>
          <w:rtl w:val="1"/>
        </w:rPr>
        <w:t xml:space="preserve">يقول</w:t>
      </w:r>
      <w:r w:rsidDel="00000000" w:rsidR="00000000" w:rsidRPr="00000000">
        <w:rPr>
          <w:b w:val="1"/>
          <w:sz w:val="32"/>
          <w:szCs w:val="32"/>
          <w:rtl w:val="1"/>
        </w:rPr>
        <w:t xml:space="preserve"> </w:t>
      </w:r>
      <w:r w:rsidDel="00000000" w:rsidR="00000000" w:rsidRPr="00000000">
        <w:rPr>
          <w:b w:val="1"/>
          <w:sz w:val="32"/>
          <w:szCs w:val="32"/>
          <w:rtl w:val="1"/>
        </w:rPr>
        <w:t xml:space="preserve">الصدق</w:t>
      </w:r>
      <w:r w:rsidDel="00000000" w:rsidR="00000000" w:rsidRPr="00000000">
        <w:rPr>
          <w:b w:val="1"/>
          <w:sz w:val="32"/>
          <w:szCs w:val="32"/>
          <w:rtl w:val="1"/>
        </w:rPr>
        <w:t xml:space="preserve"> </w:t>
      </w:r>
      <w:r w:rsidDel="00000000" w:rsidR="00000000" w:rsidRPr="00000000">
        <w:rPr>
          <w:b w:val="1"/>
          <w:sz w:val="32"/>
          <w:szCs w:val="32"/>
          <w:rtl w:val="1"/>
        </w:rPr>
        <w:t xml:space="preserve">دوما</w:t>
      </w:r>
      <w:r w:rsidDel="00000000" w:rsidR="00000000" w:rsidRPr="00000000">
        <w:rPr>
          <w:b w:val="1"/>
          <w:sz w:val="32"/>
          <w:szCs w:val="32"/>
          <w:rtl w:val="1"/>
        </w:rPr>
        <w:t xml:space="preserve"> </w:t>
      </w:r>
      <w:r w:rsidDel="00000000" w:rsidR="00000000" w:rsidRPr="00000000">
        <w:rPr>
          <w:b w:val="1"/>
          <w:sz w:val="32"/>
          <w:szCs w:val="32"/>
          <w:rtl w:val="1"/>
        </w:rPr>
        <w:t xml:space="preserve">ولكنه</w:t>
      </w:r>
      <w:r w:rsidDel="00000000" w:rsidR="00000000" w:rsidRPr="00000000">
        <w:rPr>
          <w:b w:val="1"/>
          <w:sz w:val="32"/>
          <w:szCs w:val="32"/>
          <w:rtl w:val="1"/>
        </w:rPr>
        <w:t xml:space="preserve"> </w:t>
      </w:r>
      <w:r w:rsidDel="00000000" w:rsidR="00000000" w:rsidRPr="00000000">
        <w:rPr>
          <w:b w:val="1"/>
          <w:sz w:val="32"/>
          <w:szCs w:val="32"/>
          <w:rtl w:val="1"/>
        </w:rPr>
        <w:t xml:space="preserve">إذا</w:t>
      </w:r>
      <w:r w:rsidDel="00000000" w:rsidR="00000000" w:rsidRPr="00000000">
        <w:rPr>
          <w:b w:val="1"/>
          <w:sz w:val="32"/>
          <w:szCs w:val="32"/>
          <w:rtl w:val="1"/>
        </w:rPr>
        <w:t xml:space="preserve"> </w:t>
      </w:r>
      <w:r w:rsidDel="00000000" w:rsidR="00000000" w:rsidRPr="00000000">
        <w:rPr>
          <w:b w:val="1"/>
          <w:sz w:val="32"/>
          <w:szCs w:val="32"/>
          <w:rtl w:val="1"/>
        </w:rPr>
        <w:t xml:space="preserve">جاع</w:t>
      </w:r>
      <w:r w:rsidDel="00000000" w:rsidR="00000000" w:rsidRPr="00000000">
        <w:rPr>
          <w:b w:val="1"/>
          <w:sz w:val="32"/>
          <w:szCs w:val="32"/>
          <w:rtl w:val="1"/>
        </w:rPr>
        <w:t xml:space="preserve"> </w:t>
      </w:r>
      <w:r w:rsidDel="00000000" w:rsidR="00000000" w:rsidRPr="00000000">
        <w:rPr>
          <w:b w:val="1"/>
          <w:sz w:val="32"/>
          <w:szCs w:val="32"/>
          <w:rtl w:val="1"/>
        </w:rPr>
        <w:t xml:space="preserve">كذب</w:t>
      </w:r>
      <w:r w:rsidDel="00000000" w:rsidR="00000000" w:rsidRPr="00000000">
        <w:rPr>
          <w:b w:val="1"/>
          <w:sz w:val="32"/>
          <w:szCs w:val="32"/>
          <w:rtl w:val="0"/>
        </w:rPr>
        <w:t xml:space="preserve">؟</w:t>
      </w:r>
    </w:p>
    <w:p w:rsidR="00000000" w:rsidDel="00000000" w:rsidP="00000000" w:rsidRDefault="00000000" w:rsidRPr="00000000" w14:paraId="0000024A">
      <w:pPr>
        <w:pageBreakBefore w:val="0"/>
        <w:ind w:left="1080"/>
        <w:rPr>
          <w:b w:val="1"/>
          <w:sz w:val="32"/>
          <w:szCs w:val="32"/>
        </w:rPr>
      </w:pPr>
      <w:r w:rsidDel="00000000" w:rsidR="00000000" w:rsidRPr="00000000">
        <w:rPr>
          <w:rtl w:val="0"/>
        </w:rPr>
      </w:r>
      <w:r w:rsidDel="00000000" w:rsidR="00000000" w:rsidRPr="00000000">
        <w:rPr>
          <w:b w:val="1"/>
          <w:sz w:val="32"/>
          <w:szCs w:val="32"/>
          <w:rtl w:val="0"/>
        </w:rPr>
        <w:t xml:space="preserve">&gt;&gt; </w:t>
      </w:r>
      <w:r w:rsidDel="00000000" w:rsidR="00000000" w:rsidRPr="00000000">
        <w:rPr>
          <w:b w:val="1"/>
          <w:sz w:val="32"/>
          <w:szCs w:val="32"/>
          <w:rtl w:val="1"/>
        </w:rPr>
        <w:t xml:space="preserve">الساعة</w:t>
      </w:r>
      <w:r w:rsidDel="00000000" w:rsidR="00000000" w:rsidRPr="00000000">
        <w:rPr>
          <w:b w:val="1"/>
          <w:sz w:val="32"/>
          <w:szCs w:val="32"/>
          <w:rtl w:val="0"/>
        </w:rPr>
        <w:t xml:space="preserve"> </w:t>
      </w:r>
    </w:p>
    <w:p w:rsidR="00000000" w:rsidDel="00000000" w:rsidP="00000000" w:rsidRDefault="00000000" w:rsidRPr="00000000" w14:paraId="0000024B">
      <w:pPr>
        <w:pageBreakBefore w:val="0"/>
        <w:rPr>
          <w:b w:val="1"/>
          <w:sz w:val="32"/>
          <w:szCs w:val="32"/>
        </w:rPr>
      </w:pPr>
      <w:r w:rsidDel="00000000" w:rsidR="00000000" w:rsidRPr="00000000">
        <w:rPr>
          <w:rtl w:val="0"/>
        </w:rPr>
      </w:r>
    </w:p>
    <w:p w:rsidR="00000000" w:rsidDel="00000000" w:rsidP="00000000" w:rsidRDefault="00000000" w:rsidRPr="00000000" w14:paraId="0000024C">
      <w:pPr>
        <w:pageBreakBefore w:val="0"/>
        <w:ind w:left="360"/>
        <w:rPr>
          <w:b w:val="1"/>
          <w:sz w:val="32"/>
          <w:szCs w:val="32"/>
        </w:rPr>
      </w:pPr>
      <w:r w:rsidDel="00000000" w:rsidR="00000000" w:rsidRPr="00000000">
        <w:rPr>
          <w:b w:val="1"/>
          <w:sz w:val="32"/>
          <w:szCs w:val="32"/>
          <w:rtl w:val="1"/>
        </w:rPr>
        <w:t xml:space="preserve">ايه</w:t>
      </w:r>
      <w:r w:rsidDel="00000000" w:rsidR="00000000" w:rsidRPr="00000000">
        <w:rPr>
          <w:b w:val="1"/>
          <w:sz w:val="32"/>
          <w:szCs w:val="32"/>
          <w:rtl w:val="1"/>
        </w:rPr>
        <w:t xml:space="preserve"> </w:t>
      </w:r>
      <w:r w:rsidDel="00000000" w:rsidR="00000000" w:rsidRPr="00000000">
        <w:rPr>
          <w:b w:val="1"/>
          <w:sz w:val="32"/>
          <w:szCs w:val="32"/>
          <w:rtl w:val="1"/>
        </w:rPr>
        <w:t xml:space="preserve">اللي</w:t>
      </w:r>
      <w:r w:rsidDel="00000000" w:rsidR="00000000" w:rsidRPr="00000000">
        <w:rPr>
          <w:b w:val="1"/>
          <w:sz w:val="32"/>
          <w:szCs w:val="32"/>
          <w:rtl w:val="1"/>
        </w:rPr>
        <w:t xml:space="preserve"> </w:t>
      </w:r>
      <w:r w:rsidDel="00000000" w:rsidR="00000000" w:rsidRPr="00000000">
        <w:rPr>
          <w:b w:val="1"/>
          <w:sz w:val="32"/>
          <w:szCs w:val="32"/>
          <w:rtl w:val="1"/>
        </w:rPr>
        <w:t xml:space="preserve">بيتوسخ</w:t>
      </w:r>
      <w:r w:rsidDel="00000000" w:rsidR="00000000" w:rsidRPr="00000000">
        <w:rPr>
          <w:b w:val="1"/>
          <w:sz w:val="32"/>
          <w:szCs w:val="32"/>
          <w:rtl w:val="1"/>
        </w:rPr>
        <w:t xml:space="preserve"> </w:t>
      </w:r>
      <w:r w:rsidDel="00000000" w:rsidR="00000000" w:rsidRPr="00000000">
        <w:rPr>
          <w:b w:val="1"/>
          <w:sz w:val="32"/>
          <w:szCs w:val="32"/>
          <w:rtl w:val="1"/>
        </w:rPr>
        <w:t xml:space="preserve">من</w:t>
      </w:r>
      <w:r w:rsidDel="00000000" w:rsidR="00000000" w:rsidRPr="00000000">
        <w:rPr>
          <w:b w:val="1"/>
          <w:sz w:val="32"/>
          <w:szCs w:val="32"/>
          <w:rtl w:val="1"/>
        </w:rPr>
        <w:t xml:space="preserve"> </w:t>
      </w:r>
      <w:r w:rsidDel="00000000" w:rsidR="00000000" w:rsidRPr="00000000">
        <w:rPr>
          <w:b w:val="1"/>
          <w:sz w:val="32"/>
          <w:szCs w:val="32"/>
          <w:rtl w:val="1"/>
        </w:rPr>
        <w:t xml:space="preserve">الابيض</w:t>
      </w:r>
      <w:r w:rsidDel="00000000" w:rsidR="00000000" w:rsidRPr="00000000">
        <w:rPr>
          <w:b w:val="1"/>
          <w:sz w:val="32"/>
          <w:szCs w:val="32"/>
          <w:rtl w:val="0"/>
        </w:rPr>
        <w:t xml:space="preserve"> ؟ </w:t>
      </w:r>
    </w:p>
    <w:p w:rsidR="00000000" w:rsidDel="00000000" w:rsidP="00000000" w:rsidRDefault="00000000" w:rsidRPr="00000000" w14:paraId="0000024D">
      <w:pPr>
        <w:pageBreakBefore w:val="0"/>
        <w:ind w:left="360"/>
        <w:rPr>
          <w:b w:val="1"/>
          <w:sz w:val="32"/>
          <w:szCs w:val="32"/>
        </w:rPr>
      </w:pPr>
      <w:r w:rsidDel="00000000" w:rsidR="00000000" w:rsidRPr="00000000">
        <w:rPr>
          <w:b w:val="1"/>
          <w:sz w:val="32"/>
          <w:szCs w:val="32"/>
          <w:rtl w:val="1"/>
        </w:rPr>
        <w:t xml:space="preserve">السبوره</w:t>
      </w:r>
    </w:p>
    <w:p w:rsidR="00000000" w:rsidDel="00000000" w:rsidP="00000000" w:rsidRDefault="00000000" w:rsidRPr="00000000" w14:paraId="0000024E">
      <w:pPr>
        <w:pageBreakBefore w:val="0"/>
        <w:rPr>
          <w:b w:val="1"/>
          <w:sz w:val="32"/>
          <w:szCs w:val="32"/>
        </w:rPr>
      </w:pPr>
      <w:r w:rsidDel="00000000" w:rsidR="00000000" w:rsidRPr="00000000">
        <w:rPr>
          <w:rtl w:val="0"/>
        </w:rPr>
      </w:r>
    </w:p>
    <w:p w:rsidR="00000000" w:rsidDel="00000000" w:rsidP="00000000" w:rsidRDefault="00000000" w:rsidRPr="00000000" w14:paraId="0000024F">
      <w:pPr>
        <w:pageBreakBefore w:val="0"/>
        <w:ind w:left="360"/>
        <w:rPr>
          <w:b w:val="1"/>
          <w:sz w:val="32"/>
          <w:szCs w:val="32"/>
        </w:rPr>
      </w:pPr>
      <w:r w:rsidDel="00000000" w:rsidR="00000000" w:rsidRPr="00000000">
        <w:rPr>
          <w:b w:val="1"/>
          <w:sz w:val="32"/>
          <w:szCs w:val="32"/>
          <w:rtl w:val="1"/>
        </w:rPr>
        <w:t xml:space="preserve">أين</w:t>
      </w:r>
      <w:r w:rsidDel="00000000" w:rsidR="00000000" w:rsidRPr="00000000">
        <w:rPr>
          <w:b w:val="1"/>
          <w:sz w:val="32"/>
          <w:szCs w:val="32"/>
          <w:rtl w:val="1"/>
        </w:rPr>
        <w:t xml:space="preserve"> </w:t>
      </w:r>
      <w:r w:rsidDel="00000000" w:rsidR="00000000" w:rsidRPr="00000000">
        <w:rPr>
          <w:b w:val="1"/>
          <w:sz w:val="32"/>
          <w:szCs w:val="32"/>
          <w:rtl w:val="1"/>
        </w:rPr>
        <w:t xml:space="preserve">يقع</w:t>
      </w:r>
      <w:r w:rsidDel="00000000" w:rsidR="00000000" w:rsidRPr="00000000">
        <w:rPr>
          <w:b w:val="1"/>
          <w:sz w:val="32"/>
          <w:szCs w:val="32"/>
          <w:rtl w:val="1"/>
        </w:rPr>
        <w:t xml:space="preserve"> </w:t>
      </w:r>
      <w:r w:rsidDel="00000000" w:rsidR="00000000" w:rsidRPr="00000000">
        <w:rPr>
          <w:b w:val="1"/>
          <w:sz w:val="32"/>
          <w:szCs w:val="32"/>
          <w:rtl w:val="1"/>
        </w:rPr>
        <w:t xml:space="preserve">البحر</w:t>
      </w:r>
      <w:r w:rsidDel="00000000" w:rsidR="00000000" w:rsidRPr="00000000">
        <w:rPr>
          <w:b w:val="1"/>
          <w:sz w:val="32"/>
          <w:szCs w:val="32"/>
          <w:rtl w:val="1"/>
        </w:rPr>
        <w:t xml:space="preserve"> </w:t>
      </w:r>
      <w:r w:rsidDel="00000000" w:rsidR="00000000" w:rsidRPr="00000000">
        <w:rPr>
          <w:b w:val="1"/>
          <w:sz w:val="32"/>
          <w:szCs w:val="32"/>
          <w:rtl w:val="1"/>
        </w:rPr>
        <w:t xml:space="preserve">الذي</w:t>
      </w:r>
      <w:r w:rsidDel="00000000" w:rsidR="00000000" w:rsidRPr="00000000">
        <w:rPr>
          <w:b w:val="1"/>
          <w:sz w:val="32"/>
          <w:szCs w:val="32"/>
          <w:rtl w:val="1"/>
        </w:rPr>
        <w:t xml:space="preserve"> </w:t>
      </w:r>
      <w:r w:rsidDel="00000000" w:rsidR="00000000" w:rsidRPr="00000000">
        <w:rPr>
          <w:b w:val="1"/>
          <w:sz w:val="32"/>
          <w:szCs w:val="32"/>
          <w:rtl w:val="1"/>
        </w:rPr>
        <w:t xml:space="preserve">لا</w:t>
      </w:r>
      <w:r w:rsidDel="00000000" w:rsidR="00000000" w:rsidRPr="00000000">
        <w:rPr>
          <w:b w:val="1"/>
          <w:sz w:val="32"/>
          <w:szCs w:val="32"/>
          <w:rtl w:val="1"/>
        </w:rPr>
        <w:t xml:space="preserve"> </w:t>
      </w:r>
      <w:r w:rsidDel="00000000" w:rsidR="00000000" w:rsidRPr="00000000">
        <w:rPr>
          <w:b w:val="1"/>
          <w:sz w:val="32"/>
          <w:szCs w:val="32"/>
          <w:rtl w:val="1"/>
        </w:rPr>
        <w:t xml:space="preserve">يوجد</w:t>
      </w:r>
      <w:r w:rsidDel="00000000" w:rsidR="00000000" w:rsidRPr="00000000">
        <w:rPr>
          <w:b w:val="1"/>
          <w:sz w:val="32"/>
          <w:szCs w:val="32"/>
          <w:rtl w:val="1"/>
        </w:rPr>
        <w:t xml:space="preserve"> </w:t>
      </w:r>
      <w:r w:rsidDel="00000000" w:rsidR="00000000" w:rsidRPr="00000000">
        <w:rPr>
          <w:b w:val="1"/>
          <w:sz w:val="32"/>
          <w:szCs w:val="32"/>
          <w:rtl w:val="1"/>
        </w:rPr>
        <w:t xml:space="preserve">به</w:t>
      </w:r>
      <w:r w:rsidDel="00000000" w:rsidR="00000000" w:rsidRPr="00000000">
        <w:rPr>
          <w:b w:val="1"/>
          <w:sz w:val="32"/>
          <w:szCs w:val="32"/>
          <w:rtl w:val="1"/>
        </w:rPr>
        <w:t xml:space="preserve"> </w:t>
      </w:r>
      <w:r w:rsidDel="00000000" w:rsidR="00000000" w:rsidRPr="00000000">
        <w:rPr>
          <w:b w:val="1"/>
          <w:sz w:val="32"/>
          <w:szCs w:val="32"/>
          <w:rtl w:val="1"/>
        </w:rPr>
        <w:t xml:space="preserve">ماء</w:t>
      </w:r>
      <w:r w:rsidDel="00000000" w:rsidR="00000000" w:rsidRPr="00000000">
        <w:rPr>
          <w:b w:val="1"/>
          <w:sz w:val="32"/>
          <w:szCs w:val="32"/>
          <w:rtl w:val="0"/>
        </w:rPr>
        <w:t xml:space="preserve"> ؟ </w:t>
      </w:r>
    </w:p>
    <w:p w:rsidR="00000000" w:rsidDel="00000000" w:rsidP="00000000" w:rsidRDefault="00000000" w:rsidRPr="00000000" w14:paraId="00000250">
      <w:pPr>
        <w:pageBreakBefore w:val="0"/>
        <w:ind w:left="360"/>
        <w:rPr>
          <w:b w:val="1"/>
          <w:sz w:val="32"/>
          <w:szCs w:val="32"/>
        </w:rPr>
      </w:pPr>
      <w:r w:rsidDel="00000000" w:rsidR="00000000" w:rsidRPr="00000000">
        <w:rPr>
          <w:b w:val="1"/>
          <w:sz w:val="32"/>
          <w:szCs w:val="32"/>
          <w:rtl w:val="1"/>
        </w:rPr>
        <w:t xml:space="preserve">بحر</w:t>
      </w:r>
      <w:r w:rsidDel="00000000" w:rsidR="00000000" w:rsidRPr="00000000">
        <w:rPr>
          <w:b w:val="1"/>
          <w:sz w:val="32"/>
          <w:szCs w:val="32"/>
          <w:rtl w:val="1"/>
        </w:rPr>
        <w:t xml:space="preserve"> </w:t>
      </w:r>
      <w:r w:rsidDel="00000000" w:rsidR="00000000" w:rsidRPr="00000000">
        <w:rPr>
          <w:b w:val="1"/>
          <w:sz w:val="32"/>
          <w:szCs w:val="32"/>
          <w:rtl w:val="1"/>
        </w:rPr>
        <w:t xml:space="preserve">الشعر</w:t>
      </w:r>
      <w:r w:rsidDel="00000000" w:rsidR="00000000" w:rsidRPr="00000000">
        <w:rPr>
          <w:b w:val="1"/>
          <w:sz w:val="32"/>
          <w:szCs w:val="32"/>
          <w:rtl w:val="1"/>
        </w:rPr>
        <w:t xml:space="preserve"> </w:t>
      </w:r>
      <w:r w:rsidDel="00000000" w:rsidR="00000000" w:rsidRPr="00000000">
        <w:rPr>
          <w:b w:val="1"/>
          <w:sz w:val="32"/>
          <w:szCs w:val="32"/>
          <w:rtl w:val="1"/>
        </w:rPr>
        <w:t xml:space="preserve">او</w:t>
      </w:r>
      <w:r w:rsidDel="00000000" w:rsidR="00000000" w:rsidRPr="00000000">
        <w:rPr>
          <w:b w:val="1"/>
          <w:sz w:val="32"/>
          <w:szCs w:val="32"/>
          <w:rtl w:val="1"/>
        </w:rPr>
        <w:t xml:space="preserve"> </w:t>
      </w:r>
      <w:r w:rsidDel="00000000" w:rsidR="00000000" w:rsidRPr="00000000">
        <w:rPr>
          <w:b w:val="1"/>
          <w:sz w:val="32"/>
          <w:szCs w:val="32"/>
          <w:rtl w:val="1"/>
        </w:rPr>
        <w:t xml:space="preserve">الخريطه</w:t>
      </w:r>
    </w:p>
    <w:p w:rsidR="00000000" w:rsidDel="00000000" w:rsidP="00000000" w:rsidRDefault="00000000" w:rsidRPr="00000000" w14:paraId="00000251">
      <w:pPr>
        <w:pageBreakBefore w:val="0"/>
        <w:ind w:left="360"/>
        <w:rPr>
          <w:b w:val="1"/>
          <w:sz w:val="32"/>
          <w:szCs w:val="32"/>
        </w:rPr>
      </w:pPr>
      <w:r w:rsidDel="00000000" w:rsidR="00000000" w:rsidRPr="00000000">
        <w:rPr>
          <w:b w:val="1"/>
          <w:sz w:val="32"/>
          <w:szCs w:val="32"/>
          <w:rtl w:val="1"/>
        </w:rPr>
        <w:t xml:space="preserve">الاوضه</w:t>
      </w:r>
      <w:r w:rsidDel="00000000" w:rsidR="00000000" w:rsidRPr="00000000">
        <w:rPr>
          <w:b w:val="1"/>
          <w:sz w:val="32"/>
          <w:szCs w:val="32"/>
          <w:rtl w:val="1"/>
        </w:rPr>
        <w:t xml:space="preserve"> </w:t>
      </w:r>
      <w:r w:rsidDel="00000000" w:rsidR="00000000" w:rsidRPr="00000000">
        <w:rPr>
          <w:b w:val="1"/>
          <w:sz w:val="32"/>
          <w:szCs w:val="32"/>
          <w:rtl w:val="1"/>
        </w:rPr>
        <w:t xml:space="preserve">مربعه</w:t>
      </w:r>
      <w:r w:rsidDel="00000000" w:rsidR="00000000" w:rsidRPr="00000000">
        <w:rPr>
          <w:b w:val="1"/>
          <w:sz w:val="32"/>
          <w:szCs w:val="32"/>
          <w:rtl w:val="1"/>
        </w:rPr>
        <w:t xml:space="preserve"> </w:t>
      </w:r>
      <w:r w:rsidDel="00000000" w:rsidR="00000000" w:rsidRPr="00000000">
        <w:rPr>
          <w:b w:val="1"/>
          <w:sz w:val="32"/>
          <w:szCs w:val="32"/>
          <w:rtl w:val="1"/>
        </w:rPr>
        <w:t xml:space="preserve">ازاي</w:t>
      </w:r>
      <w:r w:rsidDel="00000000" w:rsidR="00000000" w:rsidRPr="00000000">
        <w:rPr>
          <w:b w:val="1"/>
          <w:sz w:val="32"/>
          <w:szCs w:val="32"/>
          <w:rtl w:val="1"/>
        </w:rPr>
        <w:t xml:space="preserve"> </w:t>
      </w:r>
      <w:r w:rsidDel="00000000" w:rsidR="00000000" w:rsidRPr="00000000">
        <w:rPr>
          <w:b w:val="1"/>
          <w:sz w:val="32"/>
          <w:szCs w:val="32"/>
          <w:rtl w:val="1"/>
        </w:rPr>
        <w:t xml:space="preserve">نخليها</w:t>
      </w:r>
      <w:r w:rsidDel="00000000" w:rsidR="00000000" w:rsidRPr="00000000">
        <w:rPr>
          <w:b w:val="1"/>
          <w:sz w:val="32"/>
          <w:szCs w:val="32"/>
          <w:rtl w:val="1"/>
        </w:rPr>
        <w:t xml:space="preserve"> </w:t>
      </w:r>
      <w:r w:rsidDel="00000000" w:rsidR="00000000" w:rsidRPr="00000000">
        <w:rPr>
          <w:b w:val="1"/>
          <w:sz w:val="32"/>
          <w:szCs w:val="32"/>
          <w:rtl w:val="1"/>
        </w:rPr>
        <w:t xml:space="preserve">مدوره</w:t>
      </w:r>
      <w:r w:rsidDel="00000000" w:rsidR="00000000" w:rsidRPr="00000000">
        <w:rPr>
          <w:b w:val="1"/>
          <w:sz w:val="32"/>
          <w:szCs w:val="32"/>
          <w:rtl w:val="0"/>
        </w:rPr>
        <w:t xml:space="preserve"> ؟ ................................................................................................................................................................................................................................................................................................................................................</w:t>
      </w:r>
    </w:p>
    <w:p w:rsidR="00000000" w:rsidDel="00000000" w:rsidP="00000000" w:rsidRDefault="00000000" w:rsidRPr="00000000" w14:paraId="00000252">
      <w:pPr>
        <w:pageBreakBefore w:val="0"/>
        <w:rPr>
          <w:b w:val="1"/>
          <w:sz w:val="32"/>
          <w:szCs w:val="32"/>
        </w:rPr>
      </w:pPr>
      <w:r w:rsidDel="00000000" w:rsidR="00000000" w:rsidRPr="00000000">
        <w:rPr>
          <w:rtl w:val="0"/>
        </w:rPr>
      </w:r>
    </w:p>
    <w:p w:rsidR="00000000" w:rsidDel="00000000" w:rsidP="00000000" w:rsidRDefault="00000000" w:rsidRPr="00000000" w14:paraId="00000253">
      <w:pPr>
        <w:pageBreakBefore w:val="0"/>
        <w:ind w:left="360"/>
        <w:rPr>
          <w:b w:val="1"/>
          <w:sz w:val="32"/>
          <w:szCs w:val="32"/>
        </w:rPr>
      </w:pPr>
      <w:r w:rsidDel="00000000" w:rsidR="00000000" w:rsidRPr="00000000">
        <w:rPr>
          <w:b w:val="1"/>
          <w:sz w:val="32"/>
          <w:szCs w:val="32"/>
          <w:rtl w:val="0"/>
        </w:rPr>
        <w:t xml:space="preserve">in</w:t>
      </w:r>
      <w:r w:rsidDel="00000000" w:rsidR="00000000" w:rsidRPr="00000000">
        <w:rPr>
          <w:b w:val="1"/>
          <w:sz w:val="32"/>
          <w:szCs w:val="32"/>
          <w:rtl w:val="0"/>
        </w:rPr>
        <w:t xml:space="preserve"> </w:t>
      </w:r>
      <w:r w:rsidDel="00000000" w:rsidR="00000000" w:rsidRPr="00000000">
        <w:rPr>
          <w:b w:val="1"/>
          <w:sz w:val="32"/>
          <w:szCs w:val="32"/>
          <w:rtl w:val="0"/>
        </w:rPr>
        <w:t xml:space="preserve">second</w:t>
      </w:r>
      <w:r w:rsidDel="00000000" w:rsidR="00000000" w:rsidRPr="00000000">
        <w:rPr>
          <w:b w:val="1"/>
          <w:sz w:val="32"/>
          <w:szCs w:val="32"/>
          <w:rtl w:val="0"/>
        </w:rPr>
        <w:t xml:space="preserve"> </w:t>
      </w:r>
      <w:r w:rsidDel="00000000" w:rsidR="00000000" w:rsidRPr="00000000">
        <w:rPr>
          <w:b w:val="1"/>
          <w:sz w:val="32"/>
          <w:szCs w:val="32"/>
          <w:rtl w:val="0"/>
        </w:rPr>
        <w:t xml:space="preserve">calculate</w:t>
      </w:r>
      <w:r w:rsidDel="00000000" w:rsidR="00000000" w:rsidRPr="00000000">
        <w:rPr>
          <w:b w:val="1"/>
          <w:sz w:val="32"/>
          <w:szCs w:val="32"/>
          <w:rtl w:val="0"/>
        </w:rPr>
        <w:t xml:space="preserve"> 20 </w:t>
      </w:r>
      <w:r w:rsidDel="00000000" w:rsidR="00000000" w:rsidRPr="00000000">
        <w:rPr>
          <w:b w:val="1"/>
          <w:sz w:val="32"/>
          <w:szCs w:val="32"/>
          <w:rtl w:val="0"/>
        </w:rPr>
        <w:t xml:space="preserve">divided</w:t>
      </w:r>
      <w:r w:rsidDel="00000000" w:rsidR="00000000" w:rsidRPr="00000000">
        <w:rPr>
          <w:b w:val="1"/>
          <w:sz w:val="32"/>
          <w:szCs w:val="32"/>
          <w:rtl w:val="0"/>
        </w:rPr>
        <w:t xml:space="preserve"> </w:t>
      </w:r>
      <w:r w:rsidDel="00000000" w:rsidR="00000000" w:rsidRPr="00000000">
        <w:rPr>
          <w:b w:val="1"/>
          <w:sz w:val="32"/>
          <w:szCs w:val="32"/>
          <w:rtl w:val="0"/>
        </w:rPr>
        <w:t xml:space="preserve">on</w:t>
      </w:r>
      <w:r w:rsidDel="00000000" w:rsidR="00000000" w:rsidRPr="00000000">
        <w:rPr>
          <w:b w:val="1"/>
          <w:sz w:val="32"/>
          <w:szCs w:val="32"/>
          <w:rtl w:val="0"/>
        </w:rPr>
        <w:t xml:space="preserve"> 0.5 </w:t>
      </w:r>
      <w:r w:rsidDel="00000000" w:rsidR="00000000" w:rsidRPr="00000000">
        <w:rPr>
          <w:b w:val="1"/>
          <w:sz w:val="32"/>
          <w:szCs w:val="32"/>
          <w:rtl w:val="0"/>
        </w:rPr>
        <w:t xml:space="preserve">multiplied</w:t>
      </w:r>
      <w:r w:rsidDel="00000000" w:rsidR="00000000" w:rsidRPr="00000000">
        <w:rPr>
          <w:b w:val="1"/>
          <w:sz w:val="32"/>
          <w:szCs w:val="32"/>
          <w:rtl w:val="0"/>
        </w:rPr>
        <w:t xml:space="preserve"> </w:t>
      </w:r>
      <w:r w:rsidDel="00000000" w:rsidR="00000000" w:rsidRPr="00000000">
        <w:rPr>
          <w:b w:val="1"/>
          <w:sz w:val="32"/>
          <w:szCs w:val="32"/>
          <w:rtl w:val="0"/>
        </w:rPr>
        <w:t xml:space="preserve">by</w:t>
      </w:r>
      <w:r w:rsidDel="00000000" w:rsidR="00000000" w:rsidRPr="00000000">
        <w:rPr>
          <w:b w:val="1"/>
          <w:sz w:val="32"/>
          <w:szCs w:val="32"/>
          <w:rtl w:val="0"/>
        </w:rPr>
        <w:t xml:space="preserve"> 2 ؟ ................................................................................................................................................................................................................................................................................................................................................</w:t>
      </w:r>
    </w:p>
    <w:p w:rsidR="00000000" w:rsidDel="00000000" w:rsidP="00000000" w:rsidRDefault="00000000" w:rsidRPr="00000000" w14:paraId="00000254">
      <w:pPr>
        <w:pageBreakBefore w:val="0"/>
        <w:rPr>
          <w:b w:val="1"/>
          <w:sz w:val="32"/>
          <w:szCs w:val="32"/>
        </w:rPr>
      </w:pPr>
      <w:r w:rsidDel="00000000" w:rsidR="00000000" w:rsidRPr="00000000">
        <w:rPr>
          <w:rtl w:val="0"/>
        </w:rPr>
      </w:r>
    </w:p>
    <w:p w:rsidR="00000000" w:rsidDel="00000000" w:rsidP="00000000" w:rsidRDefault="00000000" w:rsidRPr="00000000" w14:paraId="00000255">
      <w:pPr>
        <w:pageBreakBefore w:val="0"/>
        <w:ind w:left="360"/>
        <w:rPr>
          <w:b w:val="1"/>
          <w:sz w:val="32"/>
          <w:szCs w:val="32"/>
        </w:rPr>
      </w:pPr>
      <w:r w:rsidDel="00000000" w:rsidR="00000000" w:rsidRPr="00000000">
        <w:rPr>
          <w:b w:val="1"/>
          <w:sz w:val="32"/>
          <w:szCs w:val="32"/>
          <w:rtl w:val="0"/>
        </w:rPr>
        <w:t xml:space="preserve">---</w:t>
      </w:r>
    </w:p>
    <w:p w:rsidR="00000000" w:rsidDel="00000000" w:rsidP="00000000" w:rsidRDefault="00000000" w:rsidRPr="00000000" w14:paraId="00000256">
      <w:pPr>
        <w:pageBreakBefore w:val="0"/>
        <w:rPr>
          <w:b w:val="1"/>
          <w:sz w:val="32"/>
          <w:szCs w:val="32"/>
        </w:rPr>
      </w:pPr>
      <w:r w:rsidDel="00000000" w:rsidR="00000000" w:rsidRPr="00000000">
        <w:rPr>
          <w:rtl w:val="0"/>
        </w:rPr>
      </w:r>
    </w:p>
    <w:p w:rsidR="00000000" w:rsidDel="00000000" w:rsidP="00000000" w:rsidRDefault="00000000" w:rsidRPr="00000000" w14:paraId="00000257">
      <w:pPr>
        <w:pageBreakBefore w:val="0"/>
        <w:ind w:left="360"/>
        <w:rPr>
          <w:b w:val="1"/>
          <w:sz w:val="32"/>
          <w:szCs w:val="32"/>
        </w:rPr>
      </w:pPr>
      <w:r w:rsidDel="00000000" w:rsidR="00000000" w:rsidRPr="00000000">
        <w:rPr>
          <w:b w:val="1"/>
          <w:sz w:val="32"/>
          <w:szCs w:val="32"/>
          <w:rtl w:val="1"/>
        </w:rPr>
        <w:t xml:space="preserve">تعمل</w:t>
      </w:r>
      <w:r w:rsidDel="00000000" w:rsidR="00000000" w:rsidRPr="00000000">
        <w:rPr>
          <w:b w:val="1"/>
          <w:sz w:val="32"/>
          <w:szCs w:val="32"/>
          <w:rtl w:val="1"/>
        </w:rPr>
        <w:t xml:space="preserve"> </w:t>
      </w:r>
      <w:r w:rsidDel="00000000" w:rsidR="00000000" w:rsidRPr="00000000">
        <w:rPr>
          <w:b w:val="1"/>
          <w:sz w:val="32"/>
          <w:szCs w:val="32"/>
          <w:rtl w:val="1"/>
        </w:rPr>
        <w:t xml:space="preserve">ايه</w:t>
      </w:r>
      <w:r w:rsidDel="00000000" w:rsidR="00000000" w:rsidRPr="00000000">
        <w:rPr>
          <w:b w:val="1"/>
          <w:sz w:val="32"/>
          <w:szCs w:val="32"/>
          <w:rtl w:val="1"/>
        </w:rPr>
        <w:t xml:space="preserve"> </w:t>
      </w:r>
      <w:r w:rsidDel="00000000" w:rsidR="00000000" w:rsidRPr="00000000">
        <w:rPr>
          <w:b w:val="1"/>
          <w:sz w:val="32"/>
          <w:szCs w:val="32"/>
          <w:rtl w:val="1"/>
        </w:rPr>
        <w:t xml:space="preserve">بمليون</w:t>
      </w:r>
      <w:r w:rsidDel="00000000" w:rsidR="00000000" w:rsidRPr="00000000">
        <w:rPr>
          <w:b w:val="1"/>
          <w:sz w:val="32"/>
          <w:szCs w:val="32"/>
          <w:rtl w:val="1"/>
        </w:rPr>
        <w:t xml:space="preserve"> </w:t>
      </w:r>
      <w:r w:rsidDel="00000000" w:rsidR="00000000" w:rsidRPr="00000000">
        <w:rPr>
          <w:b w:val="1"/>
          <w:sz w:val="32"/>
          <w:szCs w:val="32"/>
          <w:rtl w:val="1"/>
        </w:rPr>
        <w:t xml:space="preserve">جنيه</w:t>
      </w:r>
      <w:r w:rsidDel="00000000" w:rsidR="00000000" w:rsidRPr="00000000">
        <w:rPr>
          <w:b w:val="1"/>
          <w:sz w:val="32"/>
          <w:szCs w:val="32"/>
          <w:rtl w:val="0"/>
        </w:rPr>
        <w:t xml:space="preserve"> ؟</w:t>
      </w:r>
    </w:p>
    <w:p w:rsidR="00000000" w:rsidDel="00000000" w:rsidP="00000000" w:rsidRDefault="00000000" w:rsidRPr="00000000" w14:paraId="00000258">
      <w:pPr>
        <w:pageBreakBefore w:val="0"/>
        <w:ind w:left="360"/>
        <w:rPr>
          <w:b w:val="1"/>
          <w:sz w:val="32"/>
          <w:szCs w:val="32"/>
        </w:rPr>
      </w:pPr>
      <w:r w:rsidDel="00000000" w:rsidR="00000000" w:rsidRPr="00000000">
        <w:rPr>
          <w:b w:val="1"/>
          <w:sz w:val="32"/>
          <w:szCs w:val="32"/>
          <w:rtl w:val="0"/>
        </w:rPr>
        <w:t xml:space="preserve">I will use a part of them to develop my skills and experience then I will help educational foundation like iti nti and universities then I will found a charity foundation to help upper Egypt poverty and education center to reduce illiteracy percentage</w:t>
      </w:r>
    </w:p>
    <w:p w:rsidR="00000000" w:rsidDel="00000000" w:rsidP="00000000" w:rsidRDefault="00000000" w:rsidRPr="00000000" w14:paraId="00000259">
      <w:pPr>
        <w:pageBreakBefore w:val="0"/>
        <w:rPr>
          <w:b w:val="1"/>
          <w:sz w:val="32"/>
          <w:szCs w:val="32"/>
        </w:rPr>
      </w:pPr>
      <w:r w:rsidDel="00000000" w:rsidR="00000000" w:rsidRPr="00000000">
        <w:rPr>
          <w:rtl w:val="0"/>
        </w:rPr>
      </w:r>
    </w:p>
    <w:p w:rsidR="00000000" w:rsidDel="00000000" w:rsidP="00000000" w:rsidRDefault="00000000" w:rsidRPr="00000000" w14:paraId="0000025A">
      <w:pPr>
        <w:pageBreakBefore w:val="0"/>
        <w:ind w:left="360"/>
        <w:rPr>
          <w:b w:val="1"/>
          <w:sz w:val="32"/>
          <w:szCs w:val="32"/>
        </w:rPr>
      </w:pPr>
      <w:r w:rsidDel="00000000" w:rsidR="00000000" w:rsidRPr="00000000">
        <w:rPr>
          <w:b w:val="1"/>
          <w:sz w:val="32"/>
          <w:szCs w:val="32"/>
          <w:rtl w:val="1"/>
        </w:rPr>
        <w:t xml:space="preserve">لو</w:t>
      </w:r>
      <w:r w:rsidDel="00000000" w:rsidR="00000000" w:rsidRPr="00000000">
        <w:rPr>
          <w:b w:val="1"/>
          <w:sz w:val="32"/>
          <w:szCs w:val="32"/>
          <w:rtl w:val="1"/>
        </w:rPr>
        <w:t xml:space="preserve"> </w:t>
      </w:r>
      <w:r w:rsidDel="00000000" w:rsidR="00000000" w:rsidRPr="00000000">
        <w:rPr>
          <w:b w:val="1"/>
          <w:sz w:val="32"/>
          <w:szCs w:val="32"/>
          <w:rtl w:val="1"/>
        </w:rPr>
        <w:t xml:space="preserve">اتعرض</w:t>
      </w:r>
      <w:r w:rsidDel="00000000" w:rsidR="00000000" w:rsidRPr="00000000">
        <w:rPr>
          <w:b w:val="1"/>
          <w:sz w:val="32"/>
          <w:szCs w:val="32"/>
          <w:rtl w:val="1"/>
        </w:rPr>
        <w:t xml:space="preserve"> </w:t>
      </w:r>
      <w:r w:rsidDel="00000000" w:rsidR="00000000" w:rsidRPr="00000000">
        <w:rPr>
          <w:b w:val="1"/>
          <w:sz w:val="32"/>
          <w:szCs w:val="32"/>
          <w:rtl w:val="1"/>
        </w:rPr>
        <w:t xml:space="preserve">عليك</w:t>
      </w:r>
      <w:r w:rsidDel="00000000" w:rsidR="00000000" w:rsidRPr="00000000">
        <w:rPr>
          <w:b w:val="1"/>
          <w:sz w:val="32"/>
          <w:szCs w:val="32"/>
          <w:rtl w:val="1"/>
        </w:rPr>
        <w:t xml:space="preserve"> </w:t>
      </w:r>
      <w:r w:rsidDel="00000000" w:rsidR="00000000" w:rsidRPr="00000000">
        <w:rPr>
          <w:b w:val="1"/>
          <w:sz w:val="32"/>
          <w:szCs w:val="32"/>
          <w:rtl w:val="1"/>
        </w:rPr>
        <w:t xml:space="preserve">طاقه</w:t>
      </w:r>
      <w:r w:rsidDel="00000000" w:rsidR="00000000" w:rsidRPr="00000000">
        <w:rPr>
          <w:b w:val="1"/>
          <w:sz w:val="32"/>
          <w:szCs w:val="32"/>
          <w:rtl w:val="1"/>
        </w:rPr>
        <w:t xml:space="preserve"> </w:t>
      </w:r>
      <w:r w:rsidDel="00000000" w:rsidR="00000000" w:rsidRPr="00000000">
        <w:rPr>
          <w:b w:val="1"/>
          <w:sz w:val="32"/>
          <w:szCs w:val="32"/>
          <w:rtl w:val="1"/>
        </w:rPr>
        <w:t xml:space="preserve">معينه</w:t>
      </w:r>
      <w:r w:rsidDel="00000000" w:rsidR="00000000" w:rsidRPr="00000000">
        <w:rPr>
          <w:b w:val="1"/>
          <w:sz w:val="32"/>
          <w:szCs w:val="32"/>
          <w:rtl w:val="1"/>
        </w:rPr>
        <w:t xml:space="preserve"> </w:t>
      </w:r>
      <w:r w:rsidDel="00000000" w:rsidR="00000000" w:rsidRPr="00000000">
        <w:rPr>
          <w:b w:val="1"/>
          <w:sz w:val="32"/>
          <w:szCs w:val="32"/>
          <w:rtl w:val="1"/>
        </w:rPr>
        <w:t xml:space="preserve">تمتلكها</w:t>
      </w:r>
      <w:r w:rsidDel="00000000" w:rsidR="00000000" w:rsidRPr="00000000">
        <w:rPr>
          <w:b w:val="1"/>
          <w:sz w:val="32"/>
          <w:szCs w:val="32"/>
          <w:rtl w:val="1"/>
        </w:rPr>
        <w:t xml:space="preserve"> </w:t>
      </w:r>
      <w:r w:rsidDel="00000000" w:rsidR="00000000" w:rsidRPr="00000000">
        <w:rPr>
          <w:b w:val="1"/>
          <w:sz w:val="32"/>
          <w:szCs w:val="32"/>
          <w:rtl w:val="1"/>
        </w:rPr>
        <w:t xml:space="preserve">هتختار</w:t>
      </w:r>
      <w:r w:rsidDel="00000000" w:rsidR="00000000" w:rsidRPr="00000000">
        <w:rPr>
          <w:b w:val="1"/>
          <w:sz w:val="32"/>
          <w:szCs w:val="32"/>
          <w:rtl w:val="1"/>
        </w:rPr>
        <w:t xml:space="preserve"> </w:t>
      </w:r>
      <w:r w:rsidDel="00000000" w:rsidR="00000000" w:rsidRPr="00000000">
        <w:rPr>
          <w:b w:val="1"/>
          <w:sz w:val="32"/>
          <w:szCs w:val="32"/>
          <w:rtl w:val="1"/>
        </w:rPr>
        <w:t xml:space="preserve">ايه</w:t>
      </w:r>
      <w:r w:rsidDel="00000000" w:rsidR="00000000" w:rsidRPr="00000000">
        <w:rPr>
          <w:b w:val="1"/>
          <w:sz w:val="32"/>
          <w:szCs w:val="32"/>
          <w:rtl w:val="0"/>
        </w:rPr>
        <w:t xml:space="preserve"> ؟ </w:t>
      </w:r>
    </w:p>
    <w:p w:rsidR="00000000" w:rsidDel="00000000" w:rsidP="00000000" w:rsidRDefault="00000000" w:rsidRPr="00000000" w14:paraId="0000025B">
      <w:pPr>
        <w:pageBreakBefore w:val="0"/>
        <w:ind w:left="360"/>
        <w:rPr>
          <w:b w:val="1"/>
          <w:sz w:val="32"/>
          <w:szCs w:val="32"/>
        </w:rPr>
      </w:pPr>
      <w:r w:rsidDel="00000000" w:rsidR="00000000" w:rsidRPr="00000000">
        <w:rPr>
          <w:b w:val="1"/>
          <w:sz w:val="32"/>
          <w:szCs w:val="32"/>
          <w:rtl w:val="0"/>
        </w:rPr>
        <w:t xml:space="preserve">.the power to change people</w:t>
      </w:r>
    </w:p>
    <w:p w:rsidR="00000000" w:rsidDel="00000000" w:rsidP="00000000" w:rsidRDefault="00000000" w:rsidRPr="00000000" w14:paraId="0000025C">
      <w:pPr>
        <w:pageBreakBefore w:val="0"/>
        <w:rPr>
          <w:b w:val="1"/>
          <w:sz w:val="32"/>
          <w:szCs w:val="32"/>
        </w:rPr>
      </w:pPr>
      <w:r w:rsidDel="00000000" w:rsidR="00000000" w:rsidRPr="00000000">
        <w:rPr>
          <w:rtl w:val="0"/>
        </w:rPr>
      </w:r>
    </w:p>
    <w:p w:rsidR="00000000" w:rsidDel="00000000" w:rsidP="00000000" w:rsidRDefault="00000000" w:rsidRPr="00000000" w14:paraId="0000025D">
      <w:pPr>
        <w:pageBreakBefore w:val="0"/>
        <w:ind w:left="360"/>
        <w:rPr>
          <w:b w:val="1"/>
          <w:sz w:val="32"/>
          <w:szCs w:val="32"/>
        </w:rPr>
      </w:pPr>
      <w:r w:rsidDel="00000000" w:rsidR="00000000" w:rsidRPr="00000000">
        <w:rPr>
          <w:b w:val="1"/>
          <w:sz w:val="32"/>
          <w:szCs w:val="32"/>
          <w:rtl w:val="1"/>
        </w:rPr>
        <w:t xml:space="preserve">لو</w:t>
      </w:r>
      <w:r w:rsidDel="00000000" w:rsidR="00000000" w:rsidRPr="00000000">
        <w:rPr>
          <w:b w:val="1"/>
          <w:sz w:val="32"/>
          <w:szCs w:val="32"/>
          <w:rtl w:val="1"/>
        </w:rPr>
        <w:t xml:space="preserve"> </w:t>
      </w:r>
      <w:r w:rsidDel="00000000" w:rsidR="00000000" w:rsidRPr="00000000">
        <w:rPr>
          <w:b w:val="1"/>
          <w:sz w:val="32"/>
          <w:szCs w:val="32"/>
          <w:rtl w:val="1"/>
        </w:rPr>
        <w:t xml:space="preserve">هبط</w:t>
      </w:r>
      <w:r w:rsidDel="00000000" w:rsidR="00000000" w:rsidRPr="00000000">
        <w:rPr>
          <w:b w:val="1"/>
          <w:sz w:val="32"/>
          <w:szCs w:val="32"/>
          <w:rtl w:val="1"/>
        </w:rPr>
        <w:t xml:space="preserve"> </w:t>
      </w:r>
      <w:r w:rsidDel="00000000" w:rsidR="00000000" w:rsidRPr="00000000">
        <w:rPr>
          <w:b w:val="1"/>
          <w:sz w:val="32"/>
          <w:szCs w:val="32"/>
          <w:rtl w:val="1"/>
        </w:rPr>
        <w:t xml:space="preserve">علينا</w:t>
      </w:r>
      <w:r w:rsidDel="00000000" w:rsidR="00000000" w:rsidRPr="00000000">
        <w:rPr>
          <w:b w:val="1"/>
          <w:sz w:val="32"/>
          <w:szCs w:val="32"/>
          <w:rtl w:val="1"/>
        </w:rPr>
        <w:t xml:space="preserve"> </w:t>
      </w:r>
      <w:r w:rsidDel="00000000" w:rsidR="00000000" w:rsidRPr="00000000">
        <w:rPr>
          <w:b w:val="1"/>
          <w:sz w:val="32"/>
          <w:szCs w:val="32"/>
          <w:rtl w:val="1"/>
        </w:rPr>
        <w:t xml:space="preserve">كائن</w:t>
      </w:r>
      <w:r w:rsidDel="00000000" w:rsidR="00000000" w:rsidRPr="00000000">
        <w:rPr>
          <w:b w:val="1"/>
          <w:sz w:val="32"/>
          <w:szCs w:val="32"/>
          <w:rtl w:val="1"/>
        </w:rPr>
        <w:t xml:space="preserve"> </w:t>
      </w:r>
      <w:r w:rsidDel="00000000" w:rsidR="00000000" w:rsidRPr="00000000">
        <w:rPr>
          <w:b w:val="1"/>
          <w:sz w:val="32"/>
          <w:szCs w:val="32"/>
          <w:rtl w:val="1"/>
        </w:rPr>
        <w:t xml:space="preserve">فضائي</w:t>
      </w:r>
      <w:r w:rsidDel="00000000" w:rsidR="00000000" w:rsidRPr="00000000">
        <w:rPr>
          <w:b w:val="1"/>
          <w:sz w:val="32"/>
          <w:szCs w:val="32"/>
          <w:rtl w:val="1"/>
        </w:rPr>
        <w:t xml:space="preserve"> </w:t>
      </w:r>
      <w:r w:rsidDel="00000000" w:rsidR="00000000" w:rsidRPr="00000000">
        <w:rPr>
          <w:b w:val="1"/>
          <w:sz w:val="32"/>
          <w:szCs w:val="32"/>
          <w:rtl w:val="1"/>
        </w:rPr>
        <w:t xml:space="preserve">هتسأله</w:t>
      </w:r>
      <w:r w:rsidDel="00000000" w:rsidR="00000000" w:rsidRPr="00000000">
        <w:rPr>
          <w:b w:val="1"/>
          <w:sz w:val="32"/>
          <w:szCs w:val="32"/>
          <w:rtl w:val="1"/>
        </w:rPr>
        <w:t xml:space="preserve"> </w:t>
      </w:r>
      <w:r w:rsidDel="00000000" w:rsidR="00000000" w:rsidRPr="00000000">
        <w:rPr>
          <w:b w:val="1"/>
          <w:sz w:val="32"/>
          <w:szCs w:val="32"/>
          <w:rtl w:val="1"/>
        </w:rPr>
        <w:t xml:space="preserve">ايه</w:t>
      </w:r>
      <w:r w:rsidDel="00000000" w:rsidR="00000000" w:rsidRPr="00000000">
        <w:rPr>
          <w:b w:val="1"/>
          <w:sz w:val="32"/>
          <w:szCs w:val="32"/>
          <w:rtl w:val="0"/>
        </w:rPr>
        <w:t xml:space="preserve"> ؟ </w:t>
      </w:r>
    </w:p>
    <w:p w:rsidR="00000000" w:rsidDel="00000000" w:rsidP="00000000" w:rsidRDefault="00000000" w:rsidRPr="00000000" w14:paraId="0000025E">
      <w:pPr>
        <w:pageBreakBefore w:val="0"/>
        <w:ind w:left="360"/>
        <w:rPr>
          <w:b w:val="1"/>
          <w:sz w:val="32"/>
          <w:szCs w:val="32"/>
        </w:rPr>
      </w:pPr>
      <w:r w:rsidDel="00000000" w:rsidR="00000000" w:rsidRPr="00000000">
        <w:rPr>
          <w:b w:val="1"/>
          <w:sz w:val="32"/>
          <w:szCs w:val="32"/>
          <w:rtl w:val="0"/>
        </w:rPr>
        <w:t xml:space="preserve">After I became sure that he is coming for peace and he can understand my language or signs I will ask him from where he came and is there a water in there</w:t>
      </w:r>
    </w:p>
    <w:p w:rsidR="00000000" w:rsidDel="00000000" w:rsidP="00000000" w:rsidRDefault="00000000" w:rsidRPr="00000000" w14:paraId="0000025F">
      <w:pPr>
        <w:pageBreakBefore w:val="0"/>
        <w:rPr>
          <w:b w:val="1"/>
          <w:sz w:val="32"/>
          <w:szCs w:val="32"/>
        </w:rPr>
      </w:pPr>
      <w:r w:rsidDel="00000000" w:rsidR="00000000" w:rsidRPr="00000000">
        <w:rPr>
          <w:rtl w:val="0"/>
        </w:rPr>
      </w:r>
    </w:p>
    <w:p w:rsidR="00000000" w:rsidDel="00000000" w:rsidP="00000000" w:rsidRDefault="00000000" w:rsidRPr="00000000" w14:paraId="00000260">
      <w:pPr>
        <w:pageBreakBefore w:val="0"/>
        <w:ind w:left="360"/>
        <w:rPr>
          <w:b w:val="1"/>
          <w:sz w:val="32"/>
          <w:szCs w:val="32"/>
        </w:rPr>
      </w:pPr>
      <w:r w:rsidDel="00000000" w:rsidR="00000000" w:rsidRPr="00000000">
        <w:rPr>
          <w:b w:val="1"/>
          <w:sz w:val="32"/>
          <w:szCs w:val="32"/>
          <w:rtl w:val="1"/>
        </w:rPr>
        <w:t xml:space="preserve">هتعمل</w:t>
      </w:r>
      <w:r w:rsidDel="00000000" w:rsidR="00000000" w:rsidRPr="00000000">
        <w:rPr>
          <w:b w:val="1"/>
          <w:sz w:val="32"/>
          <w:szCs w:val="32"/>
          <w:rtl w:val="1"/>
        </w:rPr>
        <w:t xml:space="preserve"> </w:t>
      </w:r>
      <w:r w:rsidDel="00000000" w:rsidR="00000000" w:rsidRPr="00000000">
        <w:rPr>
          <w:b w:val="1"/>
          <w:sz w:val="32"/>
          <w:szCs w:val="32"/>
          <w:rtl w:val="1"/>
        </w:rPr>
        <w:t xml:space="preserve">ايه</w:t>
      </w:r>
      <w:r w:rsidDel="00000000" w:rsidR="00000000" w:rsidRPr="00000000">
        <w:rPr>
          <w:b w:val="1"/>
          <w:sz w:val="32"/>
          <w:szCs w:val="32"/>
          <w:rtl w:val="1"/>
        </w:rPr>
        <w:t xml:space="preserve"> </w:t>
      </w:r>
      <w:r w:rsidDel="00000000" w:rsidR="00000000" w:rsidRPr="00000000">
        <w:rPr>
          <w:b w:val="1"/>
          <w:sz w:val="32"/>
          <w:szCs w:val="32"/>
          <w:rtl w:val="1"/>
        </w:rPr>
        <w:t xml:space="preserve">لو</w:t>
      </w:r>
      <w:r w:rsidDel="00000000" w:rsidR="00000000" w:rsidRPr="00000000">
        <w:rPr>
          <w:b w:val="1"/>
          <w:sz w:val="32"/>
          <w:szCs w:val="32"/>
          <w:rtl w:val="1"/>
        </w:rPr>
        <w:t xml:space="preserve"> </w:t>
      </w:r>
      <w:r w:rsidDel="00000000" w:rsidR="00000000" w:rsidRPr="00000000">
        <w:rPr>
          <w:b w:val="1"/>
          <w:sz w:val="32"/>
          <w:szCs w:val="32"/>
          <w:rtl w:val="1"/>
        </w:rPr>
        <w:t xml:space="preserve">كنت</w:t>
      </w:r>
      <w:r w:rsidDel="00000000" w:rsidR="00000000" w:rsidRPr="00000000">
        <w:rPr>
          <w:b w:val="1"/>
          <w:sz w:val="32"/>
          <w:szCs w:val="32"/>
          <w:rtl w:val="1"/>
        </w:rPr>
        <w:t xml:space="preserve"> </w:t>
      </w:r>
      <w:r w:rsidDel="00000000" w:rsidR="00000000" w:rsidRPr="00000000">
        <w:rPr>
          <w:b w:val="1"/>
          <w:sz w:val="32"/>
          <w:szCs w:val="32"/>
          <w:rtl w:val="1"/>
        </w:rPr>
        <w:t xml:space="preserve">بتطير</w:t>
      </w:r>
      <w:r w:rsidDel="00000000" w:rsidR="00000000" w:rsidRPr="00000000">
        <w:rPr>
          <w:b w:val="1"/>
          <w:sz w:val="32"/>
          <w:szCs w:val="32"/>
          <w:rtl w:val="0"/>
        </w:rPr>
        <w:t xml:space="preserve"> ؟ </w:t>
      </w:r>
    </w:p>
    <w:p w:rsidR="00000000" w:rsidDel="00000000" w:rsidP="00000000" w:rsidRDefault="00000000" w:rsidRPr="00000000" w14:paraId="00000261">
      <w:pPr>
        <w:pageBreakBefore w:val="0"/>
        <w:ind w:left="360"/>
        <w:rPr>
          <w:b w:val="1"/>
          <w:sz w:val="32"/>
          <w:szCs w:val="32"/>
        </w:rPr>
      </w:pPr>
      <w:r w:rsidDel="00000000" w:rsidR="00000000" w:rsidRPr="00000000">
        <w:rPr>
          <w:b w:val="1"/>
          <w:sz w:val="32"/>
          <w:szCs w:val="32"/>
          <w:rtl w:val="0"/>
        </w:rPr>
        <w:t xml:space="preserve">I will carry the girl whom I love between my arms , that will be so romantic</w:t>
      </w:r>
    </w:p>
    <w:p w:rsidR="00000000" w:rsidDel="00000000" w:rsidP="00000000" w:rsidRDefault="00000000" w:rsidRPr="00000000" w14:paraId="00000262">
      <w:pPr>
        <w:pageBreakBefore w:val="0"/>
        <w:ind w:left="360"/>
        <w:rPr>
          <w:b w:val="1"/>
          <w:sz w:val="32"/>
          <w:szCs w:val="32"/>
        </w:rPr>
      </w:pPr>
      <w:r w:rsidDel="00000000" w:rsidR="00000000" w:rsidRPr="00000000">
        <w:rPr>
          <w:b w:val="1"/>
          <w:sz w:val="32"/>
          <w:szCs w:val="32"/>
          <w:rtl w:val="1"/>
        </w:rPr>
        <w:t xml:space="preserve">ايه</w:t>
      </w:r>
      <w:r w:rsidDel="00000000" w:rsidR="00000000" w:rsidRPr="00000000">
        <w:rPr>
          <w:b w:val="1"/>
          <w:sz w:val="32"/>
          <w:szCs w:val="32"/>
          <w:rtl w:val="1"/>
        </w:rPr>
        <w:t xml:space="preserve"> </w:t>
      </w:r>
      <w:r w:rsidDel="00000000" w:rsidR="00000000" w:rsidRPr="00000000">
        <w:rPr>
          <w:b w:val="1"/>
          <w:sz w:val="32"/>
          <w:szCs w:val="32"/>
          <w:rtl w:val="1"/>
        </w:rPr>
        <w:t xml:space="preserve">الدوله</w:t>
      </w:r>
      <w:r w:rsidDel="00000000" w:rsidR="00000000" w:rsidRPr="00000000">
        <w:rPr>
          <w:b w:val="1"/>
          <w:sz w:val="32"/>
          <w:szCs w:val="32"/>
          <w:rtl w:val="1"/>
        </w:rPr>
        <w:t xml:space="preserve"> </w:t>
      </w:r>
      <w:r w:rsidDel="00000000" w:rsidR="00000000" w:rsidRPr="00000000">
        <w:rPr>
          <w:b w:val="1"/>
          <w:sz w:val="32"/>
          <w:szCs w:val="32"/>
          <w:rtl w:val="1"/>
        </w:rPr>
        <w:t xml:space="preserve">اللي</w:t>
      </w:r>
      <w:r w:rsidDel="00000000" w:rsidR="00000000" w:rsidRPr="00000000">
        <w:rPr>
          <w:b w:val="1"/>
          <w:sz w:val="32"/>
          <w:szCs w:val="32"/>
          <w:rtl w:val="1"/>
        </w:rPr>
        <w:t xml:space="preserve"> </w:t>
      </w:r>
      <w:r w:rsidDel="00000000" w:rsidR="00000000" w:rsidRPr="00000000">
        <w:rPr>
          <w:b w:val="1"/>
          <w:sz w:val="32"/>
          <w:szCs w:val="32"/>
          <w:rtl w:val="1"/>
        </w:rPr>
        <w:t xml:space="preserve">لو</w:t>
      </w:r>
      <w:r w:rsidDel="00000000" w:rsidR="00000000" w:rsidRPr="00000000">
        <w:rPr>
          <w:b w:val="1"/>
          <w:sz w:val="32"/>
          <w:szCs w:val="32"/>
          <w:rtl w:val="1"/>
        </w:rPr>
        <w:t xml:space="preserve"> </w:t>
      </w:r>
      <w:r w:rsidDel="00000000" w:rsidR="00000000" w:rsidRPr="00000000">
        <w:rPr>
          <w:b w:val="1"/>
          <w:sz w:val="32"/>
          <w:szCs w:val="32"/>
          <w:rtl w:val="1"/>
        </w:rPr>
        <w:t xml:space="preserve">هتهاجر</w:t>
      </w:r>
      <w:r w:rsidDel="00000000" w:rsidR="00000000" w:rsidRPr="00000000">
        <w:rPr>
          <w:b w:val="1"/>
          <w:sz w:val="32"/>
          <w:szCs w:val="32"/>
          <w:rtl w:val="1"/>
        </w:rPr>
        <w:t xml:space="preserve"> </w:t>
      </w:r>
      <w:r w:rsidDel="00000000" w:rsidR="00000000" w:rsidRPr="00000000">
        <w:rPr>
          <w:b w:val="1"/>
          <w:sz w:val="32"/>
          <w:szCs w:val="32"/>
          <w:rtl w:val="1"/>
        </w:rPr>
        <w:t xml:space="preserve">هتهاجر</w:t>
      </w:r>
      <w:r w:rsidDel="00000000" w:rsidR="00000000" w:rsidRPr="00000000">
        <w:rPr>
          <w:b w:val="1"/>
          <w:sz w:val="32"/>
          <w:szCs w:val="32"/>
          <w:rtl w:val="1"/>
        </w:rPr>
        <w:t xml:space="preserve"> </w:t>
      </w:r>
      <w:r w:rsidDel="00000000" w:rsidR="00000000" w:rsidRPr="00000000">
        <w:rPr>
          <w:b w:val="1"/>
          <w:sz w:val="32"/>
          <w:szCs w:val="32"/>
          <w:rtl w:val="1"/>
        </w:rPr>
        <w:t xml:space="preserve">ليها</w:t>
      </w:r>
      <w:r w:rsidDel="00000000" w:rsidR="00000000" w:rsidRPr="00000000">
        <w:rPr>
          <w:b w:val="1"/>
          <w:sz w:val="32"/>
          <w:szCs w:val="32"/>
          <w:rtl w:val="1"/>
        </w:rPr>
        <w:t xml:space="preserve"> </w:t>
      </w:r>
      <w:r w:rsidDel="00000000" w:rsidR="00000000" w:rsidRPr="00000000">
        <w:rPr>
          <w:b w:val="1"/>
          <w:sz w:val="32"/>
          <w:szCs w:val="32"/>
          <w:rtl w:val="1"/>
        </w:rPr>
        <w:t xml:space="preserve">و</w:t>
      </w:r>
      <w:r w:rsidDel="00000000" w:rsidR="00000000" w:rsidRPr="00000000">
        <w:rPr>
          <w:b w:val="1"/>
          <w:sz w:val="32"/>
          <w:szCs w:val="32"/>
          <w:rtl w:val="1"/>
        </w:rPr>
        <w:t xml:space="preserve"> </w:t>
      </w:r>
      <w:r w:rsidDel="00000000" w:rsidR="00000000" w:rsidRPr="00000000">
        <w:rPr>
          <w:b w:val="1"/>
          <w:sz w:val="32"/>
          <w:szCs w:val="32"/>
          <w:rtl w:val="1"/>
        </w:rPr>
        <w:t xml:space="preserve">ليه</w:t>
      </w:r>
      <w:r w:rsidDel="00000000" w:rsidR="00000000" w:rsidRPr="00000000">
        <w:rPr>
          <w:b w:val="1"/>
          <w:sz w:val="32"/>
          <w:szCs w:val="32"/>
          <w:rtl w:val="0"/>
        </w:rPr>
        <w:t xml:space="preserve"> ؟ </w:t>
      </w:r>
    </w:p>
    <w:p w:rsidR="00000000" w:rsidDel="00000000" w:rsidP="00000000" w:rsidRDefault="00000000" w:rsidRPr="00000000" w14:paraId="00000263">
      <w:pPr>
        <w:pageBreakBefore w:val="0"/>
        <w:ind w:left="360"/>
        <w:rPr>
          <w:b w:val="1"/>
          <w:sz w:val="32"/>
          <w:szCs w:val="32"/>
        </w:rPr>
      </w:pPr>
      <w:r w:rsidDel="00000000" w:rsidR="00000000" w:rsidRPr="00000000">
        <w:rPr>
          <w:b w:val="1"/>
          <w:sz w:val="32"/>
          <w:szCs w:val="32"/>
          <w:rtl w:val="0"/>
        </w:rPr>
        <w:t xml:space="preserve">japan : it is no 1 in technology field and people are respected with  high morals and they now the value of time and work .</w:t>
      </w:r>
      <w:r w:rsidDel="00000000" w:rsidR="00000000" w:rsidRPr="00000000">
        <w:rPr>
          <w:rtl w:val="0"/>
        </w:rPr>
      </w:r>
    </w:p>
    <w:sectPr>
      <w:pgSz w:h="15840" w:w="12240" w:orient="portrait"/>
      <w:pgMar w:bottom="1440" w:top="1440" w:left="1440" w:right="810" w:header="720" w:footer="720"/>
      <w:pgNumType w:start="1"/>
      <w:sectPrChange w:author="Amira Eid" w:id="0" w:date="2022-07-05T09:58:48Z">
        <w:sectPr w:rsidR="000000" w:rsidDel="000000" w:rsidRPr="000000" w:rsidSect="000000">
          <w:pgMar w:bottom="1440" w:top="1440" w:left="1440" w:right="1440" w:header="720" w:footer="720"/>
          <w:pgNumType w:start="1"/>
          <w:pgSz w:h="15840" w:w="12240" w:orient="portrait"/>
        </w:sectPr>
      </w:sectPrChange>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445FEA"/>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AC0v1OjxpCYwOnGVoQOMX14IC0A==">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2019-09-09T00:28:00Z</dcterms:created>
  <dc:creator>Mohamed Ahmed</dc:creator>
</cp:coreProperties>
</file>